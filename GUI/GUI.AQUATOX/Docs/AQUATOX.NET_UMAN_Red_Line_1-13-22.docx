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09006280"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del w:id="0" w:author="Jonathan Clough" w:date="2022-01-13T10:14:00Z">
        <w:r w:rsidR="00486716">
          <w:rPr>
            <w:rFonts w:ascii="Helvetica" w:hAnsi="Helvetica" w:cs="Helvetica"/>
            <w:sz w:val="16"/>
            <w:szCs w:val="16"/>
          </w:rPr>
          <w:delText>9/3/2021</w:delText>
        </w:r>
      </w:del>
      <w:ins w:id="1" w:author="Jonathan Clough" w:date="2022-01-13T10:14:00Z">
        <w:r w:rsidR="00F9019E">
          <w:rPr>
            <w:rFonts w:ascii="Helvetica" w:hAnsi="Helvetica" w:cs="Helvetica"/>
            <w:sz w:val="16"/>
            <w:szCs w:val="16"/>
          </w:rPr>
          <w:t>1</w:t>
        </w:r>
        <w:r w:rsidR="00486716">
          <w:rPr>
            <w:rFonts w:ascii="Helvetica" w:hAnsi="Helvetica" w:cs="Helvetica"/>
            <w:sz w:val="16"/>
            <w:szCs w:val="16"/>
          </w:rPr>
          <w:t>/</w:t>
        </w:r>
        <w:r w:rsidR="00F9019E">
          <w:rPr>
            <w:rFonts w:ascii="Helvetica" w:hAnsi="Helvetica" w:cs="Helvetica"/>
            <w:sz w:val="16"/>
            <w:szCs w:val="16"/>
          </w:rPr>
          <w:t>12</w:t>
        </w:r>
        <w:r w:rsidR="00486716">
          <w:rPr>
            <w:rFonts w:ascii="Helvetica" w:hAnsi="Helvetica" w:cs="Helvetica"/>
            <w:sz w:val="16"/>
            <w:szCs w:val="16"/>
          </w:rPr>
          <w:t>/202</w:t>
        </w:r>
        <w:r w:rsidR="00F9019E">
          <w:rPr>
            <w:rFonts w:ascii="Helvetica" w:hAnsi="Helvetica" w:cs="Helvetica"/>
            <w:sz w:val="16"/>
            <w:szCs w:val="16"/>
          </w:rPr>
          <w:t>2</w:t>
        </w:r>
      </w:ins>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09053A"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0.15pt" o:ole="">
            <v:imagedata r:id="rId8" o:title="" cropbottom="-222f" cropright="-3339f"/>
          </v:shape>
          <o:OLEObject Type="Embed" ProgID="WPDraw30.Drawing" ShapeID="_x0000_i1025" DrawAspect="Content" ObjectID="_1703596644"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2"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6ECF8CFB"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del w:id="3" w:author="Jonathan Clough" w:date="2022-01-13T10:14:00Z">
        <w:r w:rsidR="00DC2E10">
          <w:rPr>
            <w:rFonts w:ascii="Helvetica" w:hAnsi="Helvetica" w:cs="Helvetica"/>
            <w:b/>
            <w:bCs/>
            <w:sz w:val="48"/>
            <w:szCs w:val="58"/>
          </w:rPr>
          <w:delText>alpha</w:delText>
        </w:r>
      </w:del>
      <w:ins w:id="4" w:author="Jonathan Clough" w:date="2022-01-13T10:14:00Z">
        <w:r w:rsidR="00F9019E">
          <w:rPr>
            <w:rFonts w:ascii="Helvetica" w:hAnsi="Helvetica" w:cs="Helvetica"/>
            <w:b/>
            <w:bCs/>
            <w:sz w:val="48"/>
            <w:szCs w:val="58"/>
          </w:rPr>
          <w:t>beta</w:t>
        </w:r>
      </w:ins>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5" w:name="_Toc330995651"/>
      <w:bookmarkStart w:id="6" w:name="_Toc330995720"/>
      <w:bookmarkStart w:id="7" w:name="_Toc330995785"/>
      <w:bookmarkStart w:id="8" w:name="_Toc330996002"/>
      <w:bookmarkStart w:id="9" w:name="_Toc330996575"/>
      <w:bookmarkStart w:id="10" w:name="_Toc330996713"/>
      <w:bookmarkStart w:id="11" w:name="_Toc330996851"/>
      <w:bookmarkStart w:id="12" w:name="_Toc330998621"/>
      <w:bookmarkStart w:id="13" w:name="_Toc475713507"/>
      <w:bookmarkStart w:id="14" w:name="_Toc475713652"/>
      <w:bookmarkStart w:id="15" w:name="_Toc475968271"/>
      <w:bookmarkStart w:id="16" w:name="_Toc77252194"/>
      <w:bookmarkStart w:id="17"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5"/>
      <w:bookmarkEnd w:id="6"/>
      <w:bookmarkEnd w:id="7"/>
      <w:bookmarkEnd w:id="8"/>
      <w:bookmarkEnd w:id="9"/>
      <w:bookmarkEnd w:id="10"/>
      <w:bookmarkEnd w:id="11"/>
      <w:bookmarkEnd w:id="12"/>
      <w:bookmarkEnd w:id="13"/>
      <w:bookmarkEnd w:id="14"/>
      <w:bookmarkEnd w:id="15"/>
      <w:bookmarkEnd w:id="16"/>
      <w:bookmarkEnd w:id="17"/>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8" w:name="_Toc330995652"/>
      <w:bookmarkStart w:id="19" w:name="_Toc330995721"/>
      <w:bookmarkStart w:id="20" w:name="_Toc330995786"/>
      <w:bookmarkStart w:id="21" w:name="_Toc330996003"/>
      <w:bookmarkStart w:id="22" w:name="_Toc330996576"/>
      <w:bookmarkStart w:id="23" w:name="_Toc330996714"/>
      <w:bookmarkStart w:id="24" w:name="_Toc330996852"/>
      <w:bookmarkStart w:id="25" w:name="_Toc330998622"/>
      <w:bookmarkStart w:id="26" w:name="_Toc475713508"/>
      <w:bookmarkStart w:id="27" w:name="_Toc475713653"/>
      <w:bookmarkStart w:id="28" w:name="_Toc475968272"/>
      <w:bookmarkStart w:id="29" w:name="_Toc77252195"/>
      <w:bookmarkStart w:id="30" w:name="_Toc92890496"/>
      <w:r>
        <w:rPr>
          <w:b/>
          <w:bCs/>
        </w:rPr>
        <w:t>U.S. ENVIRONMENTAL PROTECTION AGENCY</w:t>
      </w:r>
      <w:bookmarkEnd w:id="18"/>
      <w:bookmarkEnd w:id="19"/>
      <w:bookmarkEnd w:id="20"/>
      <w:bookmarkEnd w:id="21"/>
      <w:bookmarkEnd w:id="22"/>
      <w:bookmarkEnd w:id="23"/>
      <w:bookmarkEnd w:id="24"/>
      <w:bookmarkEnd w:id="25"/>
      <w:bookmarkEnd w:id="26"/>
      <w:bookmarkEnd w:id="27"/>
      <w:bookmarkEnd w:id="28"/>
      <w:bookmarkEnd w:id="29"/>
      <w:bookmarkEnd w:id="30"/>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31" w:name="_Toc330995653"/>
      <w:bookmarkStart w:id="32" w:name="_Toc330995722"/>
      <w:bookmarkStart w:id="33" w:name="_Toc330995787"/>
      <w:bookmarkStart w:id="34" w:name="_Toc330996004"/>
      <w:r w:rsidR="001915BB" w:rsidRPr="009C1344">
        <w:rPr>
          <w:b/>
          <w:sz w:val="24"/>
          <w:szCs w:val="24"/>
        </w:rPr>
        <w:lastRenderedPageBreak/>
        <w:t>Disclaimer</w:t>
      </w:r>
      <w:bookmarkEnd w:id="31"/>
      <w:bookmarkEnd w:id="32"/>
      <w:bookmarkEnd w:id="33"/>
      <w:bookmarkEnd w:id="34"/>
      <w:r w:rsidR="007E70F1">
        <w:rPr>
          <w:b/>
          <w:sz w:val="24"/>
          <w:szCs w:val="24"/>
        </w:rPr>
        <w:br/>
      </w:r>
    </w:p>
    <w:p w14:paraId="11D907D6" w14:textId="2B607A23"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del w:id="35" w:author="Jonathan Clough" w:date="2022-01-13T10:14:00Z">
        <w:r w:rsidR="0069783F">
          <w:delText>plus</w:delText>
        </w:r>
      </w:del>
      <w:ins w:id="36" w:author="Jonathan Clough" w:date="2022-01-13T10:14:00Z">
        <w:r w:rsidR="00F9019E">
          <w:t>beta</w:t>
        </w:r>
      </w:ins>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7" w:name="_Toc330995654"/>
      <w:bookmarkStart w:id="38" w:name="_Toc330995723"/>
      <w:bookmarkStart w:id="39" w:name="_Toc330995788"/>
      <w:bookmarkStart w:id="40" w:name="_Toc330996005"/>
      <w:r w:rsidRPr="009C1344">
        <w:rPr>
          <w:b/>
          <w:sz w:val="24"/>
          <w:szCs w:val="24"/>
        </w:rPr>
        <w:t>Acknowledgements</w:t>
      </w:r>
      <w:bookmarkEnd w:id="37"/>
      <w:bookmarkEnd w:id="38"/>
      <w:bookmarkEnd w:id="39"/>
      <w:bookmarkEnd w:id="40"/>
    </w:p>
    <w:p w14:paraId="1479196B" w14:textId="77777777" w:rsidR="007E70F1" w:rsidRPr="009C1344" w:rsidRDefault="007E70F1" w:rsidP="009C1344">
      <w:pPr>
        <w:rPr>
          <w:b/>
          <w:sz w:val="24"/>
          <w:szCs w:val="24"/>
        </w:rPr>
      </w:pPr>
    </w:p>
    <w:p w14:paraId="04D0D53F" w14:textId="2F3A5B6B"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t>
      </w:r>
      <w:del w:id="41" w:author="Jonathan Clough" w:date="2022-01-13T10:14:00Z">
        <w:r w:rsidR="005C7611">
          <w:rPr>
            <w:color w:val="000000"/>
          </w:rPr>
          <w:delText xml:space="preserve">with </w:delText>
        </w:r>
        <w:r w:rsidR="005C7611" w:rsidRPr="005C7611">
          <w:rPr>
            <w:color w:val="000000"/>
            <w:highlight w:val="yellow"/>
          </w:rPr>
          <w:delText>TBA</w:delText>
        </w:r>
      </w:del>
      <w:ins w:id="42" w:author="Jonathan Clough" w:date="2022-01-13T10:14:00Z">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ins>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Pastorok,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43" w:name="_Toc330995655"/>
      <w:bookmarkStart w:id="44" w:name="_Toc330995724"/>
      <w:bookmarkStart w:id="45" w:name="_Toc330995789"/>
      <w:bookmarkStart w:id="46" w:name="_Toc330996006"/>
      <w:bookmarkStart w:id="47" w:name="_Toc330996577"/>
      <w:bookmarkStart w:id="48" w:name="_Toc330996715"/>
      <w:bookmarkStart w:id="49" w:name="_Toc330996853"/>
      <w:bookmarkStart w:id="50" w:name="_Toc330998623"/>
      <w:bookmarkStart w:id="51" w:name="_Toc475713509"/>
      <w:bookmarkStart w:id="52" w:name="_Toc475713654"/>
      <w:bookmarkStart w:id="53" w:name="_Toc475968273"/>
      <w:bookmarkStart w:id="54" w:name="_Toc77252196"/>
      <w:bookmarkStart w:id="55"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43"/>
      <w:bookmarkEnd w:id="44"/>
      <w:bookmarkEnd w:id="45"/>
      <w:bookmarkEnd w:id="46"/>
      <w:bookmarkEnd w:id="47"/>
      <w:bookmarkEnd w:id="48"/>
      <w:bookmarkEnd w:id="49"/>
      <w:bookmarkEnd w:id="50"/>
      <w:bookmarkEnd w:id="51"/>
      <w:bookmarkEnd w:id="52"/>
      <w:bookmarkEnd w:id="53"/>
      <w:bookmarkEnd w:id="54"/>
      <w:bookmarkEnd w:id="55"/>
      <w:r w:rsidR="00607F04">
        <w:rPr>
          <w:b/>
          <w:bCs/>
          <w:sz w:val="32"/>
          <w:szCs w:val="32"/>
        </w:rPr>
        <w:br/>
      </w:r>
    </w:p>
    <w:p w14:paraId="5FA8131D" w14:textId="77777777" w:rsidR="00975D86" w:rsidRDefault="0097737A" w:rsidP="00953B7C">
      <w:pPr>
        <w:pStyle w:val="TOC1"/>
      </w:pPr>
      <w:bookmarkStart w:id="56" w:name="_Toc330995656"/>
      <w:bookmarkStart w:id="57" w:name="_Toc330995725"/>
      <w:bookmarkStart w:id="58" w:name="_Toc330995790"/>
      <w:r w:rsidRPr="001B1392">
        <w:rPr>
          <w:rFonts w:ascii="Arial" w:hAnsi="Arial" w:cs="Arial"/>
          <w:sz w:val="28"/>
          <w:szCs w:val="28"/>
        </w:rPr>
        <w:t>Table of Contents:</w:t>
      </w:r>
      <w:bookmarkEnd w:id="2"/>
      <w:bookmarkEnd w:id="56"/>
      <w:bookmarkEnd w:id="57"/>
      <w:bookmarkEnd w:id="58"/>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6CD1F561" w14:textId="77777777" w:rsidR="00213DBF" w:rsidRDefault="00213DBF">
      <w:pPr>
        <w:pStyle w:val="TOC1"/>
        <w:rPr>
          <w:del w:id="59" w:author="Jonathan Clough" w:date="2022-01-13T10:14:00Z"/>
          <w:rFonts w:asciiTheme="minorHAnsi" w:eastAsiaTheme="minorEastAsia" w:hAnsiTheme="minorHAnsi" w:cstheme="minorBidi"/>
          <w:sz w:val="22"/>
          <w:szCs w:val="22"/>
        </w:rPr>
      </w:pPr>
    </w:p>
    <w:p w14:paraId="4DBF7E74" w14:textId="77777777" w:rsidR="00213DBF" w:rsidRDefault="0009053A">
      <w:pPr>
        <w:pStyle w:val="TOC2"/>
        <w:rPr>
          <w:del w:id="60" w:author="Jonathan Clough" w:date="2022-01-13T10:14:00Z"/>
          <w:rFonts w:asciiTheme="minorHAnsi" w:eastAsiaTheme="minorEastAsia" w:hAnsiTheme="minorHAnsi" w:cstheme="minorBidi"/>
          <w:b w:val="0"/>
          <w:szCs w:val="22"/>
        </w:rPr>
      </w:pPr>
      <w:del w:id="61" w:author="Jonathan Clough" w:date="2022-01-13T10:14:00Z">
        <w:r>
          <w:fldChar w:fldCharType="begin"/>
        </w:r>
        <w:r>
          <w:delInstrText xml:space="preserve"> HYPERLINK \l "_Toc77252197" </w:delInstrText>
        </w:r>
        <w:r>
          <w:fldChar w:fldCharType="separate"/>
        </w:r>
        <w:r w:rsidR="00213DBF" w:rsidRPr="00382D22">
          <w:rPr>
            <w:rStyle w:val="Hyperlink"/>
          </w:rPr>
          <w:delText>Getting Started</w:delText>
        </w:r>
        <w:r w:rsidR="00213DBF">
          <w:rPr>
            <w:webHidden/>
          </w:rPr>
          <w:tab/>
        </w:r>
        <w:r w:rsidR="00213DBF">
          <w:rPr>
            <w:webHidden/>
          </w:rPr>
          <w:fldChar w:fldCharType="begin"/>
        </w:r>
        <w:r w:rsidR="00213DBF">
          <w:rPr>
            <w:webHidden/>
          </w:rPr>
          <w:delInstrText xml:space="preserve"> PAGEREF _Toc77252197 \h </w:delInstrText>
        </w:r>
        <w:r w:rsidR="00213DBF">
          <w:rPr>
            <w:webHidden/>
          </w:rPr>
        </w:r>
        <w:r w:rsidR="00213DBF">
          <w:rPr>
            <w:webHidden/>
          </w:rPr>
          <w:fldChar w:fldCharType="separate"/>
        </w:r>
        <w:r w:rsidR="00213DBF">
          <w:rPr>
            <w:webHidden/>
          </w:rPr>
          <w:delText>1</w:delText>
        </w:r>
        <w:r w:rsidR="00213DBF">
          <w:rPr>
            <w:webHidden/>
          </w:rPr>
          <w:fldChar w:fldCharType="end"/>
        </w:r>
        <w:r>
          <w:fldChar w:fldCharType="end"/>
        </w:r>
      </w:del>
    </w:p>
    <w:p w14:paraId="4662F77D" w14:textId="77777777" w:rsidR="00213DBF" w:rsidRDefault="0009053A">
      <w:pPr>
        <w:pStyle w:val="TOC3"/>
        <w:rPr>
          <w:del w:id="62" w:author="Jonathan Clough" w:date="2022-01-13T10:14:00Z"/>
          <w:rFonts w:asciiTheme="minorHAnsi" w:eastAsiaTheme="minorEastAsia" w:hAnsiTheme="minorHAnsi" w:cstheme="minorBidi"/>
          <w:noProof/>
          <w:sz w:val="22"/>
          <w:szCs w:val="22"/>
        </w:rPr>
      </w:pPr>
      <w:del w:id="63" w:author="Jonathan Clough" w:date="2022-01-13T10:14:00Z">
        <w:r>
          <w:fldChar w:fldCharType="begin"/>
        </w:r>
        <w:r>
          <w:delInstrText xml:space="preserve"> HYPERLINK \l "_Toc77252198" </w:delInstrText>
        </w:r>
        <w:r>
          <w:fldChar w:fldCharType="separate"/>
        </w:r>
        <w:r w:rsidR="00213DBF" w:rsidRPr="00382D22">
          <w:rPr>
            <w:rStyle w:val="Hyperlink"/>
            <w:noProof/>
          </w:rPr>
          <w:delText>AQUATOX:  A Brief Overview</w:delText>
        </w:r>
        <w:r w:rsidR="00213DBF">
          <w:rPr>
            <w:noProof/>
            <w:webHidden/>
          </w:rPr>
          <w:tab/>
        </w:r>
        <w:r w:rsidR="00213DBF">
          <w:rPr>
            <w:noProof/>
            <w:webHidden/>
          </w:rPr>
          <w:fldChar w:fldCharType="begin"/>
        </w:r>
        <w:r w:rsidR="00213DBF">
          <w:rPr>
            <w:noProof/>
            <w:webHidden/>
          </w:rPr>
          <w:delInstrText xml:space="preserve"> PAGEREF _Toc77252198 \h </w:delInstrText>
        </w:r>
        <w:r w:rsidR="00213DBF">
          <w:rPr>
            <w:noProof/>
            <w:webHidden/>
          </w:rPr>
        </w:r>
        <w:r w:rsidR="00213DBF">
          <w:rPr>
            <w:noProof/>
            <w:webHidden/>
          </w:rPr>
          <w:fldChar w:fldCharType="separate"/>
        </w:r>
        <w:r w:rsidR="00213DBF">
          <w:rPr>
            <w:noProof/>
            <w:webHidden/>
          </w:rPr>
          <w:delText>1</w:delText>
        </w:r>
        <w:r w:rsidR="00213DBF">
          <w:rPr>
            <w:noProof/>
            <w:webHidden/>
          </w:rPr>
          <w:fldChar w:fldCharType="end"/>
        </w:r>
        <w:r>
          <w:rPr>
            <w:noProof/>
          </w:rPr>
          <w:fldChar w:fldCharType="end"/>
        </w:r>
      </w:del>
    </w:p>
    <w:p w14:paraId="5DBD5DF6" w14:textId="77777777" w:rsidR="00213DBF" w:rsidRDefault="0009053A">
      <w:pPr>
        <w:pStyle w:val="TOC3"/>
        <w:rPr>
          <w:del w:id="64" w:author="Jonathan Clough" w:date="2022-01-13T10:14:00Z"/>
          <w:rFonts w:asciiTheme="minorHAnsi" w:eastAsiaTheme="minorEastAsia" w:hAnsiTheme="minorHAnsi" w:cstheme="minorBidi"/>
          <w:noProof/>
          <w:sz w:val="22"/>
          <w:szCs w:val="22"/>
        </w:rPr>
      </w:pPr>
      <w:del w:id="65" w:author="Jonathan Clough" w:date="2022-01-13T10:14:00Z">
        <w:r>
          <w:fldChar w:fldCharType="begin"/>
        </w:r>
        <w:r>
          <w:delInstrText xml:space="preserve"> HYPERLINK \l "_Toc77252199" </w:delInstrText>
        </w:r>
        <w:r>
          <w:fldChar w:fldCharType="separate"/>
        </w:r>
        <w:r w:rsidR="00213DBF" w:rsidRPr="00382D22">
          <w:rPr>
            <w:rStyle w:val="Hyperlink"/>
            <w:noProof/>
          </w:rPr>
          <w:delText>Installation Considerations</w:delText>
        </w:r>
        <w:r w:rsidR="00213DBF">
          <w:rPr>
            <w:noProof/>
            <w:webHidden/>
          </w:rPr>
          <w:tab/>
        </w:r>
        <w:r w:rsidR="00213DBF">
          <w:rPr>
            <w:noProof/>
            <w:webHidden/>
          </w:rPr>
          <w:fldChar w:fldCharType="begin"/>
        </w:r>
        <w:r w:rsidR="00213DBF">
          <w:rPr>
            <w:noProof/>
            <w:webHidden/>
          </w:rPr>
          <w:delInstrText xml:space="preserve"> PAGEREF _Toc77252199 \h </w:delInstrText>
        </w:r>
        <w:r w:rsidR="00213DBF">
          <w:rPr>
            <w:noProof/>
            <w:webHidden/>
          </w:rPr>
        </w:r>
        <w:r w:rsidR="00213DBF">
          <w:rPr>
            <w:noProof/>
            <w:webHidden/>
          </w:rPr>
          <w:fldChar w:fldCharType="separate"/>
        </w:r>
        <w:r w:rsidR="00213DBF">
          <w:rPr>
            <w:noProof/>
            <w:webHidden/>
          </w:rPr>
          <w:delText>2</w:delText>
        </w:r>
        <w:r w:rsidR="00213DBF">
          <w:rPr>
            <w:noProof/>
            <w:webHidden/>
          </w:rPr>
          <w:fldChar w:fldCharType="end"/>
        </w:r>
        <w:r>
          <w:rPr>
            <w:noProof/>
          </w:rPr>
          <w:fldChar w:fldCharType="end"/>
        </w:r>
      </w:del>
    </w:p>
    <w:p w14:paraId="44CA8141" w14:textId="77777777" w:rsidR="00213DBF" w:rsidRDefault="0009053A">
      <w:pPr>
        <w:pStyle w:val="TOC3"/>
        <w:rPr>
          <w:del w:id="66" w:author="Jonathan Clough" w:date="2022-01-13T10:14:00Z"/>
          <w:rFonts w:asciiTheme="minorHAnsi" w:eastAsiaTheme="minorEastAsia" w:hAnsiTheme="minorHAnsi" w:cstheme="minorBidi"/>
          <w:noProof/>
          <w:sz w:val="22"/>
          <w:szCs w:val="22"/>
        </w:rPr>
      </w:pPr>
      <w:del w:id="67" w:author="Jonathan Clough" w:date="2022-01-13T10:14:00Z">
        <w:r>
          <w:fldChar w:fldCharType="begin"/>
        </w:r>
        <w:r>
          <w:delInstrText xml:space="preserve"> HYPERLINK \l "_Toc77252200" </w:delInstrText>
        </w:r>
        <w:r>
          <w:fldChar w:fldCharType="separate"/>
        </w:r>
        <w:r w:rsidR="00213DBF" w:rsidRPr="00382D22">
          <w:rPr>
            <w:rStyle w:val="Hyperlink"/>
            <w:noProof/>
          </w:rPr>
          <w:delText>Loading a Study</w:delText>
        </w:r>
        <w:r w:rsidR="00213DBF">
          <w:rPr>
            <w:noProof/>
            <w:webHidden/>
          </w:rPr>
          <w:tab/>
        </w:r>
        <w:r w:rsidR="00213DBF">
          <w:rPr>
            <w:noProof/>
            <w:webHidden/>
          </w:rPr>
          <w:fldChar w:fldCharType="begin"/>
        </w:r>
        <w:r w:rsidR="00213DBF">
          <w:rPr>
            <w:noProof/>
            <w:webHidden/>
          </w:rPr>
          <w:delInstrText xml:space="preserve"> PAGEREF _Toc77252200 \h </w:delInstrText>
        </w:r>
        <w:r w:rsidR="00213DBF">
          <w:rPr>
            <w:noProof/>
            <w:webHidden/>
          </w:rPr>
        </w:r>
        <w:r w:rsidR="00213DBF">
          <w:rPr>
            <w:noProof/>
            <w:webHidden/>
          </w:rPr>
          <w:fldChar w:fldCharType="separate"/>
        </w:r>
        <w:r w:rsidR="00213DBF">
          <w:rPr>
            <w:noProof/>
            <w:webHidden/>
          </w:rPr>
          <w:delText>2</w:delText>
        </w:r>
        <w:r w:rsidR="00213DBF">
          <w:rPr>
            <w:noProof/>
            <w:webHidden/>
          </w:rPr>
          <w:fldChar w:fldCharType="end"/>
        </w:r>
        <w:r>
          <w:rPr>
            <w:noProof/>
          </w:rPr>
          <w:fldChar w:fldCharType="end"/>
        </w:r>
      </w:del>
    </w:p>
    <w:p w14:paraId="27CD811E" w14:textId="77777777" w:rsidR="00213DBF" w:rsidRDefault="0009053A">
      <w:pPr>
        <w:pStyle w:val="TOC3"/>
        <w:rPr>
          <w:del w:id="68" w:author="Jonathan Clough" w:date="2022-01-13T10:14:00Z"/>
          <w:rFonts w:asciiTheme="minorHAnsi" w:eastAsiaTheme="minorEastAsia" w:hAnsiTheme="minorHAnsi" w:cstheme="minorBidi"/>
          <w:noProof/>
          <w:sz w:val="22"/>
          <w:szCs w:val="22"/>
        </w:rPr>
      </w:pPr>
      <w:del w:id="69" w:author="Jonathan Clough" w:date="2022-01-13T10:14:00Z">
        <w:r>
          <w:fldChar w:fldCharType="begin"/>
        </w:r>
        <w:r>
          <w:delInstrText xml:space="preserve"> HYPERLINK \l "_Toc77252201" </w:delInstrText>
        </w:r>
        <w:r>
          <w:fldChar w:fldCharType="separate"/>
        </w:r>
        <w:r w:rsidR="00213DBF" w:rsidRPr="00382D22">
          <w:rPr>
            <w:rStyle w:val="Hyperlink"/>
            <w:noProof/>
          </w:rPr>
          <w:delText>The Main Window</w:delText>
        </w:r>
        <w:r w:rsidR="00213DBF">
          <w:rPr>
            <w:noProof/>
            <w:webHidden/>
          </w:rPr>
          <w:tab/>
        </w:r>
        <w:r w:rsidR="00213DBF">
          <w:rPr>
            <w:noProof/>
            <w:webHidden/>
          </w:rPr>
          <w:fldChar w:fldCharType="begin"/>
        </w:r>
        <w:r w:rsidR="00213DBF">
          <w:rPr>
            <w:noProof/>
            <w:webHidden/>
          </w:rPr>
          <w:delInstrText xml:space="preserve"> PAGEREF _Toc77252201 \h </w:delInstrText>
        </w:r>
        <w:r w:rsidR="00213DBF">
          <w:rPr>
            <w:noProof/>
            <w:webHidden/>
          </w:rPr>
        </w:r>
        <w:r w:rsidR="00213DBF">
          <w:rPr>
            <w:noProof/>
            <w:webHidden/>
          </w:rPr>
          <w:fldChar w:fldCharType="separate"/>
        </w:r>
        <w:r w:rsidR="00213DBF">
          <w:rPr>
            <w:noProof/>
            <w:webHidden/>
          </w:rPr>
          <w:delText>2</w:delText>
        </w:r>
        <w:r w:rsidR="00213DBF">
          <w:rPr>
            <w:noProof/>
            <w:webHidden/>
          </w:rPr>
          <w:fldChar w:fldCharType="end"/>
        </w:r>
        <w:r>
          <w:rPr>
            <w:noProof/>
          </w:rPr>
          <w:fldChar w:fldCharType="end"/>
        </w:r>
      </w:del>
    </w:p>
    <w:p w14:paraId="11DF21F6" w14:textId="77777777" w:rsidR="00213DBF" w:rsidRDefault="0009053A">
      <w:pPr>
        <w:pStyle w:val="TOC3"/>
        <w:rPr>
          <w:del w:id="70" w:author="Jonathan Clough" w:date="2022-01-13T10:14:00Z"/>
          <w:rFonts w:asciiTheme="minorHAnsi" w:eastAsiaTheme="minorEastAsia" w:hAnsiTheme="minorHAnsi" w:cstheme="minorBidi"/>
          <w:noProof/>
          <w:sz w:val="22"/>
          <w:szCs w:val="22"/>
        </w:rPr>
      </w:pPr>
      <w:del w:id="71" w:author="Jonathan Clough" w:date="2022-01-13T10:14:00Z">
        <w:r>
          <w:fldChar w:fldCharType="begin"/>
        </w:r>
        <w:r>
          <w:delInstrText xml:space="preserve"> HYPERLINK \l "_Toc77252202" </w:delInstrText>
        </w:r>
        <w:r>
          <w:fldChar w:fldCharType="separate"/>
        </w:r>
        <w:r w:rsidR="00213DBF" w:rsidRPr="00382D22">
          <w:rPr>
            <w:rStyle w:val="Hyperlink"/>
            <w:noProof/>
          </w:rPr>
          <w:delText>Saving a Study</w:delText>
        </w:r>
        <w:r w:rsidR="00213DBF">
          <w:rPr>
            <w:noProof/>
            <w:webHidden/>
          </w:rPr>
          <w:tab/>
        </w:r>
        <w:r w:rsidR="00213DBF">
          <w:rPr>
            <w:noProof/>
            <w:webHidden/>
          </w:rPr>
          <w:fldChar w:fldCharType="begin"/>
        </w:r>
        <w:r w:rsidR="00213DBF">
          <w:rPr>
            <w:noProof/>
            <w:webHidden/>
          </w:rPr>
          <w:delInstrText xml:space="preserve"> PAGEREF _Toc77252202 \h </w:delInstrText>
        </w:r>
        <w:r w:rsidR="00213DBF">
          <w:rPr>
            <w:noProof/>
            <w:webHidden/>
          </w:rPr>
        </w:r>
        <w:r w:rsidR="00213DBF">
          <w:rPr>
            <w:noProof/>
            <w:webHidden/>
          </w:rPr>
          <w:fldChar w:fldCharType="separate"/>
        </w:r>
        <w:r w:rsidR="00213DBF">
          <w:rPr>
            <w:noProof/>
            <w:webHidden/>
          </w:rPr>
          <w:delText>3</w:delText>
        </w:r>
        <w:r w:rsidR="00213DBF">
          <w:rPr>
            <w:noProof/>
            <w:webHidden/>
          </w:rPr>
          <w:fldChar w:fldCharType="end"/>
        </w:r>
        <w:r>
          <w:rPr>
            <w:noProof/>
          </w:rPr>
          <w:fldChar w:fldCharType="end"/>
        </w:r>
      </w:del>
    </w:p>
    <w:p w14:paraId="3826877A" w14:textId="77777777" w:rsidR="00213DBF" w:rsidRDefault="0009053A">
      <w:pPr>
        <w:pStyle w:val="TOC3"/>
        <w:rPr>
          <w:del w:id="72" w:author="Jonathan Clough" w:date="2022-01-13T10:14:00Z"/>
          <w:rFonts w:asciiTheme="minorHAnsi" w:eastAsiaTheme="minorEastAsia" w:hAnsiTheme="minorHAnsi" w:cstheme="minorBidi"/>
          <w:noProof/>
          <w:sz w:val="22"/>
          <w:szCs w:val="22"/>
        </w:rPr>
      </w:pPr>
      <w:del w:id="73" w:author="Jonathan Clough" w:date="2022-01-13T10:14:00Z">
        <w:r>
          <w:fldChar w:fldCharType="begin"/>
        </w:r>
        <w:r>
          <w:delInstrText xml:space="preserve"> HYPERLINK \l "_Toc77252203" </w:delInstrText>
        </w:r>
        <w:r>
          <w:fldChar w:fldCharType="separate"/>
        </w:r>
        <w:r w:rsidR="00213DBF" w:rsidRPr="00382D22">
          <w:rPr>
            <w:rStyle w:val="Hyperlink"/>
            <w:noProof/>
          </w:rPr>
          <w:delText>What is included in an AQUATOX JSON file?</w:delText>
        </w:r>
        <w:r w:rsidR="00213DBF">
          <w:rPr>
            <w:noProof/>
            <w:webHidden/>
          </w:rPr>
          <w:tab/>
        </w:r>
        <w:r w:rsidR="00213DBF">
          <w:rPr>
            <w:noProof/>
            <w:webHidden/>
          </w:rPr>
          <w:fldChar w:fldCharType="begin"/>
        </w:r>
        <w:r w:rsidR="00213DBF">
          <w:rPr>
            <w:noProof/>
            <w:webHidden/>
          </w:rPr>
          <w:delInstrText xml:space="preserve"> PAGEREF _Toc77252203 \h </w:delInstrText>
        </w:r>
        <w:r w:rsidR="00213DBF">
          <w:rPr>
            <w:noProof/>
            <w:webHidden/>
          </w:rPr>
        </w:r>
        <w:r w:rsidR="00213DBF">
          <w:rPr>
            <w:noProof/>
            <w:webHidden/>
          </w:rPr>
          <w:fldChar w:fldCharType="separate"/>
        </w:r>
        <w:r w:rsidR="00213DBF">
          <w:rPr>
            <w:noProof/>
            <w:webHidden/>
          </w:rPr>
          <w:delText>4</w:delText>
        </w:r>
        <w:r w:rsidR="00213DBF">
          <w:rPr>
            <w:noProof/>
            <w:webHidden/>
          </w:rPr>
          <w:fldChar w:fldCharType="end"/>
        </w:r>
        <w:r>
          <w:rPr>
            <w:noProof/>
          </w:rPr>
          <w:fldChar w:fldCharType="end"/>
        </w:r>
      </w:del>
    </w:p>
    <w:p w14:paraId="39281422" w14:textId="77777777" w:rsidR="00213DBF" w:rsidRDefault="0009053A">
      <w:pPr>
        <w:pStyle w:val="TOC3"/>
        <w:rPr>
          <w:del w:id="74" w:author="Jonathan Clough" w:date="2022-01-13T10:14:00Z"/>
          <w:rFonts w:asciiTheme="minorHAnsi" w:eastAsiaTheme="minorEastAsia" w:hAnsiTheme="minorHAnsi" w:cstheme="minorBidi"/>
          <w:noProof/>
          <w:sz w:val="22"/>
          <w:szCs w:val="22"/>
        </w:rPr>
      </w:pPr>
      <w:del w:id="75" w:author="Jonathan Clough" w:date="2022-01-13T10:14:00Z">
        <w:r>
          <w:fldChar w:fldCharType="begin"/>
        </w:r>
        <w:r>
          <w:delInstrText xml:space="preserve"> HYPERLINK \l "_Toc77252204" </w:delInstrText>
        </w:r>
        <w:r>
          <w:fldChar w:fldCharType="separate"/>
        </w:r>
        <w:r w:rsidR="00213DBF" w:rsidRPr="00382D22">
          <w:rPr>
            <w:rStyle w:val="Hyperlink"/>
            <w:noProof/>
          </w:rPr>
          <w:delText>Databases vs. Parameters in a Simulation</w:delText>
        </w:r>
        <w:r w:rsidR="00213DBF">
          <w:rPr>
            <w:noProof/>
            <w:webHidden/>
          </w:rPr>
          <w:tab/>
        </w:r>
        <w:r w:rsidR="00213DBF">
          <w:rPr>
            <w:noProof/>
            <w:webHidden/>
          </w:rPr>
          <w:fldChar w:fldCharType="begin"/>
        </w:r>
        <w:r w:rsidR="00213DBF">
          <w:rPr>
            <w:noProof/>
            <w:webHidden/>
          </w:rPr>
          <w:delInstrText xml:space="preserve"> PAGEREF _Toc77252204 \h </w:delInstrText>
        </w:r>
        <w:r w:rsidR="00213DBF">
          <w:rPr>
            <w:noProof/>
            <w:webHidden/>
          </w:rPr>
        </w:r>
        <w:r w:rsidR="00213DBF">
          <w:rPr>
            <w:noProof/>
            <w:webHidden/>
          </w:rPr>
          <w:fldChar w:fldCharType="separate"/>
        </w:r>
        <w:r w:rsidR="00213DBF">
          <w:rPr>
            <w:noProof/>
            <w:webHidden/>
          </w:rPr>
          <w:delText>4</w:delText>
        </w:r>
        <w:r w:rsidR="00213DBF">
          <w:rPr>
            <w:noProof/>
            <w:webHidden/>
          </w:rPr>
          <w:fldChar w:fldCharType="end"/>
        </w:r>
        <w:r>
          <w:rPr>
            <w:noProof/>
          </w:rPr>
          <w:fldChar w:fldCharType="end"/>
        </w:r>
      </w:del>
    </w:p>
    <w:p w14:paraId="51993AC3" w14:textId="77777777" w:rsidR="00213DBF" w:rsidRDefault="0009053A">
      <w:pPr>
        <w:pStyle w:val="TOC3"/>
        <w:rPr>
          <w:del w:id="76" w:author="Jonathan Clough" w:date="2022-01-13T10:14:00Z"/>
          <w:rFonts w:asciiTheme="minorHAnsi" w:eastAsiaTheme="minorEastAsia" w:hAnsiTheme="minorHAnsi" w:cstheme="minorBidi"/>
          <w:noProof/>
          <w:sz w:val="22"/>
          <w:szCs w:val="22"/>
        </w:rPr>
      </w:pPr>
      <w:del w:id="77" w:author="Jonathan Clough" w:date="2022-01-13T10:14:00Z">
        <w:r>
          <w:fldChar w:fldCharType="begin"/>
        </w:r>
        <w:r>
          <w:delInstrText xml:space="preserve"> HYPERLINK \l "_Toc77252205" </w:delInstrText>
        </w:r>
        <w:r>
          <w:fldChar w:fldCharType="separate"/>
        </w:r>
        <w:r w:rsidR="00213DBF" w:rsidRPr="00382D22">
          <w:rPr>
            <w:rStyle w:val="Hyperlink"/>
            <w:noProof/>
          </w:rPr>
          <w:delText>Exploring State Variables</w:delText>
        </w:r>
        <w:r w:rsidR="00213DBF">
          <w:rPr>
            <w:noProof/>
            <w:webHidden/>
          </w:rPr>
          <w:tab/>
        </w:r>
        <w:r w:rsidR="00213DBF">
          <w:rPr>
            <w:noProof/>
            <w:webHidden/>
          </w:rPr>
          <w:fldChar w:fldCharType="begin"/>
        </w:r>
        <w:r w:rsidR="00213DBF">
          <w:rPr>
            <w:noProof/>
            <w:webHidden/>
          </w:rPr>
          <w:delInstrText xml:space="preserve"> PAGEREF _Toc77252205 \h </w:delInstrText>
        </w:r>
        <w:r w:rsidR="00213DBF">
          <w:rPr>
            <w:noProof/>
            <w:webHidden/>
          </w:rPr>
        </w:r>
        <w:r w:rsidR="00213DBF">
          <w:rPr>
            <w:noProof/>
            <w:webHidden/>
          </w:rPr>
          <w:fldChar w:fldCharType="separate"/>
        </w:r>
        <w:r w:rsidR="00213DBF">
          <w:rPr>
            <w:noProof/>
            <w:webHidden/>
          </w:rPr>
          <w:delText>4</w:delText>
        </w:r>
        <w:r w:rsidR="00213DBF">
          <w:rPr>
            <w:noProof/>
            <w:webHidden/>
          </w:rPr>
          <w:fldChar w:fldCharType="end"/>
        </w:r>
        <w:r>
          <w:rPr>
            <w:noProof/>
          </w:rPr>
          <w:fldChar w:fldCharType="end"/>
        </w:r>
      </w:del>
    </w:p>
    <w:p w14:paraId="7E701F95" w14:textId="77777777" w:rsidR="00213DBF" w:rsidRDefault="0009053A">
      <w:pPr>
        <w:pStyle w:val="TOC4"/>
        <w:rPr>
          <w:del w:id="78" w:author="Jonathan Clough" w:date="2022-01-13T10:14:00Z"/>
          <w:rFonts w:asciiTheme="minorHAnsi" w:eastAsiaTheme="minorEastAsia" w:hAnsiTheme="minorHAnsi" w:cstheme="minorBidi"/>
          <w:noProof/>
          <w:sz w:val="22"/>
          <w:szCs w:val="22"/>
        </w:rPr>
      </w:pPr>
      <w:del w:id="79" w:author="Jonathan Clough" w:date="2022-01-13T10:14:00Z">
        <w:r>
          <w:fldChar w:fldCharType="begin"/>
        </w:r>
        <w:r>
          <w:delInstrText xml:space="preserve"> HYPERLINK \l "_Toc77252206" </w:delInstrText>
        </w:r>
        <w:r>
          <w:fldChar w:fldCharType="separate"/>
        </w:r>
        <w:r w:rsidR="00213DBF" w:rsidRPr="00382D22">
          <w:rPr>
            <w:rStyle w:val="Hyperlink"/>
            <w:noProof/>
          </w:rPr>
          <w:delText>State Variables</w:delText>
        </w:r>
        <w:r w:rsidR="00213DBF">
          <w:rPr>
            <w:noProof/>
            <w:webHidden/>
          </w:rPr>
          <w:tab/>
        </w:r>
        <w:r w:rsidR="00213DBF">
          <w:rPr>
            <w:noProof/>
            <w:webHidden/>
          </w:rPr>
          <w:fldChar w:fldCharType="begin"/>
        </w:r>
        <w:r w:rsidR="00213DBF">
          <w:rPr>
            <w:noProof/>
            <w:webHidden/>
          </w:rPr>
          <w:delInstrText xml:space="preserve"> PAGEREF _Toc77252206 \h </w:delInstrText>
        </w:r>
        <w:r w:rsidR="00213DBF">
          <w:rPr>
            <w:noProof/>
            <w:webHidden/>
          </w:rPr>
        </w:r>
        <w:r w:rsidR="00213DBF">
          <w:rPr>
            <w:noProof/>
            <w:webHidden/>
          </w:rPr>
          <w:fldChar w:fldCharType="separate"/>
        </w:r>
        <w:r w:rsidR="00213DBF">
          <w:rPr>
            <w:noProof/>
            <w:webHidden/>
          </w:rPr>
          <w:delText>4</w:delText>
        </w:r>
        <w:r w:rsidR="00213DBF">
          <w:rPr>
            <w:noProof/>
            <w:webHidden/>
          </w:rPr>
          <w:fldChar w:fldCharType="end"/>
        </w:r>
        <w:r>
          <w:rPr>
            <w:noProof/>
          </w:rPr>
          <w:fldChar w:fldCharType="end"/>
        </w:r>
      </w:del>
    </w:p>
    <w:p w14:paraId="2E7881AE" w14:textId="77777777" w:rsidR="00213DBF" w:rsidRDefault="0009053A">
      <w:pPr>
        <w:pStyle w:val="TOC4"/>
        <w:rPr>
          <w:del w:id="80" w:author="Jonathan Clough" w:date="2022-01-13T10:14:00Z"/>
          <w:rFonts w:asciiTheme="minorHAnsi" w:eastAsiaTheme="minorEastAsia" w:hAnsiTheme="minorHAnsi" w:cstheme="minorBidi"/>
          <w:noProof/>
          <w:sz w:val="22"/>
          <w:szCs w:val="22"/>
        </w:rPr>
      </w:pPr>
      <w:del w:id="81" w:author="Jonathan Clough" w:date="2022-01-13T10:14:00Z">
        <w:r>
          <w:fldChar w:fldCharType="begin"/>
        </w:r>
        <w:r>
          <w:delInstrText xml:space="preserve"> HYPERLINK \l "_Toc77252207" </w:delInstrText>
        </w:r>
        <w:r>
          <w:fldChar w:fldCharType="separate"/>
        </w:r>
        <w:r w:rsidR="00213DBF" w:rsidRPr="00382D22">
          <w:rPr>
            <w:rStyle w:val="Hyperlink"/>
            <w:noProof/>
          </w:rPr>
          <w:delText>Modifying the State Variable List</w:delText>
        </w:r>
        <w:r w:rsidR="00213DBF">
          <w:rPr>
            <w:noProof/>
            <w:webHidden/>
          </w:rPr>
          <w:tab/>
        </w:r>
        <w:r w:rsidR="00213DBF">
          <w:rPr>
            <w:noProof/>
            <w:webHidden/>
          </w:rPr>
          <w:fldChar w:fldCharType="begin"/>
        </w:r>
        <w:r w:rsidR="00213DBF">
          <w:rPr>
            <w:noProof/>
            <w:webHidden/>
          </w:rPr>
          <w:delInstrText xml:space="preserve"> PAGEREF _Toc77252207 \h </w:delInstrText>
        </w:r>
        <w:r w:rsidR="00213DBF">
          <w:rPr>
            <w:noProof/>
            <w:webHidden/>
          </w:rPr>
        </w:r>
        <w:r w:rsidR="00213DBF">
          <w:rPr>
            <w:noProof/>
            <w:webHidden/>
          </w:rPr>
          <w:fldChar w:fldCharType="separate"/>
        </w:r>
        <w:r w:rsidR="00213DBF">
          <w:rPr>
            <w:noProof/>
            <w:webHidden/>
          </w:rPr>
          <w:delText>5</w:delText>
        </w:r>
        <w:r w:rsidR="00213DBF">
          <w:rPr>
            <w:noProof/>
            <w:webHidden/>
          </w:rPr>
          <w:fldChar w:fldCharType="end"/>
        </w:r>
        <w:r>
          <w:rPr>
            <w:noProof/>
          </w:rPr>
          <w:fldChar w:fldCharType="end"/>
        </w:r>
      </w:del>
    </w:p>
    <w:p w14:paraId="6013AF13" w14:textId="77777777" w:rsidR="00213DBF" w:rsidRDefault="0009053A">
      <w:pPr>
        <w:pStyle w:val="TOC4"/>
        <w:rPr>
          <w:del w:id="82" w:author="Jonathan Clough" w:date="2022-01-13T10:14:00Z"/>
          <w:rFonts w:asciiTheme="minorHAnsi" w:eastAsiaTheme="minorEastAsia" w:hAnsiTheme="minorHAnsi" w:cstheme="minorBidi"/>
          <w:noProof/>
          <w:sz w:val="22"/>
          <w:szCs w:val="22"/>
        </w:rPr>
      </w:pPr>
      <w:del w:id="83" w:author="Jonathan Clough" w:date="2022-01-13T10:14:00Z">
        <w:r>
          <w:fldChar w:fldCharType="begin"/>
        </w:r>
        <w:r>
          <w:delInstrText xml:space="preserve"> HYPERLINK \l "_Toc77252208" </w:delInstrText>
        </w:r>
        <w:r>
          <w:fldChar w:fldCharType="separate"/>
        </w:r>
        <w:r w:rsidR="00213DBF" w:rsidRPr="00382D22">
          <w:rPr>
            <w:rStyle w:val="Hyperlink"/>
            <w:noProof/>
          </w:rPr>
          <w:delText>Initial Conditions and Loadings</w:delText>
        </w:r>
        <w:r w:rsidR="00213DBF">
          <w:rPr>
            <w:noProof/>
            <w:webHidden/>
          </w:rPr>
          <w:tab/>
        </w:r>
        <w:r w:rsidR="00213DBF">
          <w:rPr>
            <w:noProof/>
            <w:webHidden/>
          </w:rPr>
          <w:fldChar w:fldCharType="begin"/>
        </w:r>
        <w:r w:rsidR="00213DBF">
          <w:rPr>
            <w:noProof/>
            <w:webHidden/>
          </w:rPr>
          <w:delInstrText xml:space="preserve"> PAGEREF _Toc77252208 \h </w:delInstrText>
        </w:r>
        <w:r w:rsidR="00213DBF">
          <w:rPr>
            <w:noProof/>
            <w:webHidden/>
          </w:rPr>
        </w:r>
        <w:r w:rsidR="00213DBF">
          <w:rPr>
            <w:noProof/>
            <w:webHidden/>
          </w:rPr>
          <w:fldChar w:fldCharType="separate"/>
        </w:r>
        <w:r w:rsidR="00213DBF">
          <w:rPr>
            <w:noProof/>
            <w:webHidden/>
          </w:rPr>
          <w:delText>5</w:delText>
        </w:r>
        <w:r w:rsidR="00213DBF">
          <w:rPr>
            <w:noProof/>
            <w:webHidden/>
          </w:rPr>
          <w:fldChar w:fldCharType="end"/>
        </w:r>
        <w:r>
          <w:rPr>
            <w:noProof/>
          </w:rPr>
          <w:fldChar w:fldCharType="end"/>
        </w:r>
      </w:del>
    </w:p>
    <w:p w14:paraId="6E3054F3" w14:textId="77777777" w:rsidR="00213DBF" w:rsidRDefault="0009053A">
      <w:pPr>
        <w:pStyle w:val="TOC4"/>
        <w:rPr>
          <w:del w:id="84" w:author="Jonathan Clough" w:date="2022-01-13T10:14:00Z"/>
          <w:rFonts w:asciiTheme="minorHAnsi" w:eastAsiaTheme="minorEastAsia" w:hAnsiTheme="minorHAnsi" w:cstheme="minorBidi"/>
          <w:noProof/>
          <w:sz w:val="22"/>
          <w:szCs w:val="22"/>
        </w:rPr>
      </w:pPr>
      <w:del w:id="85" w:author="Jonathan Clough" w:date="2022-01-13T10:14:00Z">
        <w:r>
          <w:fldChar w:fldCharType="begin"/>
        </w:r>
        <w:r>
          <w:delInstrText xml:space="preserve"> HYPERLINK \l "_Toc77252209" </w:delInstrText>
        </w:r>
        <w:r>
          <w:fldChar w:fldCharType="separate"/>
        </w:r>
        <w:r w:rsidR="00213DBF" w:rsidRPr="00382D22">
          <w:rPr>
            <w:rStyle w:val="Hyperlink"/>
            <w:noProof/>
          </w:rPr>
          <w:delText>Importing and Exporting Loadings</w:delText>
        </w:r>
        <w:r w:rsidR="00213DBF">
          <w:rPr>
            <w:noProof/>
            <w:webHidden/>
          </w:rPr>
          <w:tab/>
        </w:r>
        <w:r w:rsidR="00213DBF">
          <w:rPr>
            <w:noProof/>
            <w:webHidden/>
          </w:rPr>
          <w:fldChar w:fldCharType="begin"/>
        </w:r>
        <w:r w:rsidR="00213DBF">
          <w:rPr>
            <w:noProof/>
            <w:webHidden/>
          </w:rPr>
          <w:delInstrText xml:space="preserve"> PAGEREF _Toc77252209 \h </w:delInstrText>
        </w:r>
        <w:r w:rsidR="00213DBF">
          <w:rPr>
            <w:noProof/>
            <w:webHidden/>
          </w:rPr>
        </w:r>
        <w:r w:rsidR="00213DBF">
          <w:rPr>
            <w:noProof/>
            <w:webHidden/>
          </w:rPr>
          <w:fldChar w:fldCharType="separate"/>
        </w:r>
        <w:r w:rsidR="00213DBF">
          <w:rPr>
            <w:noProof/>
            <w:webHidden/>
          </w:rPr>
          <w:delText>6</w:delText>
        </w:r>
        <w:r w:rsidR="00213DBF">
          <w:rPr>
            <w:noProof/>
            <w:webHidden/>
          </w:rPr>
          <w:fldChar w:fldCharType="end"/>
        </w:r>
        <w:r>
          <w:rPr>
            <w:noProof/>
          </w:rPr>
          <w:fldChar w:fldCharType="end"/>
        </w:r>
      </w:del>
    </w:p>
    <w:p w14:paraId="4F37E171" w14:textId="77777777" w:rsidR="00213DBF" w:rsidRDefault="0009053A">
      <w:pPr>
        <w:pStyle w:val="TOC4"/>
        <w:rPr>
          <w:del w:id="86" w:author="Jonathan Clough" w:date="2022-01-13T10:14:00Z"/>
          <w:rFonts w:asciiTheme="minorHAnsi" w:eastAsiaTheme="minorEastAsia" w:hAnsiTheme="minorHAnsi" w:cstheme="minorBidi"/>
          <w:noProof/>
          <w:sz w:val="22"/>
          <w:szCs w:val="22"/>
        </w:rPr>
      </w:pPr>
      <w:del w:id="87" w:author="Jonathan Clough" w:date="2022-01-13T10:14:00Z">
        <w:r>
          <w:fldChar w:fldCharType="begin"/>
        </w:r>
        <w:r>
          <w:delInstrText xml:space="preserve"> HYPERLINK \l "_Toc77252210" </w:delInstrText>
        </w:r>
        <w:r>
          <w:fldChar w:fldCharType="separate"/>
        </w:r>
        <w:r w:rsidR="00213DBF" w:rsidRPr="00382D22">
          <w:rPr>
            <w:rStyle w:val="Hyperlink"/>
            <w:noProof/>
          </w:rPr>
          <w:delText>Parameters</w:delText>
        </w:r>
        <w:r w:rsidR="00213DBF">
          <w:rPr>
            <w:noProof/>
            <w:webHidden/>
          </w:rPr>
          <w:tab/>
        </w:r>
        <w:r w:rsidR="00213DBF">
          <w:rPr>
            <w:noProof/>
            <w:webHidden/>
          </w:rPr>
          <w:fldChar w:fldCharType="begin"/>
        </w:r>
        <w:r w:rsidR="00213DBF">
          <w:rPr>
            <w:noProof/>
            <w:webHidden/>
          </w:rPr>
          <w:delInstrText xml:space="preserve"> PAGEREF _Toc77252210 \h </w:delInstrText>
        </w:r>
        <w:r w:rsidR="00213DBF">
          <w:rPr>
            <w:noProof/>
            <w:webHidden/>
          </w:rPr>
        </w:r>
        <w:r w:rsidR="00213DBF">
          <w:rPr>
            <w:noProof/>
            <w:webHidden/>
          </w:rPr>
          <w:fldChar w:fldCharType="separate"/>
        </w:r>
        <w:r w:rsidR="00213DBF">
          <w:rPr>
            <w:noProof/>
            <w:webHidden/>
          </w:rPr>
          <w:delText>11</w:delText>
        </w:r>
        <w:r w:rsidR="00213DBF">
          <w:rPr>
            <w:noProof/>
            <w:webHidden/>
          </w:rPr>
          <w:fldChar w:fldCharType="end"/>
        </w:r>
        <w:r>
          <w:rPr>
            <w:noProof/>
          </w:rPr>
          <w:fldChar w:fldCharType="end"/>
        </w:r>
      </w:del>
    </w:p>
    <w:p w14:paraId="2DD08CEF" w14:textId="77777777" w:rsidR="00213DBF" w:rsidRDefault="0009053A">
      <w:pPr>
        <w:pStyle w:val="TOC4"/>
        <w:rPr>
          <w:del w:id="88" w:author="Jonathan Clough" w:date="2022-01-13T10:14:00Z"/>
          <w:rFonts w:asciiTheme="minorHAnsi" w:eastAsiaTheme="minorEastAsia" w:hAnsiTheme="minorHAnsi" w:cstheme="minorBidi"/>
          <w:noProof/>
          <w:sz w:val="22"/>
          <w:szCs w:val="22"/>
        </w:rPr>
      </w:pPr>
      <w:del w:id="89" w:author="Jonathan Clough" w:date="2022-01-13T10:14:00Z">
        <w:r>
          <w:fldChar w:fldCharType="begin"/>
        </w:r>
        <w:r>
          <w:delInstrText xml:space="preserve"> HYPERLINK \l "_Toc77252211" </w:delInstrText>
        </w:r>
        <w:r>
          <w:fldChar w:fldCharType="separate"/>
        </w:r>
        <w:r w:rsidR="00213DBF" w:rsidRPr="00382D22">
          <w:rPr>
            <w:rStyle w:val="Hyperlink"/>
            <w:noProof/>
          </w:rPr>
          <w:delText>Chemical Properties and Fate Data Screen</w:delText>
        </w:r>
        <w:r w:rsidR="00213DBF">
          <w:rPr>
            <w:noProof/>
            <w:webHidden/>
          </w:rPr>
          <w:tab/>
        </w:r>
        <w:r w:rsidR="00213DBF">
          <w:rPr>
            <w:noProof/>
            <w:webHidden/>
          </w:rPr>
          <w:fldChar w:fldCharType="begin"/>
        </w:r>
        <w:r w:rsidR="00213DBF">
          <w:rPr>
            <w:noProof/>
            <w:webHidden/>
          </w:rPr>
          <w:delInstrText xml:space="preserve"> PAGEREF _Toc77252211 \h </w:delInstrText>
        </w:r>
        <w:r w:rsidR="00213DBF">
          <w:rPr>
            <w:noProof/>
            <w:webHidden/>
          </w:rPr>
        </w:r>
        <w:r w:rsidR="00213DBF">
          <w:rPr>
            <w:noProof/>
            <w:webHidden/>
          </w:rPr>
          <w:fldChar w:fldCharType="separate"/>
        </w:r>
        <w:r w:rsidR="00213DBF">
          <w:rPr>
            <w:noProof/>
            <w:webHidden/>
          </w:rPr>
          <w:delText>12</w:delText>
        </w:r>
        <w:r w:rsidR="00213DBF">
          <w:rPr>
            <w:noProof/>
            <w:webHidden/>
          </w:rPr>
          <w:fldChar w:fldCharType="end"/>
        </w:r>
        <w:r>
          <w:rPr>
            <w:noProof/>
          </w:rPr>
          <w:fldChar w:fldCharType="end"/>
        </w:r>
      </w:del>
    </w:p>
    <w:p w14:paraId="34BB8158" w14:textId="77777777" w:rsidR="00213DBF" w:rsidRDefault="0009053A">
      <w:pPr>
        <w:pStyle w:val="TOC4"/>
        <w:rPr>
          <w:del w:id="90" w:author="Jonathan Clough" w:date="2022-01-13T10:14:00Z"/>
          <w:rFonts w:asciiTheme="minorHAnsi" w:eastAsiaTheme="minorEastAsia" w:hAnsiTheme="minorHAnsi" w:cstheme="minorBidi"/>
          <w:noProof/>
          <w:sz w:val="22"/>
          <w:szCs w:val="22"/>
        </w:rPr>
      </w:pPr>
      <w:del w:id="91" w:author="Jonathan Clough" w:date="2022-01-13T10:14:00Z">
        <w:r>
          <w:fldChar w:fldCharType="begin"/>
        </w:r>
        <w:r>
          <w:delInstrText xml:space="preserve"> HYPERLINK \l "_Toc77252212" </w:delInstrText>
        </w:r>
        <w:r>
          <w:fldChar w:fldCharType="separate"/>
        </w:r>
        <w:r w:rsidR="00213DBF" w:rsidRPr="00382D22">
          <w:rPr>
            <w:rStyle w:val="Hyperlink"/>
            <w:noProof/>
          </w:rPr>
          <w:delText>Plant Data Screen</w:delText>
        </w:r>
        <w:r w:rsidR="00213DBF">
          <w:rPr>
            <w:noProof/>
            <w:webHidden/>
          </w:rPr>
          <w:tab/>
        </w:r>
        <w:r w:rsidR="00213DBF">
          <w:rPr>
            <w:noProof/>
            <w:webHidden/>
          </w:rPr>
          <w:fldChar w:fldCharType="begin"/>
        </w:r>
        <w:r w:rsidR="00213DBF">
          <w:rPr>
            <w:noProof/>
            <w:webHidden/>
          </w:rPr>
          <w:delInstrText xml:space="preserve"> PAGEREF _Toc77252212 \h </w:delInstrText>
        </w:r>
        <w:r w:rsidR="00213DBF">
          <w:rPr>
            <w:noProof/>
            <w:webHidden/>
          </w:rPr>
        </w:r>
        <w:r w:rsidR="00213DBF">
          <w:rPr>
            <w:noProof/>
            <w:webHidden/>
          </w:rPr>
          <w:fldChar w:fldCharType="separate"/>
        </w:r>
        <w:r w:rsidR="00213DBF">
          <w:rPr>
            <w:noProof/>
            <w:webHidden/>
          </w:rPr>
          <w:delText>12</w:delText>
        </w:r>
        <w:r w:rsidR="00213DBF">
          <w:rPr>
            <w:noProof/>
            <w:webHidden/>
          </w:rPr>
          <w:fldChar w:fldCharType="end"/>
        </w:r>
        <w:r>
          <w:rPr>
            <w:noProof/>
          </w:rPr>
          <w:fldChar w:fldCharType="end"/>
        </w:r>
      </w:del>
    </w:p>
    <w:p w14:paraId="185DE29D" w14:textId="77777777" w:rsidR="00213DBF" w:rsidRDefault="0009053A">
      <w:pPr>
        <w:pStyle w:val="TOC4"/>
        <w:rPr>
          <w:del w:id="92" w:author="Jonathan Clough" w:date="2022-01-13T10:14:00Z"/>
          <w:rFonts w:asciiTheme="minorHAnsi" w:eastAsiaTheme="minorEastAsia" w:hAnsiTheme="minorHAnsi" w:cstheme="minorBidi"/>
          <w:noProof/>
          <w:sz w:val="22"/>
          <w:szCs w:val="22"/>
        </w:rPr>
      </w:pPr>
      <w:del w:id="93" w:author="Jonathan Clough" w:date="2022-01-13T10:14:00Z">
        <w:r>
          <w:fldChar w:fldCharType="begin"/>
        </w:r>
        <w:r>
          <w:delInstrText xml:space="preserve"> HYPERLINK \l "_Toc77252213" </w:delInstrText>
        </w:r>
        <w:r>
          <w:fldChar w:fldCharType="separate"/>
        </w:r>
        <w:r w:rsidR="00213DBF" w:rsidRPr="00382D22">
          <w:rPr>
            <w:rStyle w:val="Hyperlink"/>
            <w:noProof/>
          </w:rPr>
          <w:delText>Animal Data Screen</w:delText>
        </w:r>
        <w:r w:rsidR="00213DBF">
          <w:rPr>
            <w:noProof/>
            <w:webHidden/>
          </w:rPr>
          <w:tab/>
        </w:r>
        <w:r w:rsidR="00213DBF">
          <w:rPr>
            <w:noProof/>
            <w:webHidden/>
          </w:rPr>
          <w:fldChar w:fldCharType="begin"/>
        </w:r>
        <w:r w:rsidR="00213DBF">
          <w:rPr>
            <w:noProof/>
            <w:webHidden/>
          </w:rPr>
          <w:delInstrText xml:space="preserve"> PAGEREF _Toc77252213 \h </w:delInstrText>
        </w:r>
        <w:r w:rsidR="00213DBF">
          <w:rPr>
            <w:noProof/>
            <w:webHidden/>
          </w:rPr>
        </w:r>
        <w:r w:rsidR="00213DBF">
          <w:rPr>
            <w:noProof/>
            <w:webHidden/>
          </w:rPr>
          <w:fldChar w:fldCharType="separate"/>
        </w:r>
        <w:r w:rsidR="00213DBF">
          <w:rPr>
            <w:noProof/>
            <w:webHidden/>
          </w:rPr>
          <w:delText>14</w:delText>
        </w:r>
        <w:r w:rsidR="00213DBF">
          <w:rPr>
            <w:noProof/>
            <w:webHidden/>
          </w:rPr>
          <w:fldChar w:fldCharType="end"/>
        </w:r>
        <w:r>
          <w:rPr>
            <w:noProof/>
          </w:rPr>
          <w:fldChar w:fldCharType="end"/>
        </w:r>
      </w:del>
    </w:p>
    <w:p w14:paraId="64CB6C1D" w14:textId="77777777" w:rsidR="00213DBF" w:rsidRDefault="0009053A">
      <w:pPr>
        <w:pStyle w:val="TOC3"/>
        <w:rPr>
          <w:del w:id="94" w:author="Jonathan Clough" w:date="2022-01-13T10:14:00Z"/>
          <w:rFonts w:asciiTheme="minorHAnsi" w:eastAsiaTheme="minorEastAsia" w:hAnsiTheme="minorHAnsi" w:cstheme="minorBidi"/>
          <w:noProof/>
          <w:sz w:val="22"/>
          <w:szCs w:val="22"/>
        </w:rPr>
      </w:pPr>
      <w:del w:id="95" w:author="Jonathan Clough" w:date="2022-01-13T10:14:00Z">
        <w:r>
          <w:fldChar w:fldCharType="begin"/>
        </w:r>
        <w:r>
          <w:delInstrText xml:space="preserve"> HYPERLINK \l "_Toc77252214" </w:delInstrText>
        </w:r>
        <w:r>
          <w:fldChar w:fldCharType="separate"/>
        </w:r>
        <w:r w:rsidR="00213DBF" w:rsidRPr="00382D22">
          <w:rPr>
            <w:rStyle w:val="Hyperlink"/>
            <w:noProof/>
          </w:rPr>
          <w:delText>Site Parameters</w:delText>
        </w:r>
        <w:r w:rsidR="00213DBF">
          <w:rPr>
            <w:noProof/>
            <w:webHidden/>
          </w:rPr>
          <w:tab/>
        </w:r>
        <w:r w:rsidR="00213DBF">
          <w:rPr>
            <w:noProof/>
            <w:webHidden/>
          </w:rPr>
          <w:fldChar w:fldCharType="begin"/>
        </w:r>
        <w:r w:rsidR="00213DBF">
          <w:rPr>
            <w:noProof/>
            <w:webHidden/>
          </w:rPr>
          <w:delInstrText xml:space="preserve"> PAGEREF _Toc77252214 \h </w:delInstrText>
        </w:r>
        <w:r w:rsidR="00213DBF">
          <w:rPr>
            <w:noProof/>
            <w:webHidden/>
          </w:rPr>
        </w:r>
        <w:r w:rsidR="00213DBF">
          <w:rPr>
            <w:noProof/>
            <w:webHidden/>
          </w:rPr>
          <w:fldChar w:fldCharType="separate"/>
        </w:r>
        <w:r w:rsidR="00213DBF">
          <w:rPr>
            <w:noProof/>
            <w:webHidden/>
          </w:rPr>
          <w:delText>16</w:delText>
        </w:r>
        <w:r w:rsidR="00213DBF">
          <w:rPr>
            <w:noProof/>
            <w:webHidden/>
          </w:rPr>
          <w:fldChar w:fldCharType="end"/>
        </w:r>
        <w:r>
          <w:rPr>
            <w:noProof/>
          </w:rPr>
          <w:fldChar w:fldCharType="end"/>
        </w:r>
      </w:del>
    </w:p>
    <w:p w14:paraId="6AFF6E86" w14:textId="77777777" w:rsidR="00213DBF" w:rsidRDefault="0009053A">
      <w:pPr>
        <w:pStyle w:val="TOC4"/>
        <w:rPr>
          <w:del w:id="96" w:author="Jonathan Clough" w:date="2022-01-13T10:14:00Z"/>
          <w:rFonts w:asciiTheme="minorHAnsi" w:eastAsiaTheme="minorEastAsia" w:hAnsiTheme="minorHAnsi" w:cstheme="minorBidi"/>
          <w:noProof/>
          <w:sz w:val="22"/>
          <w:szCs w:val="22"/>
        </w:rPr>
      </w:pPr>
      <w:del w:id="97" w:author="Jonathan Clough" w:date="2022-01-13T10:14:00Z">
        <w:r>
          <w:fldChar w:fldCharType="begin"/>
        </w:r>
        <w:r>
          <w:delInstrText xml:space="preserve"> HYPERLINK \l "_Toc77252215" </w:delInstrText>
        </w:r>
        <w:r>
          <w:fldChar w:fldCharType="separate"/>
        </w:r>
        <w:r w:rsidR="00213DBF" w:rsidRPr="00382D22">
          <w:rPr>
            <w:rStyle w:val="Hyperlink"/>
            <w:noProof/>
          </w:rPr>
          <w:delText>The Site Type Screen</w:delText>
        </w:r>
        <w:r w:rsidR="00213DBF">
          <w:rPr>
            <w:noProof/>
            <w:webHidden/>
          </w:rPr>
          <w:tab/>
        </w:r>
        <w:r w:rsidR="00213DBF">
          <w:rPr>
            <w:noProof/>
            <w:webHidden/>
          </w:rPr>
          <w:fldChar w:fldCharType="begin"/>
        </w:r>
        <w:r w:rsidR="00213DBF">
          <w:rPr>
            <w:noProof/>
            <w:webHidden/>
          </w:rPr>
          <w:delInstrText xml:space="preserve"> PAGEREF _Toc77252215 \h </w:delInstrText>
        </w:r>
        <w:r w:rsidR="00213DBF">
          <w:rPr>
            <w:noProof/>
            <w:webHidden/>
          </w:rPr>
        </w:r>
        <w:r w:rsidR="00213DBF">
          <w:rPr>
            <w:noProof/>
            <w:webHidden/>
          </w:rPr>
          <w:fldChar w:fldCharType="separate"/>
        </w:r>
        <w:r w:rsidR="00213DBF">
          <w:rPr>
            <w:noProof/>
            <w:webHidden/>
          </w:rPr>
          <w:delText>16</w:delText>
        </w:r>
        <w:r w:rsidR="00213DBF">
          <w:rPr>
            <w:noProof/>
            <w:webHidden/>
          </w:rPr>
          <w:fldChar w:fldCharType="end"/>
        </w:r>
        <w:r>
          <w:rPr>
            <w:noProof/>
          </w:rPr>
          <w:fldChar w:fldCharType="end"/>
        </w:r>
      </w:del>
    </w:p>
    <w:p w14:paraId="643FEA49" w14:textId="77777777" w:rsidR="00213DBF" w:rsidRDefault="0009053A">
      <w:pPr>
        <w:pStyle w:val="TOC4"/>
        <w:rPr>
          <w:del w:id="98" w:author="Jonathan Clough" w:date="2022-01-13T10:14:00Z"/>
          <w:rFonts w:asciiTheme="minorHAnsi" w:eastAsiaTheme="minorEastAsia" w:hAnsiTheme="minorHAnsi" w:cstheme="minorBidi"/>
          <w:noProof/>
          <w:sz w:val="22"/>
          <w:szCs w:val="22"/>
        </w:rPr>
      </w:pPr>
      <w:del w:id="99" w:author="Jonathan Clough" w:date="2022-01-13T10:14:00Z">
        <w:r>
          <w:fldChar w:fldCharType="begin"/>
        </w:r>
        <w:r>
          <w:delInstrText xml:space="preserve"> HYPERLINK \l "_Toc77252216" </w:delInstrText>
        </w:r>
        <w:r>
          <w:fldChar w:fldCharType="separate"/>
        </w:r>
        <w:r w:rsidR="00213DBF" w:rsidRPr="00382D22">
          <w:rPr>
            <w:rStyle w:val="Hyperlink"/>
            <w:noProof/>
          </w:rPr>
          <w:delText>Site Data Screen</w:delText>
        </w:r>
        <w:r w:rsidR="00213DBF">
          <w:rPr>
            <w:noProof/>
            <w:webHidden/>
          </w:rPr>
          <w:tab/>
        </w:r>
        <w:r w:rsidR="00213DBF">
          <w:rPr>
            <w:noProof/>
            <w:webHidden/>
          </w:rPr>
          <w:fldChar w:fldCharType="begin"/>
        </w:r>
        <w:r w:rsidR="00213DBF">
          <w:rPr>
            <w:noProof/>
            <w:webHidden/>
          </w:rPr>
          <w:delInstrText xml:space="preserve"> PAGEREF _Toc77252216 \h </w:delInstrText>
        </w:r>
        <w:r w:rsidR="00213DBF">
          <w:rPr>
            <w:noProof/>
            <w:webHidden/>
          </w:rPr>
        </w:r>
        <w:r w:rsidR="00213DBF">
          <w:rPr>
            <w:noProof/>
            <w:webHidden/>
          </w:rPr>
          <w:fldChar w:fldCharType="separate"/>
        </w:r>
        <w:r w:rsidR="00213DBF">
          <w:rPr>
            <w:noProof/>
            <w:webHidden/>
          </w:rPr>
          <w:delText>17</w:delText>
        </w:r>
        <w:r w:rsidR="00213DBF">
          <w:rPr>
            <w:noProof/>
            <w:webHidden/>
          </w:rPr>
          <w:fldChar w:fldCharType="end"/>
        </w:r>
        <w:r>
          <w:rPr>
            <w:noProof/>
          </w:rPr>
          <w:fldChar w:fldCharType="end"/>
        </w:r>
      </w:del>
    </w:p>
    <w:p w14:paraId="030BEA09" w14:textId="77777777" w:rsidR="00213DBF" w:rsidRDefault="0009053A">
      <w:pPr>
        <w:pStyle w:val="TOC4"/>
        <w:rPr>
          <w:del w:id="100" w:author="Jonathan Clough" w:date="2022-01-13T10:14:00Z"/>
          <w:rFonts w:asciiTheme="minorHAnsi" w:eastAsiaTheme="minorEastAsia" w:hAnsiTheme="minorHAnsi" w:cstheme="minorBidi"/>
          <w:noProof/>
          <w:sz w:val="22"/>
          <w:szCs w:val="22"/>
        </w:rPr>
      </w:pPr>
      <w:del w:id="101" w:author="Jonathan Clough" w:date="2022-01-13T10:14:00Z">
        <w:r>
          <w:fldChar w:fldCharType="begin"/>
        </w:r>
        <w:r>
          <w:delInstrText xml:space="preserve"> HYPERLINK \l "_Toc77252217" </w:delInstrText>
        </w:r>
        <w:r>
          <w:fldChar w:fldCharType="separate"/>
        </w:r>
        <w:r w:rsidR="00213DBF" w:rsidRPr="00382D22">
          <w:rPr>
            <w:rStyle w:val="Hyperlink"/>
            <w:noProof/>
          </w:rPr>
          <w:delText>Remineralization</w:delText>
        </w:r>
        <w:r w:rsidR="00213DBF">
          <w:rPr>
            <w:noProof/>
            <w:webHidden/>
          </w:rPr>
          <w:tab/>
        </w:r>
        <w:r w:rsidR="00213DBF">
          <w:rPr>
            <w:noProof/>
            <w:webHidden/>
          </w:rPr>
          <w:fldChar w:fldCharType="begin"/>
        </w:r>
        <w:r w:rsidR="00213DBF">
          <w:rPr>
            <w:noProof/>
            <w:webHidden/>
          </w:rPr>
          <w:delInstrText xml:space="preserve"> PAGEREF _Toc77252217 \h </w:delInstrText>
        </w:r>
        <w:r w:rsidR="00213DBF">
          <w:rPr>
            <w:noProof/>
            <w:webHidden/>
          </w:rPr>
        </w:r>
        <w:r w:rsidR="00213DBF">
          <w:rPr>
            <w:noProof/>
            <w:webHidden/>
          </w:rPr>
          <w:fldChar w:fldCharType="separate"/>
        </w:r>
        <w:r w:rsidR="00213DBF">
          <w:rPr>
            <w:noProof/>
            <w:webHidden/>
          </w:rPr>
          <w:delText>18</w:delText>
        </w:r>
        <w:r w:rsidR="00213DBF">
          <w:rPr>
            <w:noProof/>
            <w:webHidden/>
          </w:rPr>
          <w:fldChar w:fldCharType="end"/>
        </w:r>
        <w:r>
          <w:rPr>
            <w:noProof/>
          </w:rPr>
          <w:fldChar w:fldCharType="end"/>
        </w:r>
      </w:del>
    </w:p>
    <w:p w14:paraId="7B1E03E1" w14:textId="77777777" w:rsidR="00213DBF" w:rsidRDefault="0009053A">
      <w:pPr>
        <w:pStyle w:val="TOC4"/>
        <w:rPr>
          <w:del w:id="102" w:author="Jonathan Clough" w:date="2022-01-13T10:14:00Z"/>
          <w:rFonts w:asciiTheme="minorHAnsi" w:eastAsiaTheme="minorEastAsia" w:hAnsiTheme="minorHAnsi" w:cstheme="minorBidi"/>
          <w:noProof/>
          <w:sz w:val="22"/>
          <w:szCs w:val="22"/>
        </w:rPr>
      </w:pPr>
      <w:del w:id="103" w:author="Jonathan Clough" w:date="2022-01-13T10:14:00Z">
        <w:r>
          <w:fldChar w:fldCharType="begin"/>
        </w:r>
        <w:r>
          <w:delInstrText xml:space="preserve"> HYPERLINK</w:delInstrText>
        </w:r>
        <w:r>
          <w:delInstrText xml:space="preserve"> \l "_Toc77252218" </w:delInstrText>
        </w:r>
        <w:r>
          <w:fldChar w:fldCharType="separate"/>
        </w:r>
        <w:r w:rsidR="00213DBF" w:rsidRPr="00382D22">
          <w:rPr>
            <w:rStyle w:val="Hyperlink"/>
            <w:noProof/>
          </w:rPr>
          <w:delText>Modeling Shade</w:delText>
        </w:r>
        <w:r w:rsidR="00213DBF">
          <w:rPr>
            <w:noProof/>
            <w:webHidden/>
          </w:rPr>
          <w:tab/>
        </w:r>
        <w:r w:rsidR="00213DBF">
          <w:rPr>
            <w:noProof/>
            <w:webHidden/>
          </w:rPr>
          <w:fldChar w:fldCharType="begin"/>
        </w:r>
        <w:r w:rsidR="00213DBF">
          <w:rPr>
            <w:noProof/>
            <w:webHidden/>
          </w:rPr>
          <w:delInstrText xml:space="preserve"> PAGEREF _Toc77252218 \h </w:delInstrText>
        </w:r>
        <w:r w:rsidR="00213DBF">
          <w:rPr>
            <w:noProof/>
            <w:webHidden/>
          </w:rPr>
        </w:r>
        <w:r w:rsidR="00213DBF">
          <w:rPr>
            <w:noProof/>
            <w:webHidden/>
          </w:rPr>
          <w:fldChar w:fldCharType="separate"/>
        </w:r>
        <w:r w:rsidR="00213DBF">
          <w:rPr>
            <w:noProof/>
            <w:webHidden/>
          </w:rPr>
          <w:delText>18</w:delText>
        </w:r>
        <w:r w:rsidR="00213DBF">
          <w:rPr>
            <w:noProof/>
            <w:webHidden/>
          </w:rPr>
          <w:fldChar w:fldCharType="end"/>
        </w:r>
        <w:r>
          <w:rPr>
            <w:noProof/>
          </w:rPr>
          <w:fldChar w:fldCharType="end"/>
        </w:r>
      </w:del>
    </w:p>
    <w:p w14:paraId="4987B9D0" w14:textId="77777777" w:rsidR="00213DBF" w:rsidRDefault="0009053A">
      <w:pPr>
        <w:pStyle w:val="TOC4"/>
        <w:rPr>
          <w:del w:id="104" w:author="Jonathan Clough" w:date="2022-01-13T10:14:00Z"/>
          <w:rFonts w:asciiTheme="minorHAnsi" w:eastAsiaTheme="minorEastAsia" w:hAnsiTheme="minorHAnsi" w:cstheme="minorBidi"/>
          <w:noProof/>
          <w:sz w:val="22"/>
          <w:szCs w:val="22"/>
        </w:rPr>
      </w:pPr>
      <w:del w:id="105" w:author="Jonathan Clough" w:date="2022-01-13T10:14:00Z">
        <w:r>
          <w:fldChar w:fldCharType="begin"/>
        </w:r>
        <w:r>
          <w:delInstrText xml:space="preserve"> HYPERLINK \l "_Toc77252219" </w:delInstrText>
        </w:r>
        <w:r>
          <w:fldChar w:fldCharType="separate"/>
        </w:r>
        <w:r w:rsidR="00213DBF" w:rsidRPr="00382D22">
          <w:rPr>
            <w:rStyle w:val="Hyperlink"/>
            <w:noProof/>
          </w:rPr>
          <w:delText>Velocity</w:delText>
        </w:r>
        <w:r w:rsidR="00213DBF">
          <w:rPr>
            <w:noProof/>
            <w:webHidden/>
          </w:rPr>
          <w:tab/>
        </w:r>
        <w:r w:rsidR="00213DBF">
          <w:rPr>
            <w:noProof/>
            <w:webHidden/>
          </w:rPr>
          <w:fldChar w:fldCharType="begin"/>
        </w:r>
        <w:r w:rsidR="00213DBF">
          <w:rPr>
            <w:noProof/>
            <w:webHidden/>
          </w:rPr>
          <w:delInstrText xml:space="preserve"> PAGEREF _Toc77252219 \h </w:delInstrText>
        </w:r>
        <w:r w:rsidR="00213DBF">
          <w:rPr>
            <w:noProof/>
            <w:webHidden/>
          </w:rPr>
        </w:r>
        <w:r w:rsidR="00213DBF">
          <w:rPr>
            <w:noProof/>
            <w:webHidden/>
          </w:rPr>
          <w:fldChar w:fldCharType="separate"/>
        </w:r>
        <w:r w:rsidR="00213DBF">
          <w:rPr>
            <w:noProof/>
            <w:webHidden/>
          </w:rPr>
          <w:delText>19</w:delText>
        </w:r>
        <w:r w:rsidR="00213DBF">
          <w:rPr>
            <w:noProof/>
            <w:webHidden/>
          </w:rPr>
          <w:fldChar w:fldCharType="end"/>
        </w:r>
        <w:r>
          <w:rPr>
            <w:noProof/>
          </w:rPr>
          <w:fldChar w:fldCharType="end"/>
        </w:r>
      </w:del>
    </w:p>
    <w:p w14:paraId="76F040B1" w14:textId="77777777" w:rsidR="00213DBF" w:rsidRDefault="0009053A">
      <w:pPr>
        <w:pStyle w:val="TOC4"/>
        <w:rPr>
          <w:del w:id="106" w:author="Jonathan Clough" w:date="2022-01-13T10:14:00Z"/>
          <w:rFonts w:asciiTheme="minorHAnsi" w:eastAsiaTheme="minorEastAsia" w:hAnsiTheme="minorHAnsi" w:cstheme="minorBidi"/>
          <w:noProof/>
          <w:sz w:val="22"/>
          <w:szCs w:val="22"/>
        </w:rPr>
      </w:pPr>
      <w:del w:id="107" w:author="Jonathan Clough" w:date="2022-01-13T10:14:00Z">
        <w:r>
          <w:fldChar w:fldCharType="begin"/>
        </w:r>
        <w:r>
          <w:delInstrText xml:space="preserve"> HYPERLINK \l "_Toc77252220" </w:delInstrText>
        </w:r>
        <w:r>
          <w:fldChar w:fldCharType="separate"/>
        </w:r>
        <w:r w:rsidR="00213DBF" w:rsidRPr="00382D22">
          <w:rPr>
            <w:rStyle w:val="Hyperlink"/>
            <w:noProof/>
          </w:rPr>
          <w:delText>Mean Depth</w:delText>
        </w:r>
        <w:r w:rsidR="00213DBF">
          <w:rPr>
            <w:noProof/>
            <w:webHidden/>
          </w:rPr>
          <w:tab/>
        </w:r>
        <w:r w:rsidR="00213DBF">
          <w:rPr>
            <w:noProof/>
            <w:webHidden/>
          </w:rPr>
          <w:fldChar w:fldCharType="begin"/>
        </w:r>
        <w:r w:rsidR="00213DBF">
          <w:rPr>
            <w:noProof/>
            <w:webHidden/>
          </w:rPr>
          <w:delInstrText xml:space="preserve"> PAGEREF _Toc77252220 \h </w:delInstrText>
        </w:r>
        <w:r w:rsidR="00213DBF">
          <w:rPr>
            <w:noProof/>
            <w:webHidden/>
          </w:rPr>
        </w:r>
        <w:r w:rsidR="00213DBF">
          <w:rPr>
            <w:noProof/>
            <w:webHidden/>
          </w:rPr>
          <w:fldChar w:fldCharType="separate"/>
        </w:r>
        <w:r w:rsidR="00213DBF">
          <w:rPr>
            <w:noProof/>
            <w:webHidden/>
          </w:rPr>
          <w:delText>19</w:delText>
        </w:r>
        <w:r w:rsidR="00213DBF">
          <w:rPr>
            <w:noProof/>
            <w:webHidden/>
          </w:rPr>
          <w:fldChar w:fldCharType="end"/>
        </w:r>
        <w:r>
          <w:rPr>
            <w:noProof/>
          </w:rPr>
          <w:fldChar w:fldCharType="end"/>
        </w:r>
      </w:del>
    </w:p>
    <w:p w14:paraId="79EEC839" w14:textId="77777777" w:rsidR="00213DBF" w:rsidRDefault="0009053A">
      <w:pPr>
        <w:pStyle w:val="TOC3"/>
        <w:rPr>
          <w:del w:id="108" w:author="Jonathan Clough" w:date="2022-01-13T10:14:00Z"/>
          <w:rFonts w:asciiTheme="minorHAnsi" w:eastAsiaTheme="minorEastAsia" w:hAnsiTheme="minorHAnsi" w:cstheme="minorBidi"/>
          <w:noProof/>
          <w:sz w:val="22"/>
          <w:szCs w:val="22"/>
        </w:rPr>
      </w:pPr>
      <w:del w:id="109" w:author="Jonathan Clough" w:date="2022-01-13T10:14:00Z">
        <w:r>
          <w:fldChar w:fldCharType="begin"/>
        </w:r>
        <w:r>
          <w:delInstrText xml:space="preserve"> HYPERLINK \l "_Toc77252221" </w:delInstrText>
        </w:r>
        <w:r>
          <w:fldChar w:fldCharType="separate"/>
        </w:r>
        <w:r w:rsidR="00213DBF" w:rsidRPr="00382D22">
          <w:rPr>
            <w:rStyle w:val="Hyperlink"/>
            <w:noProof/>
          </w:rPr>
          <w:delText>Setup Parameters</w:delText>
        </w:r>
        <w:r w:rsidR="00213DBF">
          <w:rPr>
            <w:noProof/>
            <w:webHidden/>
          </w:rPr>
          <w:tab/>
        </w:r>
        <w:r w:rsidR="00213DBF">
          <w:rPr>
            <w:noProof/>
            <w:webHidden/>
          </w:rPr>
          <w:fldChar w:fldCharType="begin"/>
        </w:r>
        <w:r w:rsidR="00213DBF">
          <w:rPr>
            <w:noProof/>
            <w:webHidden/>
          </w:rPr>
          <w:delInstrText xml:space="preserve"> PAGEREF _Toc77252221 \h </w:delInstrText>
        </w:r>
        <w:r w:rsidR="00213DBF">
          <w:rPr>
            <w:noProof/>
            <w:webHidden/>
          </w:rPr>
        </w:r>
        <w:r w:rsidR="00213DBF">
          <w:rPr>
            <w:noProof/>
            <w:webHidden/>
          </w:rPr>
          <w:fldChar w:fldCharType="separate"/>
        </w:r>
        <w:r w:rsidR="00213DBF">
          <w:rPr>
            <w:noProof/>
            <w:webHidden/>
          </w:rPr>
          <w:delText>19</w:delText>
        </w:r>
        <w:r w:rsidR="00213DBF">
          <w:rPr>
            <w:noProof/>
            <w:webHidden/>
          </w:rPr>
          <w:fldChar w:fldCharType="end"/>
        </w:r>
        <w:r>
          <w:rPr>
            <w:noProof/>
          </w:rPr>
          <w:fldChar w:fldCharType="end"/>
        </w:r>
      </w:del>
    </w:p>
    <w:p w14:paraId="588431B6" w14:textId="77777777" w:rsidR="00213DBF" w:rsidRDefault="0009053A">
      <w:pPr>
        <w:pStyle w:val="TOC4"/>
        <w:rPr>
          <w:del w:id="110" w:author="Jonathan Clough" w:date="2022-01-13T10:14:00Z"/>
          <w:rFonts w:asciiTheme="minorHAnsi" w:eastAsiaTheme="minorEastAsia" w:hAnsiTheme="minorHAnsi" w:cstheme="minorBidi"/>
          <w:noProof/>
          <w:sz w:val="22"/>
          <w:szCs w:val="22"/>
        </w:rPr>
      </w:pPr>
      <w:del w:id="111" w:author="Jonathan Clough" w:date="2022-01-13T10:14:00Z">
        <w:r>
          <w:fldChar w:fldCharType="begin"/>
        </w:r>
        <w:r>
          <w:delInstrText xml:space="preserve"> HYPERLINK \l "_Toc77252222" </w:delInstrText>
        </w:r>
        <w:r>
          <w:fldChar w:fldCharType="separate"/>
        </w:r>
        <w:r w:rsidR="00213DBF" w:rsidRPr="00382D22">
          <w:rPr>
            <w:rStyle w:val="Hyperlink"/>
            <w:noProof/>
          </w:rPr>
          <w:delText>Rate Output</w:delText>
        </w:r>
        <w:r w:rsidR="00213DBF">
          <w:rPr>
            <w:noProof/>
            <w:webHidden/>
          </w:rPr>
          <w:tab/>
        </w:r>
        <w:r w:rsidR="00213DBF">
          <w:rPr>
            <w:noProof/>
            <w:webHidden/>
          </w:rPr>
          <w:fldChar w:fldCharType="begin"/>
        </w:r>
        <w:r w:rsidR="00213DBF">
          <w:rPr>
            <w:noProof/>
            <w:webHidden/>
          </w:rPr>
          <w:delInstrText xml:space="preserve"> PAGEREF _Toc77252222 \h </w:delInstrText>
        </w:r>
        <w:r w:rsidR="00213DBF">
          <w:rPr>
            <w:noProof/>
            <w:webHidden/>
          </w:rPr>
        </w:r>
        <w:r w:rsidR="00213DBF">
          <w:rPr>
            <w:noProof/>
            <w:webHidden/>
          </w:rPr>
          <w:fldChar w:fldCharType="separate"/>
        </w:r>
        <w:r w:rsidR="00213DBF">
          <w:rPr>
            <w:noProof/>
            <w:webHidden/>
          </w:rPr>
          <w:delText>22</w:delText>
        </w:r>
        <w:r w:rsidR="00213DBF">
          <w:rPr>
            <w:noProof/>
            <w:webHidden/>
          </w:rPr>
          <w:fldChar w:fldCharType="end"/>
        </w:r>
        <w:r>
          <w:rPr>
            <w:noProof/>
          </w:rPr>
          <w:fldChar w:fldCharType="end"/>
        </w:r>
      </w:del>
    </w:p>
    <w:p w14:paraId="6273E875" w14:textId="77777777" w:rsidR="00213DBF" w:rsidRDefault="0009053A">
      <w:pPr>
        <w:pStyle w:val="TOC4"/>
        <w:rPr>
          <w:del w:id="112" w:author="Jonathan Clough" w:date="2022-01-13T10:14:00Z"/>
          <w:rFonts w:asciiTheme="minorHAnsi" w:eastAsiaTheme="minorEastAsia" w:hAnsiTheme="minorHAnsi" w:cstheme="minorBidi"/>
          <w:noProof/>
          <w:sz w:val="22"/>
          <w:szCs w:val="22"/>
        </w:rPr>
      </w:pPr>
      <w:del w:id="113" w:author="Jonathan Clough" w:date="2022-01-13T10:14:00Z">
        <w:r>
          <w:fldChar w:fldCharType="begin"/>
        </w:r>
        <w:r>
          <w:delInstrText xml:space="preserve"> HYPERLINK \l "_Toc7725222</w:delInstrText>
        </w:r>
        <w:r>
          <w:delInstrText xml:space="preserve">3" </w:delInstrText>
        </w:r>
        <w:r>
          <w:fldChar w:fldCharType="separate"/>
        </w:r>
        <w:r w:rsidR="00213DBF" w:rsidRPr="00382D22">
          <w:rPr>
            <w:rStyle w:val="Hyperlink"/>
            <w:noProof/>
          </w:rPr>
          <w:delText>Output Setup Screen (results tracking)</w:delText>
        </w:r>
        <w:r w:rsidR="00213DBF">
          <w:rPr>
            <w:noProof/>
            <w:webHidden/>
          </w:rPr>
          <w:tab/>
        </w:r>
        <w:r w:rsidR="00213DBF">
          <w:rPr>
            <w:noProof/>
            <w:webHidden/>
          </w:rPr>
          <w:fldChar w:fldCharType="begin"/>
        </w:r>
        <w:r w:rsidR="00213DBF">
          <w:rPr>
            <w:noProof/>
            <w:webHidden/>
          </w:rPr>
          <w:delInstrText xml:space="preserve"> PAGEREF _Toc77252223 \h </w:delInstrText>
        </w:r>
        <w:r w:rsidR="00213DBF">
          <w:rPr>
            <w:noProof/>
            <w:webHidden/>
          </w:rPr>
        </w:r>
        <w:r w:rsidR="00213DBF">
          <w:rPr>
            <w:noProof/>
            <w:webHidden/>
          </w:rPr>
          <w:fldChar w:fldCharType="separate"/>
        </w:r>
        <w:r w:rsidR="00213DBF">
          <w:rPr>
            <w:noProof/>
            <w:webHidden/>
          </w:rPr>
          <w:delText>22</w:delText>
        </w:r>
        <w:r w:rsidR="00213DBF">
          <w:rPr>
            <w:noProof/>
            <w:webHidden/>
          </w:rPr>
          <w:fldChar w:fldCharType="end"/>
        </w:r>
        <w:r>
          <w:rPr>
            <w:noProof/>
          </w:rPr>
          <w:fldChar w:fldCharType="end"/>
        </w:r>
      </w:del>
    </w:p>
    <w:p w14:paraId="13A9CC70" w14:textId="77777777" w:rsidR="00213DBF" w:rsidRDefault="0009053A">
      <w:pPr>
        <w:pStyle w:val="TOC3"/>
        <w:rPr>
          <w:del w:id="114" w:author="Jonathan Clough" w:date="2022-01-13T10:14:00Z"/>
          <w:rFonts w:asciiTheme="minorHAnsi" w:eastAsiaTheme="minorEastAsia" w:hAnsiTheme="minorHAnsi" w:cstheme="minorBidi"/>
          <w:noProof/>
          <w:sz w:val="22"/>
          <w:szCs w:val="22"/>
        </w:rPr>
      </w:pPr>
      <w:del w:id="115" w:author="Jonathan Clough" w:date="2022-01-13T10:14:00Z">
        <w:r>
          <w:fldChar w:fldCharType="begin"/>
        </w:r>
        <w:r>
          <w:delInstrText xml:space="preserve"> HYPERLINK \l "_Toc77252224" </w:delInstrText>
        </w:r>
        <w:r>
          <w:fldChar w:fldCharType="separate"/>
        </w:r>
        <w:r w:rsidR="00213DBF" w:rsidRPr="00382D22">
          <w:rPr>
            <w:rStyle w:val="Hyperlink"/>
            <w:noProof/>
          </w:rPr>
          <w:delText>Perturbed and Control Screens (running the model)</w:delText>
        </w:r>
        <w:r w:rsidR="00213DBF">
          <w:rPr>
            <w:noProof/>
            <w:webHidden/>
          </w:rPr>
          <w:tab/>
        </w:r>
        <w:r w:rsidR="00213DBF">
          <w:rPr>
            <w:noProof/>
            <w:webHidden/>
          </w:rPr>
          <w:fldChar w:fldCharType="begin"/>
        </w:r>
        <w:r w:rsidR="00213DBF">
          <w:rPr>
            <w:noProof/>
            <w:webHidden/>
          </w:rPr>
          <w:delInstrText xml:space="preserve"> PAGEREF _Toc77252224 \h </w:delInstrText>
        </w:r>
        <w:r w:rsidR="00213DBF">
          <w:rPr>
            <w:noProof/>
            <w:webHidden/>
          </w:rPr>
        </w:r>
        <w:r w:rsidR="00213DBF">
          <w:rPr>
            <w:noProof/>
            <w:webHidden/>
          </w:rPr>
          <w:fldChar w:fldCharType="separate"/>
        </w:r>
        <w:r w:rsidR="00213DBF">
          <w:rPr>
            <w:noProof/>
            <w:webHidden/>
          </w:rPr>
          <w:delText>22</w:delText>
        </w:r>
        <w:r w:rsidR="00213DBF">
          <w:rPr>
            <w:noProof/>
            <w:webHidden/>
          </w:rPr>
          <w:fldChar w:fldCharType="end"/>
        </w:r>
        <w:r>
          <w:rPr>
            <w:noProof/>
          </w:rPr>
          <w:fldChar w:fldCharType="end"/>
        </w:r>
      </w:del>
    </w:p>
    <w:p w14:paraId="7414A8CB" w14:textId="77777777" w:rsidR="00213DBF" w:rsidRDefault="0009053A">
      <w:pPr>
        <w:pStyle w:val="TOC4"/>
        <w:rPr>
          <w:del w:id="116" w:author="Jonathan Clough" w:date="2022-01-13T10:14:00Z"/>
          <w:rFonts w:asciiTheme="minorHAnsi" w:eastAsiaTheme="minorEastAsia" w:hAnsiTheme="minorHAnsi" w:cstheme="minorBidi"/>
          <w:noProof/>
          <w:sz w:val="22"/>
          <w:szCs w:val="22"/>
        </w:rPr>
      </w:pPr>
      <w:del w:id="117" w:author="Jonathan Clough" w:date="2022-01-13T10:14:00Z">
        <w:r>
          <w:fldChar w:fldCharType="begin"/>
        </w:r>
        <w:r>
          <w:delInstrText xml:space="preserve"> HYPERLINK \l "_Toc77252225" </w:delInstrText>
        </w:r>
        <w:r>
          <w:fldChar w:fldCharType="separate"/>
        </w:r>
        <w:r w:rsidR="00213DBF" w:rsidRPr="00382D22">
          <w:rPr>
            <w:rStyle w:val="Hyperlink"/>
            <w:noProof/>
          </w:rPr>
          <w:delText>Multiple Archived Simulations</w:delText>
        </w:r>
        <w:r w:rsidR="00213DBF">
          <w:rPr>
            <w:noProof/>
            <w:webHidden/>
          </w:rPr>
          <w:tab/>
        </w:r>
        <w:r w:rsidR="00213DBF">
          <w:rPr>
            <w:noProof/>
            <w:webHidden/>
          </w:rPr>
          <w:fldChar w:fldCharType="begin"/>
        </w:r>
        <w:r w:rsidR="00213DBF">
          <w:rPr>
            <w:noProof/>
            <w:webHidden/>
          </w:rPr>
          <w:delInstrText xml:space="preserve"> PAGEREF _Toc77252225 \h </w:delInstrText>
        </w:r>
        <w:r w:rsidR="00213DBF">
          <w:rPr>
            <w:noProof/>
            <w:webHidden/>
          </w:rPr>
        </w:r>
        <w:r w:rsidR="00213DBF">
          <w:rPr>
            <w:noProof/>
            <w:webHidden/>
          </w:rPr>
          <w:fldChar w:fldCharType="separate"/>
        </w:r>
        <w:r w:rsidR="00213DBF">
          <w:rPr>
            <w:noProof/>
            <w:webHidden/>
          </w:rPr>
          <w:delText>23</w:delText>
        </w:r>
        <w:r w:rsidR="00213DBF">
          <w:rPr>
            <w:noProof/>
            <w:webHidden/>
          </w:rPr>
          <w:fldChar w:fldCharType="end"/>
        </w:r>
        <w:r>
          <w:rPr>
            <w:noProof/>
          </w:rPr>
          <w:fldChar w:fldCharType="end"/>
        </w:r>
      </w:del>
    </w:p>
    <w:p w14:paraId="579C7838" w14:textId="77777777" w:rsidR="00213DBF" w:rsidRDefault="0009053A">
      <w:pPr>
        <w:pStyle w:val="TOC3"/>
        <w:rPr>
          <w:del w:id="118" w:author="Jonathan Clough" w:date="2022-01-13T10:14:00Z"/>
          <w:rFonts w:asciiTheme="minorHAnsi" w:eastAsiaTheme="minorEastAsia" w:hAnsiTheme="minorHAnsi" w:cstheme="minorBidi"/>
          <w:noProof/>
          <w:sz w:val="22"/>
          <w:szCs w:val="22"/>
        </w:rPr>
      </w:pPr>
      <w:del w:id="119" w:author="Jonathan Clough" w:date="2022-01-13T10:14:00Z">
        <w:r>
          <w:fldChar w:fldCharType="begin"/>
        </w:r>
        <w:r>
          <w:delInstrText xml:space="preserve"> HYP</w:delInstrText>
        </w:r>
        <w:r>
          <w:delInstrText xml:space="preserve">ERLINK \l "_Toc77252226" </w:delInstrText>
        </w:r>
        <w:r>
          <w:fldChar w:fldCharType="separate"/>
        </w:r>
        <w:r w:rsidR="00213DBF" w:rsidRPr="00382D22">
          <w:rPr>
            <w:rStyle w:val="Hyperlink"/>
            <w:noProof/>
          </w:rPr>
          <w:delText>Output Screen</w:delText>
        </w:r>
        <w:r w:rsidR="00213DBF">
          <w:rPr>
            <w:noProof/>
            <w:webHidden/>
          </w:rPr>
          <w:tab/>
        </w:r>
        <w:r w:rsidR="00213DBF">
          <w:rPr>
            <w:noProof/>
            <w:webHidden/>
          </w:rPr>
          <w:fldChar w:fldCharType="begin"/>
        </w:r>
        <w:r w:rsidR="00213DBF">
          <w:rPr>
            <w:noProof/>
            <w:webHidden/>
          </w:rPr>
          <w:delInstrText xml:space="preserve"> PAGEREF _Toc77252226 \h </w:delInstrText>
        </w:r>
        <w:r w:rsidR="00213DBF">
          <w:rPr>
            <w:noProof/>
            <w:webHidden/>
          </w:rPr>
        </w:r>
        <w:r w:rsidR="00213DBF">
          <w:rPr>
            <w:noProof/>
            <w:webHidden/>
          </w:rPr>
          <w:fldChar w:fldCharType="separate"/>
        </w:r>
        <w:r w:rsidR="00213DBF">
          <w:rPr>
            <w:noProof/>
            <w:webHidden/>
          </w:rPr>
          <w:delText>23</w:delText>
        </w:r>
        <w:r w:rsidR="00213DBF">
          <w:rPr>
            <w:noProof/>
            <w:webHidden/>
          </w:rPr>
          <w:fldChar w:fldCharType="end"/>
        </w:r>
        <w:r>
          <w:rPr>
            <w:noProof/>
          </w:rPr>
          <w:fldChar w:fldCharType="end"/>
        </w:r>
      </w:del>
    </w:p>
    <w:p w14:paraId="28BCDB94" w14:textId="77777777" w:rsidR="00213DBF" w:rsidRDefault="0009053A">
      <w:pPr>
        <w:pStyle w:val="TOC4"/>
        <w:rPr>
          <w:del w:id="120" w:author="Jonathan Clough" w:date="2022-01-13T10:14:00Z"/>
          <w:rFonts w:asciiTheme="minorHAnsi" w:eastAsiaTheme="minorEastAsia" w:hAnsiTheme="minorHAnsi" w:cstheme="minorBidi"/>
          <w:noProof/>
          <w:sz w:val="22"/>
          <w:szCs w:val="22"/>
        </w:rPr>
      </w:pPr>
      <w:del w:id="121" w:author="Jonathan Clough" w:date="2022-01-13T10:14:00Z">
        <w:r>
          <w:fldChar w:fldCharType="begin"/>
        </w:r>
        <w:r>
          <w:delInstrText xml:space="preserve"> HYPERLINK \l "_Toc77252227" </w:delInstrText>
        </w:r>
        <w:r>
          <w:fldChar w:fldCharType="separate"/>
        </w:r>
        <w:r w:rsidR="00213DBF" w:rsidRPr="00382D22">
          <w:rPr>
            <w:rStyle w:val="Hyperlink"/>
            <w:noProof/>
          </w:rPr>
          <w:delText>Viewing Existing Graphs</w:delText>
        </w:r>
        <w:r w:rsidR="00213DBF">
          <w:rPr>
            <w:noProof/>
            <w:webHidden/>
          </w:rPr>
          <w:tab/>
        </w:r>
        <w:r w:rsidR="00213DBF">
          <w:rPr>
            <w:noProof/>
            <w:webHidden/>
          </w:rPr>
          <w:fldChar w:fldCharType="begin"/>
        </w:r>
        <w:r w:rsidR="00213DBF">
          <w:rPr>
            <w:noProof/>
            <w:webHidden/>
          </w:rPr>
          <w:delInstrText xml:space="preserve"> PAGEREF _Toc77252227 \h </w:delInstrText>
        </w:r>
        <w:r w:rsidR="00213DBF">
          <w:rPr>
            <w:noProof/>
            <w:webHidden/>
          </w:rPr>
        </w:r>
        <w:r w:rsidR="00213DBF">
          <w:rPr>
            <w:noProof/>
            <w:webHidden/>
          </w:rPr>
          <w:fldChar w:fldCharType="separate"/>
        </w:r>
        <w:r w:rsidR="00213DBF">
          <w:rPr>
            <w:noProof/>
            <w:webHidden/>
          </w:rPr>
          <w:delText>23</w:delText>
        </w:r>
        <w:r w:rsidR="00213DBF">
          <w:rPr>
            <w:noProof/>
            <w:webHidden/>
          </w:rPr>
          <w:fldChar w:fldCharType="end"/>
        </w:r>
        <w:r>
          <w:rPr>
            <w:noProof/>
          </w:rPr>
          <w:fldChar w:fldCharType="end"/>
        </w:r>
      </w:del>
    </w:p>
    <w:p w14:paraId="7040916F" w14:textId="77777777" w:rsidR="00213DBF" w:rsidRDefault="0009053A">
      <w:pPr>
        <w:pStyle w:val="TOC4"/>
        <w:rPr>
          <w:del w:id="122" w:author="Jonathan Clough" w:date="2022-01-13T10:14:00Z"/>
          <w:rFonts w:asciiTheme="minorHAnsi" w:eastAsiaTheme="minorEastAsia" w:hAnsiTheme="minorHAnsi" w:cstheme="minorBidi"/>
          <w:noProof/>
          <w:sz w:val="22"/>
          <w:szCs w:val="22"/>
        </w:rPr>
      </w:pPr>
      <w:del w:id="123" w:author="Jonathan Clough" w:date="2022-01-13T10:14:00Z">
        <w:r>
          <w:fldChar w:fldCharType="begin"/>
        </w:r>
        <w:r>
          <w:delInstrText xml:space="preserve"> HYPERLINK \l "_Toc77252228" </w:delInstrText>
        </w:r>
        <w:r>
          <w:fldChar w:fldCharType="separate"/>
        </w:r>
        <w:r w:rsidR="00213DBF" w:rsidRPr="00382D22">
          <w:rPr>
            <w:rStyle w:val="Hyperlink"/>
            <w:noProof/>
          </w:rPr>
          <w:delText>Setting Up a New Graph</w:delText>
        </w:r>
        <w:r w:rsidR="00213DBF">
          <w:rPr>
            <w:noProof/>
            <w:webHidden/>
          </w:rPr>
          <w:tab/>
        </w:r>
        <w:r w:rsidR="00213DBF">
          <w:rPr>
            <w:noProof/>
            <w:webHidden/>
          </w:rPr>
          <w:fldChar w:fldCharType="begin"/>
        </w:r>
        <w:r w:rsidR="00213DBF">
          <w:rPr>
            <w:noProof/>
            <w:webHidden/>
          </w:rPr>
          <w:delInstrText xml:space="preserve"> PAGEREF _Toc77252228 \h </w:delInstrText>
        </w:r>
        <w:r w:rsidR="00213DBF">
          <w:rPr>
            <w:noProof/>
            <w:webHidden/>
          </w:rPr>
        </w:r>
        <w:r w:rsidR="00213DBF">
          <w:rPr>
            <w:noProof/>
            <w:webHidden/>
          </w:rPr>
          <w:fldChar w:fldCharType="separate"/>
        </w:r>
        <w:r w:rsidR="00213DBF">
          <w:rPr>
            <w:noProof/>
            <w:webHidden/>
          </w:rPr>
          <w:delText>23</w:delText>
        </w:r>
        <w:r w:rsidR="00213DBF">
          <w:rPr>
            <w:noProof/>
            <w:webHidden/>
          </w:rPr>
          <w:fldChar w:fldCharType="end"/>
        </w:r>
        <w:r>
          <w:rPr>
            <w:noProof/>
          </w:rPr>
          <w:fldChar w:fldCharType="end"/>
        </w:r>
      </w:del>
    </w:p>
    <w:p w14:paraId="781832E7" w14:textId="77777777" w:rsidR="00213DBF" w:rsidRDefault="0009053A">
      <w:pPr>
        <w:pStyle w:val="TOC4"/>
        <w:rPr>
          <w:del w:id="124" w:author="Jonathan Clough" w:date="2022-01-13T10:14:00Z"/>
          <w:rFonts w:asciiTheme="minorHAnsi" w:eastAsiaTheme="minorEastAsia" w:hAnsiTheme="minorHAnsi" w:cstheme="minorBidi"/>
          <w:noProof/>
          <w:sz w:val="22"/>
          <w:szCs w:val="22"/>
        </w:rPr>
      </w:pPr>
      <w:del w:id="125" w:author="Jonathan Clough" w:date="2022-01-13T10:14:00Z">
        <w:r>
          <w:fldChar w:fldCharType="begin"/>
        </w:r>
        <w:r>
          <w:delInstrText xml:space="preserve"> HYPERLINK \l "_Toc77252229" </w:delInstrText>
        </w:r>
        <w:r>
          <w:fldChar w:fldCharType="separate"/>
        </w:r>
        <w:r w:rsidR="00213DBF" w:rsidRPr="00382D22">
          <w:rPr>
            <w:rStyle w:val="Hyperlink"/>
            <w:noProof/>
          </w:rPr>
          <w:delText>Editing an Existing Graph</w:delText>
        </w:r>
        <w:r w:rsidR="00213DBF">
          <w:rPr>
            <w:noProof/>
            <w:webHidden/>
          </w:rPr>
          <w:tab/>
        </w:r>
        <w:r w:rsidR="00213DBF">
          <w:rPr>
            <w:noProof/>
            <w:webHidden/>
          </w:rPr>
          <w:fldChar w:fldCharType="begin"/>
        </w:r>
        <w:r w:rsidR="00213DBF">
          <w:rPr>
            <w:noProof/>
            <w:webHidden/>
          </w:rPr>
          <w:delInstrText xml:space="preserve"> PAGEREF _Toc77252229 \h </w:delInstrText>
        </w:r>
        <w:r w:rsidR="00213DBF">
          <w:rPr>
            <w:noProof/>
            <w:webHidden/>
          </w:rPr>
        </w:r>
        <w:r w:rsidR="00213DBF">
          <w:rPr>
            <w:noProof/>
            <w:webHidden/>
          </w:rPr>
          <w:fldChar w:fldCharType="separate"/>
        </w:r>
        <w:r w:rsidR="00213DBF">
          <w:rPr>
            <w:noProof/>
            <w:webHidden/>
          </w:rPr>
          <w:delText>23</w:delText>
        </w:r>
        <w:r w:rsidR="00213DBF">
          <w:rPr>
            <w:noProof/>
            <w:webHidden/>
          </w:rPr>
          <w:fldChar w:fldCharType="end"/>
        </w:r>
        <w:r>
          <w:rPr>
            <w:noProof/>
          </w:rPr>
          <w:fldChar w:fldCharType="end"/>
        </w:r>
      </w:del>
    </w:p>
    <w:p w14:paraId="5365B131" w14:textId="77777777" w:rsidR="00213DBF" w:rsidRDefault="0009053A">
      <w:pPr>
        <w:pStyle w:val="TOC4"/>
        <w:rPr>
          <w:del w:id="126" w:author="Jonathan Clough" w:date="2022-01-13T10:14:00Z"/>
          <w:rFonts w:asciiTheme="minorHAnsi" w:eastAsiaTheme="minorEastAsia" w:hAnsiTheme="minorHAnsi" w:cstheme="minorBidi"/>
          <w:noProof/>
          <w:sz w:val="22"/>
          <w:szCs w:val="22"/>
        </w:rPr>
      </w:pPr>
      <w:del w:id="127" w:author="Jonathan Clough" w:date="2022-01-13T10:14:00Z">
        <w:r>
          <w:fldChar w:fldCharType="begin"/>
        </w:r>
        <w:r>
          <w:delInstrText xml:space="preserve"> HYPERLINK \l "_Toc77252230" </w:delInstrText>
        </w:r>
        <w:r>
          <w:fldChar w:fldCharType="separate"/>
        </w:r>
        <w:r w:rsidR="00213DBF" w:rsidRPr="00382D22">
          <w:rPr>
            <w:rStyle w:val="Hyperlink"/>
            <w:noProof/>
          </w:rPr>
          <w:delText>Graph Menu</w:delText>
        </w:r>
        <w:r w:rsidR="00213DBF">
          <w:rPr>
            <w:noProof/>
            <w:webHidden/>
          </w:rPr>
          <w:tab/>
        </w:r>
        <w:r w:rsidR="00213DBF">
          <w:rPr>
            <w:noProof/>
            <w:webHidden/>
          </w:rPr>
          <w:fldChar w:fldCharType="begin"/>
        </w:r>
        <w:r w:rsidR="00213DBF">
          <w:rPr>
            <w:noProof/>
            <w:webHidden/>
          </w:rPr>
          <w:delInstrText xml:space="preserve"> PAGEREF _Toc77252230 \h </w:delInstrText>
        </w:r>
        <w:r w:rsidR="00213DBF">
          <w:rPr>
            <w:noProof/>
            <w:webHidden/>
          </w:rPr>
        </w:r>
        <w:r w:rsidR="00213DBF">
          <w:rPr>
            <w:noProof/>
            <w:webHidden/>
          </w:rPr>
          <w:fldChar w:fldCharType="separate"/>
        </w:r>
        <w:r w:rsidR="00213DBF">
          <w:rPr>
            <w:noProof/>
            <w:webHidden/>
          </w:rPr>
          <w:delText>25</w:delText>
        </w:r>
        <w:r w:rsidR="00213DBF">
          <w:rPr>
            <w:noProof/>
            <w:webHidden/>
          </w:rPr>
          <w:fldChar w:fldCharType="end"/>
        </w:r>
        <w:r>
          <w:rPr>
            <w:noProof/>
          </w:rPr>
          <w:fldChar w:fldCharType="end"/>
        </w:r>
      </w:del>
    </w:p>
    <w:p w14:paraId="7F4B8694" w14:textId="77777777" w:rsidR="00213DBF" w:rsidRDefault="0009053A">
      <w:pPr>
        <w:pStyle w:val="TOC3"/>
        <w:rPr>
          <w:del w:id="128" w:author="Jonathan Clough" w:date="2022-01-13T10:14:00Z"/>
          <w:rFonts w:asciiTheme="minorHAnsi" w:eastAsiaTheme="minorEastAsia" w:hAnsiTheme="minorHAnsi" w:cstheme="minorBidi"/>
          <w:noProof/>
          <w:sz w:val="22"/>
          <w:szCs w:val="22"/>
        </w:rPr>
      </w:pPr>
      <w:del w:id="129" w:author="Jonathan Clough" w:date="2022-01-13T10:14:00Z">
        <w:r>
          <w:fldChar w:fldCharType="begin"/>
        </w:r>
        <w:r>
          <w:delInstrText xml:space="preserve"> HYPERLINK \l "_Toc772</w:delInstrText>
        </w:r>
        <w:r>
          <w:delInstrText xml:space="preserve">52231" </w:delInstrText>
        </w:r>
        <w:r>
          <w:fldChar w:fldCharType="separate"/>
        </w:r>
        <w:r w:rsidR="00213DBF" w:rsidRPr="00382D22">
          <w:rPr>
            <w:rStyle w:val="Hyperlink"/>
            <w:noProof/>
          </w:rPr>
          <w:delText>Exporting Results</w:delText>
        </w:r>
        <w:r w:rsidR="00213DBF">
          <w:rPr>
            <w:noProof/>
            <w:webHidden/>
          </w:rPr>
          <w:tab/>
        </w:r>
        <w:r w:rsidR="00213DBF">
          <w:rPr>
            <w:noProof/>
            <w:webHidden/>
          </w:rPr>
          <w:fldChar w:fldCharType="begin"/>
        </w:r>
        <w:r w:rsidR="00213DBF">
          <w:rPr>
            <w:noProof/>
            <w:webHidden/>
          </w:rPr>
          <w:delInstrText xml:space="preserve"> PAGEREF _Toc77252231 \h </w:delInstrText>
        </w:r>
        <w:r w:rsidR="00213DBF">
          <w:rPr>
            <w:noProof/>
            <w:webHidden/>
          </w:rPr>
        </w:r>
        <w:r w:rsidR="00213DBF">
          <w:rPr>
            <w:noProof/>
            <w:webHidden/>
          </w:rPr>
          <w:fldChar w:fldCharType="separate"/>
        </w:r>
        <w:r w:rsidR="00213DBF">
          <w:rPr>
            <w:noProof/>
            <w:webHidden/>
          </w:rPr>
          <w:delText>25</w:delText>
        </w:r>
        <w:r w:rsidR="00213DBF">
          <w:rPr>
            <w:noProof/>
            <w:webHidden/>
          </w:rPr>
          <w:fldChar w:fldCharType="end"/>
        </w:r>
        <w:r>
          <w:rPr>
            <w:noProof/>
          </w:rPr>
          <w:fldChar w:fldCharType="end"/>
        </w:r>
      </w:del>
    </w:p>
    <w:p w14:paraId="0F76DD8B" w14:textId="77777777" w:rsidR="00213DBF" w:rsidRDefault="0009053A">
      <w:pPr>
        <w:pStyle w:val="TOC3"/>
        <w:rPr>
          <w:del w:id="130" w:author="Jonathan Clough" w:date="2022-01-13T10:14:00Z"/>
          <w:rFonts w:asciiTheme="minorHAnsi" w:eastAsiaTheme="minorEastAsia" w:hAnsiTheme="minorHAnsi" w:cstheme="minorBidi"/>
          <w:noProof/>
          <w:sz w:val="22"/>
          <w:szCs w:val="22"/>
        </w:rPr>
      </w:pPr>
      <w:del w:id="131" w:author="Jonathan Clough" w:date="2022-01-13T10:14:00Z">
        <w:r>
          <w:fldChar w:fldCharType="begin"/>
        </w:r>
        <w:r>
          <w:delInstrText xml:space="preserve"> HYPERLINK \l "_Toc77252232" </w:delInstrText>
        </w:r>
        <w:r>
          <w:fldChar w:fldCharType="separate"/>
        </w:r>
        <w:r w:rsidR="00213DBF" w:rsidRPr="00382D22">
          <w:rPr>
            <w:rStyle w:val="Hyperlink"/>
            <w:noProof/>
          </w:rPr>
          <w:delText>Clearing Results</w:delText>
        </w:r>
        <w:r w:rsidR="00213DBF">
          <w:rPr>
            <w:noProof/>
            <w:webHidden/>
          </w:rPr>
          <w:tab/>
        </w:r>
        <w:r w:rsidR="00213DBF">
          <w:rPr>
            <w:noProof/>
            <w:webHidden/>
          </w:rPr>
          <w:fldChar w:fldCharType="begin"/>
        </w:r>
        <w:r w:rsidR="00213DBF">
          <w:rPr>
            <w:noProof/>
            <w:webHidden/>
          </w:rPr>
          <w:delInstrText xml:space="preserve"> PAGEREF _Toc77252232 \h </w:delInstrText>
        </w:r>
        <w:r w:rsidR="00213DBF">
          <w:rPr>
            <w:noProof/>
            <w:webHidden/>
          </w:rPr>
        </w:r>
        <w:r w:rsidR="00213DBF">
          <w:rPr>
            <w:noProof/>
            <w:webHidden/>
          </w:rPr>
          <w:fldChar w:fldCharType="separate"/>
        </w:r>
        <w:r w:rsidR="00213DBF">
          <w:rPr>
            <w:noProof/>
            <w:webHidden/>
          </w:rPr>
          <w:delText>26</w:delText>
        </w:r>
        <w:r w:rsidR="00213DBF">
          <w:rPr>
            <w:noProof/>
            <w:webHidden/>
          </w:rPr>
          <w:fldChar w:fldCharType="end"/>
        </w:r>
        <w:r>
          <w:rPr>
            <w:noProof/>
          </w:rPr>
          <w:fldChar w:fldCharType="end"/>
        </w:r>
      </w:del>
    </w:p>
    <w:p w14:paraId="5E1DE80C" w14:textId="77777777" w:rsidR="00213DBF" w:rsidRDefault="0009053A">
      <w:pPr>
        <w:pStyle w:val="TOC2"/>
        <w:rPr>
          <w:del w:id="132" w:author="Jonathan Clough" w:date="2022-01-13T10:14:00Z"/>
          <w:rFonts w:asciiTheme="minorHAnsi" w:eastAsiaTheme="minorEastAsia" w:hAnsiTheme="minorHAnsi" w:cstheme="minorBidi"/>
          <w:b w:val="0"/>
          <w:szCs w:val="22"/>
        </w:rPr>
      </w:pPr>
      <w:del w:id="133" w:author="Jonathan Clough" w:date="2022-01-13T10:14:00Z">
        <w:r>
          <w:fldChar w:fldCharType="begin"/>
        </w:r>
        <w:r>
          <w:delInstrText xml:space="preserve"> HYPERLINK \l "_Toc77252233" </w:delInstrText>
        </w:r>
        <w:r>
          <w:fldChar w:fldCharType="separate"/>
        </w:r>
        <w:r w:rsidR="00213DBF" w:rsidRPr="00382D22">
          <w:rPr>
            <w:rStyle w:val="Hyperlink"/>
          </w:rPr>
          <w:delText>Setting Up Simulation, Single Segment</w:delText>
        </w:r>
        <w:r w:rsidR="00213DBF">
          <w:rPr>
            <w:webHidden/>
          </w:rPr>
          <w:tab/>
        </w:r>
        <w:r w:rsidR="00213DBF">
          <w:rPr>
            <w:webHidden/>
          </w:rPr>
          <w:fldChar w:fldCharType="begin"/>
        </w:r>
        <w:r w:rsidR="00213DBF">
          <w:rPr>
            <w:webHidden/>
          </w:rPr>
          <w:delInstrText xml:space="preserve"> PAGEREF _Toc77252233 \h </w:delInstrText>
        </w:r>
        <w:r w:rsidR="00213DBF">
          <w:rPr>
            <w:webHidden/>
          </w:rPr>
        </w:r>
        <w:r w:rsidR="00213DBF">
          <w:rPr>
            <w:webHidden/>
          </w:rPr>
          <w:fldChar w:fldCharType="separate"/>
        </w:r>
        <w:r w:rsidR="00213DBF">
          <w:rPr>
            <w:webHidden/>
          </w:rPr>
          <w:delText>26</w:delText>
        </w:r>
        <w:r w:rsidR="00213DBF">
          <w:rPr>
            <w:webHidden/>
          </w:rPr>
          <w:fldChar w:fldCharType="end"/>
        </w:r>
        <w:r>
          <w:fldChar w:fldCharType="end"/>
        </w:r>
      </w:del>
    </w:p>
    <w:p w14:paraId="3C5C0A4C" w14:textId="77777777" w:rsidR="00213DBF" w:rsidRDefault="0009053A">
      <w:pPr>
        <w:pStyle w:val="TOC3"/>
        <w:rPr>
          <w:del w:id="134" w:author="Jonathan Clough" w:date="2022-01-13T10:14:00Z"/>
          <w:rFonts w:asciiTheme="minorHAnsi" w:eastAsiaTheme="minorEastAsia" w:hAnsiTheme="minorHAnsi" w:cstheme="minorBidi"/>
          <w:noProof/>
          <w:sz w:val="22"/>
          <w:szCs w:val="22"/>
        </w:rPr>
      </w:pPr>
      <w:del w:id="135" w:author="Jonathan Clough" w:date="2022-01-13T10:14:00Z">
        <w:r>
          <w:fldChar w:fldCharType="begin"/>
        </w:r>
        <w:r>
          <w:delInstrText xml:space="preserve"> HYPERLINK \l "_Toc77252234" </w:delInstrText>
        </w:r>
        <w:r>
          <w:fldChar w:fldCharType="separate"/>
        </w:r>
        <w:r w:rsidR="00213DBF" w:rsidRPr="00382D22">
          <w:rPr>
            <w:rStyle w:val="Hyperlink"/>
            <w:noProof/>
          </w:rPr>
          <w:delText>Data Requirements</w:delText>
        </w:r>
        <w:r w:rsidR="00213DBF">
          <w:rPr>
            <w:noProof/>
            <w:webHidden/>
          </w:rPr>
          <w:tab/>
        </w:r>
        <w:r w:rsidR="00213DBF">
          <w:rPr>
            <w:noProof/>
            <w:webHidden/>
          </w:rPr>
          <w:fldChar w:fldCharType="begin"/>
        </w:r>
        <w:r w:rsidR="00213DBF">
          <w:rPr>
            <w:noProof/>
            <w:webHidden/>
          </w:rPr>
          <w:delInstrText xml:space="preserve"> PAGEREF _Toc77252234 \h </w:delInstrText>
        </w:r>
        <w:r w:rsidR="00213DBF">
          <w:rPr>
            <w:noProof/>
            <w:webHidden/>
          </w:rPr>
        </w:r>
        <w:r w:rsidR="00213DBF">
          <w:rPr>
            <w:noProof/>
            <w:webHidden/>
          </w:rPr>
          <w:fldChar w:fldCharType="separate"/>
        </w:r>
        <w:r w:rsidR="00213DBF">
          <w:rPr>
            <w:noProof/>
            <w:webHidden/>
          </w:rPr>
          <w:delText>26</w:delText>
        </w:r>
        <w:r w:rsidR="00213DBF">
          <w:rPr>
            <w:noProof/>
            <w:webHidden/>
          </w:rPr>
          <w:fldChar w:fldCharType="end"/>
        </w:r>
        <w:r>
          <w:rPr>
            <w:noProof/>
          </w:rPr>
          <w:fldChar w:fldCharType="end"/>
        </w:r>
      </w:del>
    </w:p>
    <w:p w14:paraId="3203DBB4" w14:textId="77777777" w:rsidR="00213DBF" w:rsidRDefault="0009053A">
      <w:pPr>
        <w:pStyle w:val="TOC3"/>
        <w:rPr>
          <w:del w:id="136" w:author="Jonathan Clough" w:date="2022-01-13T10:14:00Z"/>
          <w:rFonts w:asciiTheme="minorHAnsi" w:eastAsiaTheme="minorEastAsia" w:hAnsiTheme="minorHAnsi" w:cstheme="minorBidi"/>
          <w:noProof/>
          <w:sz w:val="22"/>
          <w:szCs w:val="22"/>
        </w:rPr>
      </w:pPr>
      <w:del w:id="137" w:author="Jonathan Clough" w:date="2022-01-13T10:14:00Z">
        <w:r>
          <w:fldChar w:fldCharType="begin"/>
        </w:r>
        <w:r>
          <w:delInstrText xml:space="preserve"> HYPERLINK \l "_Toc77252235" </w:delInstrText>
        </w:r>
        <w:r>
          <w:fldChar w:fldCharType="separate"/>
        </w:r>
        <w:r w:rsidR="00213DBF" w:rsidRPr="00382D22">
          <w:rPr>
            <w:rStyle w:val="Hyperlink"/>
            <w:noProof/>
          </w:rPr>
          <w:delText>Site Types</w:delText>
        </w:r>
        <w:r w:rsidR="00213DBF">
          <w:rPr>
            <w:noProof/>
            <w:webHidden/>
          </w:rPr>
          <w:tab/>
        </w:r>
        <w:r w:rsidR="00213DBF">
          <w:rPr>
            <w:noProof/>
            <w:webHidden/>
          </w:rPr>
          <w:fldChar w:fldCharType="begin"/>
        </w:r>
        <w:r w:rsidR="00213DBF">
          <w:rPr>
            <w:noProof/>
            <w:webHidden/>
          </w:rPr>
          <w:delInstrText xml:space="preserve"> PAGEREF _Toc77252235 \h </w:delInstrText>
        </w:r>
        <w:r w:rsidR="00213DBF">
          <w:rPr>
            <w:noProof/>
            <w:webHidden/>
          </w:rPr>
        </w:r>
        <w:r w:rsidR="00213DBF">
          <w:rPr>
            <w:noProof/>
            <w:webHidden/>
          </w:rPr>
          <w:fldChar w:fldCharType="separate"/>
        </w:r>
        <w:r w:rsidR="00213DBF">
          <w:rPr>
            <w:noProof/>
            <w:webHidden/>
          </w:rPr>
          <w:delText>27</w:delText>
        </w:r>
        <w:r w:rsidR="00213DBF">
          <w:rPr>
            <w:noProof/>
            <w:webHidden/>
          </w:rPr>
          <w:fldChar w:fldCharType="end"/>
        </w:r>
        <w:r>
          <w:rPr>
            <w:noProof/>
          </w:rPr>
          <w:fldChar w:fldCharType="end"/>
        </w:r>
      </w:del>
    </w:p>
    <w:p w14:paraId="591056EA" w14:textId="77777777" w:rsidR="00213DBF" w:rsidRDefault="0009053A">
      <w:pPr>
        <w:pStyle w:val="TOC3"/>
        <w:rPr>
          <w:del w:id="138" w:author="Jonathan Clough" w:date="2022-01-13T10:14:00Z"/>
          <w:rFonts w:asciiTheme="minorHAnsi" w:eastAsiaTheme="minorEastAsia" w:hAnsiTheme="minorHAnsi" w:cstheme="minorBidi"/>
          <w:noProof/>
          <w:sz w:val="22"/>
          <w:szCs w:val="22"/>
        </w:rPr>
      </w:pPr>
      <w:del w:id="139" w:author="Jonathan Clough" w:date="2022-01-13T10:14:00Z">
        <w:r>
          <w:fldChar w:fldCharType="begin"/>
        </w:r>
        <w:r>
          <w:delInstrText xml:space="preserve"> HYPERLINK \l "_Toc77252236" </w:delInstrText>
        </w:r>
        <w:r>
          <w:fldChar w:fldCharType="separate"/>
        </w:r>
        <w:r w:rsidR="00213DBF" w:rsidRPr="00382D22">
          <w:rPr>
            <w:rStyle w:val="Hyperlink"/>
            <w:noProof/>
          </w:rPr>
          <w:delText>Starting with a Surrogate Simulation</w:delText>
        </w:r>
        <w:r w:rsidR="00213DBF">
          <w:rPr>
            <w:noProof/>
            <w:webHidden/>
          </w:rPr>
          <w:tab/>
        </w:r>
        <w:r w:rsidR="00213DBF">
          <w:rPr>
            <w:noProof/>
            <w:webHidden/>
          </w:rPr>
          <w:fldChar w:fldCharType="begin"/>
        </w:r>
        <w:r w:rsidR="00213DBF">
          <w:rPr>
            <w:noProof/>
            <w:webHidden/>
          </w:rPr>
          <w:delInstrText xml:space="preserve"> PAGEREF _Toc77252236 \h </w:delInstrText>
        </w:r>
        <w:r w:rsidR="00213DBF">
          <w:rPr>
            <w:noProof/>
            <w:webHidden/>
          </w:rPr>
        </w:r>
        <w:r w:rsidR="00213DBF">
          <w:rPr>
            <w:noProof/>
            <w:webHidden/>
          </w:rPr>
          <w:fldChar w:fldCharType="separate"/>
        </w:r>
        <w:r w:rsidR="00213DBF">
          <w:rPr>
            <w:noProof/>
            <w:webHidden/>
          </w:rPr>
          <w:delText>27</w:delText>
        </w:r>
        <w:r w:rsidR="00213DBF">
          <w:rPr>
            <w:noProof/>
            <w:webHidden/>
          </w:rPr>
          <w:fldChar w:fldCharType="end"/>
        </w:r>
        <w:r>
          <w:rPr>
            <w:noProof/>
          </w:rPr>
          <w:fldChar w:fldCharType="end"/>
        </w:r>
      </w:del>
    </w:p>
    <w:p w14:paraId="62E336A2" w14:textId="77777777" w:rsidR="00213DBF" w:rsidRDefault="0009053A">
      <w:pPr>
        <w:pStyle w:val="TOC3"/>
        <w:rPr>
          <w:del w:id="140" w:author="Jonathan Clough" w:date="2022-01-13T10:14:00Z"/>
          <w:rFonts w:asciiTheme="minorHAnsi" w:eastAsiaTheme="minorEastAsia" w:hAnsiTheme="minorHAnsi" w:cstheme="minorBidi"/>
          <w:noProof/>
          <w:sz w:val="22"/>
          <w:szCs w:val="22"/>
        </w:rPr>
      </w:pPr>
      <w:del w:id="141" w:author="Jonathan Clough" w:date="2022-01-13T10:14:00Z">
        <w:r>
          <w:fldChar w:fldCharType="begin"/>
        </w:r>
        <w:r>
          <w:delInstrText xml:space="preserve"> HYPERLINK \l "_Toc77252237" </w:delInstrText>
        </w:r>
        <w:r>
          <w:fldChar w:fldCharType="separate"/>
        </w:r>
        <w:r w:rsidR="00213DBF" w:rsidRPr="00382D22">
          <w:rPr>
            <w:rStyle w:val="Hyperlink"/>
            <w:noProof/>
          </w:rPr>
          <w:delText>Starting from Scratch</w:delText>
        </w:r>
        <w:r w:rsidR="00213DBF">
          <w:rPr>
            <w:noProof/>
            <w:webHidden/>
          </w:rPr>
          <w:tab/>
        </w:r>
        <w:r w:rsidR="00213DBF">
          <w:rPr>
            <w:noProof/>
            <w:webHidden/>
          </w:rPr>
          <w:fldChar w:fldCharType="begin"/>
        </w:r>
        <w:r w:rsidR="00213DBF">
          <w:rPr>
            <w:noProof/>
            <w:webHidden/>
          </w:rPr>
          <w:delInstrText xml:space="preserve"> PAGEREF _Toc77252237 \h </w:delInstrText>
        </w:r>
        <w:r w:rsidR="00213DBF">
          <w:rPr>
            <w:noProof/>
            <w:webHidden/>
          </w:rPr>
        </w:r>
        <w:r w:rsidR="00213DBF">
          <w:rPr>
            <w:noProof/>
            <w:webHidden/>
          </w:rPr>
          <w:fldChar w:fldCharType="separate"/>
        </w:r>
        <w:r w:rsidR="00213DBF">
          <w:rPr>
            <w:noProof/>
            <w:webHidden/>
          </w:rPr>
          <w:delText>28</w:delText>
        </w:r>
        <w:r w:rsidR="00213DBF">
          <w:rPr>
            <w:noProof/>
            <w:webHidden/>
          </w:rPr>
          <w:fldChar w:fldCharType="end"/>
        </w:r>
        <w:r>
          <w:rPr>
            <w:noProof/>
          </w:rPr>
          <w:fldChar w:fldCharType="end"/>
        </w:r>
      </w:del>
    </w:p>
    <w:p w14:paraId="41B3C6B5" w14:textId="77777777" w:rsidR="00213DBF" w:rsidRDefault="0009053A">
      <w:pPr>
        <w:pStyle w:val="TOC3"/>
        <w:rPr>
          <w:del w:id="142" w:author="Jonathan Clough" w:date="2022-01-13T10:14:00Z"/>
          <w:rFonts w:asciiTheme="minorHAnsi" w:eastAsiaTheme="minorEastAsia" w:hAnsiTheme="minorHAnsi" w:cstheme="minorBidi"/>
          <w:noProof/>
          <w:sz w:val="22"/>
          <w:szCs w:val="22"/>
        </w:rPr>
      </w:pPr>
      <w:del w:id="143" w:author="Jonathan Clough" w:date="2022-01-13T10:14:00Z">
        <w:r>
          <w:fldChar w:fldCharType="begin"/>
        </w:r>
        <w:r>
          <w:delInstrText xml:space="preserve"> HYPERLINK \l "_Toc77252238" </w:delInstrText>
        </w:r>
        <w:r>
          <w:fldChar w:fldCharType="separate"/>
        </w:r>
        <w:r w:rsidR="00213DBF" w:rsidRPr="00382D22">
          <w:rPr>
            <w:rStyle w:val="Hyperlink"/>
            <w:noProof/>
          </w:rPr>
          <w:delText>Water Volume Modeling Options</w:delText>
        </w:r>
        <w:r w:rsidR="00213DBF">
          <w:rPr>
            <w:noProof/>
            <w:webHidden/>
          </w:rPr>
          <w:tab/>
        </w:r>
        <w:r w:rsidR="00213DBF">
          <w:rPr>
            <w:noProof/>
            <w:webHidden/>
          </w:rPr>
          <w:fldChar w:fldCharType="begin"/>
        </w:r>
        <w:r w:rsidR="00213DBF">
          <w:rPr>
            <w:noProof/>
            <w:webHidden/>
          </w:rPr>
          <w:delInstrText xml:space="preserve"> PAGEREF _Toc77252238 \h </w:delInstrText>
        </w:r>
        <w:r w:rsidR="00213DBF">
          <w:rPr>
            <w:noProof/>
            <w:webHidden/>
          </w:rPr>
        </w:r>
        <w:r w:rsidR="00213DBF">
          <w:rPr>
            <w:noProof/>
            <w:webHidden/>
          </w:rPr>
          <w:fldChar w:fldCharType="separate"/>
        </w:r>
        <w:r w:rsidR="00213DBF">
          <w:rPr>
            <w:noProof/>
            <w:webHidden/>
          </w:rPr>
          <w:delText>28</w:delText>
        </w:r>
        <w:r w:rsidR="00213DBF">
          <w:rPr>
            <w:noProof/>
            <w:webHidden/>
          </w:rPr>
          <w:fldChar w:fldCharType="end"/>
        </w:r>
        <w:r>
          <w:rPr>
            <w:noProof/>
          </w:rPr>
          <w:fldChar w:fldCharType="end"/>
        </w:r>
      </w:del>
    </w:p>
    <w:p w14:paraId="28DAF023" w14:textId="77777777" w:rsidR="00213DBF" w:rsidRDefault="0009053A">
      <w:pPr>
        <w:pStyle w:val="TOC3"/>
        <w:rPr>
          <w:del w:id="144" w:author="Jonathan Clough" w:date="2022-01-13T10:14:00Z"/>
          <w:rFonts w:asciiTheme="minorHAnsi" w:eastAsiaTheme="minorEastAsia" w:hAnsiTheme="minorHAnsi" w:cstheme="minorBidi"/>
          <w:noProof/>
          <w:sz w:val="22"/>
          <w:szCs w:val="22"/>
        </w:rPr>
      </w:pPr>
      <w:del w:id="145" w:author="Jonathan Clough" w:date="2022-01-13T10:14:00Z">
        <w:r>
          <w:fldChar w:fldCharType="begin"/>
        </w:r>
        <w:r>
          <w:delInstrText xml:space="preserve"> HYPERLINK \l "_Toc77252239" </w:delInstrText>
        </w:r>
        <w:r>
          <w:fldChar w:fldCharType="separate"/>
        </w:r>
        <w:r w:rsidR="00213DBF" w:rsidRPr="00382D22">
          <w:rPr>
            <w:rStyle w:val="Hyperlink"/>
            <w:noProof/>
          </w:rPr>
          <w:delText>Adding a State Variable</w:delText>
        </w:r>
        <w:r w:rsidR="00213DBF">
          <w:rPr>
            <w:noProof/>
            <w:webHidden/>
          </w:rPr>
          <w:tab/>
        </w:r>
        <w:r w:rsidR="00213DBF">
          <w:rPr>
            <w:noProof/>
            <w:webHidden/>
          </w:rPr>
          <w:fldChar w:fldCharType="begin"/>
        </w:r>
        <w:r w:rsidR="00213DBF">
          <w:rPr>
            <w:noProof/>
            <w:webHidden/>
          </w:rPr>
          <w:delInstrText xml:space="preserve"> PAGEREF _Toc77252239 \h </w:delInstrText>
        </w:r>
        <w:r w:rsidR="00213DBF">
          <w:rPr>
            <w:noProof/>
            <w:webHidden/>
          </w:rPr>
        </w:r>
        <w:r w:rsidR="00213DBF">
          <w:rPr>
            <w:noProof/>
            <w:webHidden/>
          </w:rPr>
          <w:fldChar w:fldCharType="separate"/>
        </w:r>
        <w:r w:rsidR="00213DBF">
          <w:rPr>
            <w:noProof/>
            <w:webHidden/>
          </w:rPr>
          <w:delText>28</w:delText>
        </w:r>
        <w:r w:rsidR="00213DBF">
          <w:rPr>
            <w:noProof/>
            <w:webHidden/>
          </w:rPr>
          <w:fldChar w:fldCharType="end"/>
        </w:r>
        <w:r>
          <w:rPr>
            <w:noProof/>
          </w:rPr>
          <w:fldChar w:fldCharType="end"/>
        </w:r>
      </w:del>
    </w:p>
    <w:p w14:paraId="723B3525" w14:textId="77777777" w:rsidR="00213DBF" w:rsidRDefault="0009053A">
      <w:pPr>
        <w:pStyle w:val="TOC4"/>
        <w:rPr>
          <w:del w:id="146" w:author="Jonathan Clough" w:date="2022-01-13T10:14:00Z"/>
          <w:rFonts w:asciiTheme="minorHAnsi" w:eastAsiaTheme="minorEastAsia" w:hAnsiTheme="minorHAnsi" w:cstheme="minorBidi"/>
          <w:noProof/>
          <w:sz w:val="22"/>
          <w:szCs w:val="22"/>
        </w:rPr>
      </w:pPr>
      <w:del w:id="147" w:author="Jonathan Clough" w:date="2022-01-13T10:14:00Z">
        <w:r>
          <w:lastRenderedPageBreak/>
          <w:fldChar w:fldCharType="begin"/>
        </w:r>
        <w:r>
          <w:delInstrText xml:space="preserve"> HYPERLINK</w:delInstrText>
        </w:r>
        <w:r>
          <w:delInstrText xml:space="preserve"> \l "_Toc77252240" </w:delInstrText>
        </w:r>
        <w:r>
          <w:fldChar w:fldCharType="separate"/>
        </w:r>
        <w:r w:rsidR="00213DBF" w:rsidRPr="00382D22">
          <w:rPr>
            <w:rStyle w:val="Hyperlink"/>
            <w:noProof/>
          </w:rPr>
          <w:delText>Adding a Chemical</w:delText>
        </w:r>
        <w:r w:rsidR="00213DBF">
          <w:rPr>
            <w:noProof/>
            <w:webHidden/>
          </w:rPr>
          <w:tab/>
        </w:r>
        <w:r w:rsidR="00213DBF">
          <w:rPr>
            <w:noProof/>
            <w:webHidden/>
          </w:rPr>
          <w:fldChar w:fldCharType="begin"/>
        </w:r>
        <w:r w:rsidR="00213DBF">
          <w:rPr>
            <w:noProof/>
            <w:webHidden/>
          </w:rPr>
          <w:delInstrText xml:space="preserve"> PAGEREF _Toc77252240 \h </w:delInstrText>
        </w:r>
        <w:r w:rsidR="00213DBF">
          <w:rPr>
            <w:noProof/>
            <w:webHidden/>
          </w:rPr>
        </w:r>
        <w:r w:rsidR="00213DBF">
          <w:rPr>
            <w:noProof/>
            <w:webHidden/>
          </w:rPr>
          <w:fldChar w:fldCharType="separate"/>
        </w:r>
        <w:r w:rsidR="00213DBF">
          <w:rPr>
            <w:noProof/>
            <w:webHidden/>
          </w:rPr>
          <w:delText>29</w:delText>
        </w:r>
        <w:r w:rsidR="00213DBF">
          <w:rPr>
            <w:noProof/>
            <w:webHidden/>
          </w:rPr>
          <w:fldChar w:fldCharType="end"/>
        </w:r>
        <w:r>
          <w:rPr>
            <w:noProof/>
          </w:rPr>
          <w:fldChar w:fldCharType="end"/>
        </w:r>
      </w:del>
    </w:p>
    <w:p w14:paraId="6472C2C0" w14:textId="77777777" w:rsidR="00213DBF" w:rsidRDefault="0009053A">
      <w:pPr>
        <w:pStyle w:val="TOC4"/>
        <w:rPr>
          <w:del w:id="148" w:author="Jonathan Clough" w:date="2022-01-13T10:14:00Z"/>
          <w:rFonts w:asciiTheme="minorHAnsi" w:eastAsiaTheme="minorEastAsia" w:hAnsiTheme="minorHAnsi" w:cstheme="minorBidi"/>
          <w:noProof/>
          <w:sz w:val="22"/>
          <w:szCs w:val="22"/>
        </w:rPr>
      </w:pPr>
      <w:del w:id="149" w:author="Jonathan Clough" w:date="2022-01-13T10:14:00Z">
        <w:r>
          <w:fldChar w:fldCharType="begin"/>
        </w:r>
        <w:r>
          <w:delInstrText xml:space="preserve"> HYPERLINK \l "_Toc77252241" </w:delInstrText>
        </w:r>
        <w:r>
          <w:fldChar w:fldCharType="separate"/>
        </w:r>
        <w:r w:rsidR="00213DBF" w:rsidRPr="00382D22">
          <w:rPr>
            <w:rStyle w:val="Hyperlink"/>
            <w:noProof/>
          </w:rPr>
          <w:delText>Adding a Plant</w:delText>
        </w:r>
        <w:r w:rsidR="00213DBF">
          <w:rPr>
            <w:noProof/>
            <w:webHidden/>
          </w:rPr>
          <w:tab/>
        </w:r>
        <w:r w:rsidR="00213DBF">
          <w:rPr>
            <w:noProof/>
            <w:webHidden/>
          </w:rPr>
          <w:fldChar w:fldCharType="begin"/>
        </w:r>
        <w:r w:rsidR="00213DBF">
          <w:rPr>
            <w:noProof/>
            <w:webHidden/>
          </w:rPr>
          <w:delInstrText xml:space="preserve"> PAGEREF _Toc77252241 \h </w:delInstrText>
        </w:r>
        <w:r w:rsidR="00213DBF">
          <w:rPr>
            <w:noProof/>
            <w:webHidden/>
          </w:rPr>
        </w:r>
        <w:r w:rsidR="00213DBF">
          <w:rPr>
            <w:noProof/>
            <w:webHidden/>
          </w:rPr>
          <w:fldChar w:fldCharType="separate"/>
        </w:r>
        <w:r w:rsidR="00213DBF">
          <w:rPr>
            <w:noProof/>
            <w:webHidden/>
          </w:rPr>
          <w:delText>29</w:delText>
        </w:r>
        <w:r w:rsidR="00213DBF">
          <w:rPr>
            <w:noProof/>
            <w:webHidden/>
          </w:rPr>
          <w:fldChar w:fldCharType="end"/>
        </w:r>
        <w:r>
          <w:rPr>
            <w:noProof/>
          </w:rPr>
          <w:fldChar w:fldCharType="end"/>
        </w:r>
      </w:del>
    </w:p>
    <w:p w14:paraId="21A638C3" w14:textId="77777777" w:rsidR="00213DBF" w:rsidRDefault="0009053A">
      <w:pPr>
        <w:pStyle w:val="TOC4"/>
        <w:rPr>
          <w:del w:id="150" w:author="Jonathan Clough" w:date="2022-01-13T10:14:00Z"/>
          <w:rFonts w:asciiTheme="minorHAnsi" w:eastAsiaTheme="minorEastAsia" w:hAnsiTheme="minorHAnsi" w:cstheme="minorBidi"/>
          <w:noProof/>
          <w:sz w:val="22"/>
          <w:szCs w:val="22"/>
        </w:rPr>
      </w:pPr>
      <w:del w:id="151" w:author="Jonathan Clough" w:date="2022-01-13T10:14:00Z">
        <w:r>
          <w:fldChar w:fldCharType="begin"/>
        </w:r>
        <w:r>
          <w:delInstrText xml:space="preserve"> HYPERLINK \l "_Toc77252242" </w:delInstrText>
        </w:r>
        <w:r>
          <w:fldChar w:fldCharType="separate"/>
        </w:r>
        <w:r w:rsidR="00213DBF" w:rsidRPr="00382D22">
          <w:rPr>
            <w:rStyle w:val="Hyperlink"/>
            <w:noProof/>
          </w:rPr>
          <w:delText>Adding an Animal</w:delText>
        </w:r>
        <w:r w:rsidR="00213DBF">
          <w:rPr>
            <w:noProof/>
            <w:webHidden/>
          </w:rPr>
          <w:tab/>
        </w:r>
        <w:r w:rsidR="00213DBF">
          <w:rPr>
            <w:noProof/>
            <w:webHidden/>
          </w:rPr>
          <w:fldChar w:fldCharType="begin"/>
        </w:r>
        <w:r w:rsidR="00213DBF">
          <w:rPr>
            <w:noProof/>
            <w:webHidden/>
          </w:rPr>
          <w:delInstrText xml:space="preserve"> PAGEREF _Toc77252242 \h </w:delInstrText>
        </w:r>
        <w:r w:rsidR="00213DBF">
          <w:rPr>
            <w:noProof/>
            <w:webHidden/>
          </w:rPr>
        </w:r>
        <w:r w:rsidR="00213DBF">
          <w:rPr>
            <w:noProof/>
            <w:webHidden/>
          </w:rPr>
          <w:fldChar w:fldCharType="separate"/>
        </w:r>
        <w:r w:rsidR="00213DBF">
          <w:rPr>
            <w:noProof/>
            <w:webHidden/>
          </w:rPr>
          <w:delText>29</w:delText>
        </w:r>
        <w:r w:rsidR="00213DBF">
          <w:rPr>
            <w:noProof/>
            <w:webHidden/>
          </w:rPr>
          <w:fldChar w:fldCharType="end"/>
        </w:r>
        <w:r>
          <w:rPr>
            <w:noProof/>
          </w:rPr>
          <w:fldChar w:fldCharType="end"/>
        </w:r>
      </w:del>
    </w:p>
    <w:p w14:paraId="00DC51BB" w14:textId="77777777" w:rsidR="00213DBF" w:rsidRDefault="0009053A">
      <w:pPr>
        <w:pStyle w:val="TOC3"/>
        <w:rPr>
          <w:del w:id="152" w:author="Jonathan Clough" w:date="2022-01-13T10:14:00Z"/>
          <w:rFonts w:asciiTheme="minorHAnsi" w:eastAsiaTheme="minorEastAsia" w:hAnsiTheme="minorHAnsi" w:cstheme="minorBidi"/>
          <w:noProof/>
          <w:sz w:val="22"/>
          <w:szCs w:val="22"/>
        </w:rPr>
      </w:pPr>
      <w:del w:id="153" w:author="Jonathan Clough" w:date="2022-01-13T10:14:00Z">
        <w:r>
          <w:fldChar w:fldCharType="begin"/>
        </w:r>
        <w:r>
          <w:delInstrText xml:space="preserve"> HYPERLINK \l "_Toc77252243" </w:delInstrText>
        </w:r>
        <w:r>
          <w:fldChar w:fldCharType="separate"/>
        </w:r>
        <w:r w:rsidR="00213DBF" w:rsidRPr="00382D22">
          <w:rPr>
            <w:rStyle w:val="Hyperlink"/>
            <w:noProof/>
          </w:rPr>
          <w:delText>Using Sediment Bed Models and Data Requirements</w:delText>
        </w:r>
        <w:r w:rsidR="00213DBF">
          <w:rPr>
            <w:noProof/>
            <w:webHidden/>
          </w:rPr>
          <w:tab/>
        </w:r>
        <w:r w:rsidR="00213DBF">
          <w:rPr>
            <w:noProof/>
            <w:webHidden/>
          </w:rPr>
          <w:fldChar w:fldCharType="begin"/>
        </w:r>
        <w:r w:rsidR="00213DBF">
          <w:rPr>
            <w:noProof/>
            <w:webHidden/>
          </w:rPr>
          <w:delInstrText xml:space="preserve"> PAGEREF _Toc77252243 \h </w:delInstrText>
        </w:r>
        <w:r w:rsidR="00213DBF">
          <w:rPr>
            <w:noProof/>
            <w:webHidden/>
          </w:rPr>
        </w:r>
        <w:r w:rsidR="00213DBF">
          <w:rPr>
            <w:noProof/>
            <w:webHidden/>
          </w:rPr>
          <w:fldChar w:fldCharType="separate"/>
        </w:r>
        <w:r w:rsidR="00213DBF">
          <w:rPr>
            <w:noProof/>
            <w:webHidden/>
          </w:rPr>
          <w:delText>29</w:delText>
        </w:r>
        <w:r w:rsidR="00213DBF">
          <w:rPr>
            <w:noProof/>
            <w:webHidden/>
          </w:rPr>
          <w:fldChar w:fldCharType="end"/>
        </w:r>
        <w:r>
          <w:rPr>
            <w:noProof/>
          </w:rPr>
          <w:fldChar w:fldCharType="end"/>
        </w:r>
      </w:del>
    </w:p>
    <w:p w14:paraId="1F3831F3" w14:textId="77777777" w:rsidR="00213DBF" w:rsidRDefault="0009053A">
      <w:pPr>
        <w:pStyle w:val="TOC4"/>
        <w:rPr>
          <w:del w:id="154" w:author="Jonathan Clough" w:date="2022-01-13T10:14:00Z"/>
          <w:rFonts w:asciiTheme="minorHAnsi" w:eastAsiaTheme="minorEastAsia" w:hAnsiTheme="minorHAnsi" w:cstheme="minorBidi"/>
          <w:noProof/>
          <w:sz w:val="22"/>
          <w:szCs w:val="22"/>
        </w:rPr>
      </w:pPr>
      <w:del w:id="155" w:author="Jonathan Clough" w:date="2022-01-13T10:14:00Z">
        <w:r>
          <w:fldChar w:fldCharType="begin"/>
        </w:r>
        <w:r>
          <w:delInstrText xml:space="preserve"> HYPERLINK \l "_Toc77252244" </w:delInstrText>
        </w:r>
        <w:r>
          <w:fldChar w:fldCharType="separate"/>
        </w:r>
        <w:r w:rsidR="00213DBF" w:rsidRPr="00382D22">
          <w:rPr>
            <w:rStyle w:val="Hyperlink"/>
            <w:noProof/>
          </w:rPr>
          <w:delText>Default Sediment Bed Model</w:delText>
        </w:r>
        <w:r w:rsidR="00213DBF">
          <w:rPr>
            <w:noProof/>
            <w:webHidden/>
          </w:rPr>
          <w:tab/>
        </w:r>
        <w:r w:rsidR="00213DBF">
          <w:rPr>
            <w:noProof/>
            <w:webHidden/>
          </w:rPr>
          <w:fldChar w:fldCharType="begin"/>
        </w:r>
        <w:r w:rsidR="00213DBF">
          <w:rPr>
            <w:noProof/>
            <w:webHidden/>
          </w:rPr>
          <w:delInstrText xml:space="preserve"> PAGEREF _Toc77252244 \h </w:delInstrText>
        </w:r>
        <w:r w:rsidR="00213DBF">
          <w:rPr>
            <w:noProof/>
            <w:webHidden/>
          </w:rPr>
        </w:r>
        <w:r w:rsidR="00213DBF">
          <w:rPr>
            <w:noProof/>
            <w:webHidden/>
          </w:rPr>
          <w:fldChar w:fldCharType="separate"/>
        </w:r>
        <w:r w:rsidR="00213DBF">
          <w:rPr>
            <w:noProof/>
            <w:webHidden/>
          </w:rPr>
          <w:delText>30</w:delText>
        </w:r>
        <w:r w:rsidR="00213DBF">
          <w:rPr>
            <w:noProof/>
            <w:webHidden/>
          </w:rPr>
          <w:fldChar w:fldCharType="end"/>
        </w:r>
        <w:r>
          <w:rPr>
            <w:noProof/>
          </w:rPr>
          <w:fldChar w:fldCharType="end"/>
        </w:r>
      </w:del>
    </w:p>
    <w:p w14:paraId="49E107E7" w14:textId="77777777" w:rsidR="00213DBF" w:rsidRDefault="0009053A">
      <w:pPr>
        <w:pStyle w:val="TOC4"/>
        <w:rPr>
          <w:del w:id="156" w:author="Jonathan Clough" w:date="2022-01-13T10:14:00Z"/>
          <w:rFonts w:asciiTheme="minorHAnsi" w:eastAsiaTheme="minorEastAsia" w:hAnsiTheme="minorHAnsi" w:cstheme="minorBidi"/>
          <w:noProof/>
          <w:sz w:val="22"/>
          <w:szCs w:val="22"/>
        </w:rPr>
      </w:pPr>
      <w:del w:id="157" w:author="Jonathan Clough" w:date="2022-01-13T10:14:00Z">
        <w:r>
          <w:fldChar w:fldCharType="begin"/>
        </w:r>
        <w:r>
          <w:delInstrText xml:space="preserve"> HYPER</w:delInstrText>
        </w:r>
        <w:r>
          <w:delInstrText xml:space="preserve">LINK \l "_Toc77252245" </w:delInstrText>
        </w:r>
        <w:r>
          <w:fldChar w:fldCharType="separate"/>
        </w:r>
        <w:r w:rsidR="00213DBF" w:rsidRPr="00382D22">
          <w:rPr>
            <w:rStyle w:val="Hyperlink"/>
            <w:noProof/>
          </w:rPr>
          <w:delText>TSS</w:delText>
        </w:r>
        <w:r w:rsidR="00213DBF">
          <w:rPr>
            <w:noProof/>
            <w:webHidden/>
          </w:rPr>
          <w:tab/>
        </w:r>
        <w:r w:rsidR="00213DBF">
          <w:rPr>
            <w:noProof/>
            <w:webHidden/>
          </w:rPr>
          <w:fldChar w:fldCharType="begin"/>
        </w:r>
        <w:r w:rsidR="00213DBF">
          <w:rPr>
            <w:noProof/>
            <w:webHidden/>
          </w:rPr>
          <w:delInstrText xml:space="preserve"> PAGEREF _Toc77252245 \h </w:delInstrText>
        </w:r>
        <w:r w:rsidR="00213DBF">
          <w:rPr>
            <w:noProof/>
            <w:webHidden/>
          </w:rPr>
        </w:r>
        <w:r w:rsidR="00213DBF">
          <w:rPr>
            <w:noProof/>
            <w:webHidden/>
          </w:rPr>
          <w:fldChar w:fldCharType="separate"/>
        </w:r>
        <w:r w:rsidR="00213DBF">
          <w:rPr>
            <w:noProof/>
            <w:webHidden/>
          </w:rPr>
          <w:delText>30</w:delText>
        </w:r>
        <w:r w:rsidR="00213DBF">
          <w:rPr>
            <w:noProof/>
            <w:webHidden/>
          </w:rPr>
          <w:fldChar w:fldCharType="end"/>
        </w:r>
        <w:r>
          <w:rPr>
            <w:noProof/>
          </w:rPr>
          <w:fldChar w:fldCharType="end"/>
        </w:r>
      </w:del>
    </w:p>
    <w:p w14:paraId="58F8F8FA" w14:textId="77777777" w:rsidR="00213DBF" w:rsidRDefault="0009053A">
      <w:pPr>
        <w:pStyle w:val="TOC4"/>
        <w:rPr>
          <w:del w:id="158" w:author="Jonathan Clough" w:date="2022-01-13T10:14:00Z"/>
          <w:rFonts w:asciiTheme="minorHAnsi" w:eastAsiaTheme="minorEastAsia" w:hAnsiTheme="minorHAnsi" w:cstheme="minorBidi"/>
          <w:noProof/>
          <w:sz w:val="22"/>
          <w:szCs w:val="22"/>
        </w:rPr>
      </w:pPr>
      <w:del w:id="159" w:author="Jonathan Clough" w:date="2022-01-13T10:14:00Z">
        <w:r>
          <w:fldChar w:fldCharType="begin"/>
        </w:r>
        <w:r>
          <w:delInstrText xml:space="preserve"> HYPERLINK \l "_Toc77252246" </w:delInstrText>
        </w:r>
        <w:r>
          <w:fldChar w:fldCharType="separate"/>
        </w:r>
        <w:r w:rsidR="00213DBF" w:rsidRPr="00382D22">
          <w:rPr>
            <w:rStyle w:val="Hyperlink"/>
            <w:noProof/>
          </w:rPr>
          <w:delText>Sediment Diagenesis Model</w:delText>
        </w:r>
        <w:r w:rsidR="00213DBF">
          <w:rPr>
            <w:noProof/>
            <w:webHidden/>
          </w:rPr>
          <w:tab/>
        </w:r>
        <w:r w:rsidR="00213DBF">
          <w:rPr>
            <w:noProof/>
            <w:webHidden/>
          </w:rPr>
          <w:fldChar w:fldCharType="begin"/>
        </w:r>
        <w:r w:rsidR="00213DBF">
          <w:rPr>
            <w:noProof/>
            <w:webHidden/>
          </w:rPr>
          <w:delInstrText xml:space="preserve"> PAGEREF _Toc77252246 \h </w:delInstrText>
        </w:r>
        <w:r w:rsidR="00213DBF">
          <w:rPr>
            <w:noProof/>
            <w:webHidden/>
          </w:rPr>
        </w:r>
        <w:r w:rsidR="00213DBF">
          <w:rPr>
            <w:noProof/>
            <w:webHidden/>
          </w:rPr>
          <w:fldChar w:fldCharType="separate"/>
        </w:r>
        <w:r w:rsidR="00213DBF">
          <w:rPr>
            <w:noProof/>
            <w:webHidden/>
          </w:rPr>
          <w:delText>31</w:delText>
        </w:r>
        <w:r w:rsidR="00213DBF">
          <w:rPr>
            <w:noProof/>
            <w:webHidden/>
          </w:rPr>
          <w:fldChar w:fldCharType="end"/>
        </w:r>
        <w:r>
          <w:rPr>
            <w:noProof/>
          </w:rPr>
          <w:fldChar w:fldCharType="end"/>
        </w:r>
      </w:del>
    </w:p>
    <w:p w14:paraId="62747F10" w14:textId="77777777" w:rsidR="00213DBF" w:rsidRDefault="0009053A">
      <w:pPr>
        <w:pStyle w:val="TOC3"/>
        <w:rPr>
          <w:del w:id="160" w:author="Jonathan Clough" w:date="2022-01-13T10:14:00Z"/>
          <w:rFonts w:asciiTheme="minorHAnsi" w:eastAsiaTheme="minorEastAsia" w:hAnsiTheme="minorHAnsi" w:cstheme="minorBidi"/>
          <w:noProof/>
          <w:sz w:val="22"/>
          <w:szCs w:val="22"/>
        </w:rPr>
      </w:pPr>
      <w:del w:id="161" w:author="Jonathan Clough" w:date="2022-01-13T10:14:00Z">
        <w:r>
          <w:fldChar w:fldCharType="begin"/>
        </w:r>
        <w:r>
          <w:delInstrText xml:space="preserve"> HYPERLINK \l "_Toc77252247" </w:delInstrText>
        </w:r>
        <w:r>
          <w:fldChar w:fldCharType="separate"/>
        </w:r>
        <w:r w:rsidR="00213DBF" w:rsidRPr="00382D22">
          <w:rPr>
            <w:rStyle w:val="Hyperlink"/>
            <w:noProof/>
          </w:rPr>
          <w:delText>Model Calibration</w:delText>
        </w:r>
        <w:r w:rsidR="00213DBF">
          <w:rPr>
            <w:noProof/>
            <w:webHidden/>
          </w:rPr>
          <w:tab/>
        </w:r>
        <w:r w:rsidR="00213DBF">
          <w:rPr>
            <w:noProof/>
            <w:webHidden/>
          </w:rPr>
          <w:fldChar w:fldCharType="begin"/>
        </w:r>
        <w:r w:rsidR="00213DBF">
          <w:rPr>
            <w:noProof/>
            <w:webHidden/>
          </w:rPr>
          <w:delInstrText xml:space="preserve"> PAGEREF _Toc77252247 \h </w:delInstrText>
        </w:r>
        <w:r w:rsidR="00213DBF">
          <w:rPr>
            <w:noProof/>
            <w:webHidden/>
          </w:rPr>
        </w:r>
        <w:r w:rsidR="00213DBF">
          <w:rPr>
            <w:noProof/>
            <w:webHidden/>
          </w:rPr>
          <w:fldChar w:fldCharType="separate"/>
        </w:r>
        <w:r w:rsidR="00213DBF">
          <w:rPr>
            <w:noProof/>
            <w:webHidden/>
          </w:rPr>
          <w:delText>32</w:delText>
        </w:r>
        <w:r w:rsidR="00213DBF">
          <w:rPr>
            <w:noProof/>
            <w:webHidden/>
          </w:rPr>
          <w:fldChar w:fldCharType="end"/>
        </w:r>
        <w:r>
          <w:rPr>
            <w:noProof/>
          </w:rPr>
          <w:fldChar w:fldCharType="end"/>
        </w:r>
      </w:del>
    </w:p>
    <w:p w14:paraId="2A3B6666" w14:textId="77777777" w:rsidR="00213DBF" w:rsidRDefault="0009053A">
      <w:pPr>
        <w:pStyle w:val="TOC3"/>
        <w:rPr>
          <w:del w:id="162" w:author="Jonathan Clough" w:date="2022-01-13T10:14:00Z"/>
          <w:rFonts w:asciiTheme="minorHAnsi" w:eastAsiaTheme="minorEastAsia" w:hAnsiTheme="minorHAnsi" w:cstheme="minorBidi"/>
          <w:noProof/>
          <w:sz w:val="22"/>
          <w:szCs w:val="22"/>
        </w:rPr>
      </w:pPr>
      <w:del w:id="163" w:author="Jonathan Clough" w:date="2022-01-13T10:14:00Z">
        <w:r>
          <w:fldChar w:fldCharType="begin"/>
        </w:r>
        <w:r>
          <w:delInstrText xml:space="preserve"> HYPERLINK \l "_Toc77252248" </w:delInstrText>
        </w:r>
        <w:r>
          <w:fldChar w:fldCharType="separate"/>
        </w:r>
        <w:r w:rsidR="00213DBF" w:rsidRPr="00382D22">
          <w:rPr>
            <w:rStyle w:val="Hyperlink"/>
            <w:noProof/>
          </w:rPr>
          <w:delText>Model Validation</w:delText>
        </w:r>
        <w:r w:rsidR="00213DBF">
          <w:rPr>
            <w:noProof/>
            <w:webHidden/>
          </w:rPr>
          <w:tab/>
        </w:r>
        <w:r w:rsidR="00213DBF">
          <w:rPr>
            <w:noProof/>
            <w:webHidden/>
          </w:rPr>
          <w:fldChar w:fldCharType="begin"/>
        </w:r>
        <w:r w:rsidR="00213DBF">
          <w:rPr>
            <w:noProof/>
            <w:webHidden/>
          </w:rPr>
          <w:delInstrText xml:space="preserve"> PAGEREF _Toc77252248 \h </w:delInstrText>
        </w:r>
        <w:r w:rsidR="00213DBF">
          <w:rPr>
            <w:noProof/>
            <w:webHidden/>
          </w:rPr>
        </w:r>
        <w:r w:rsidR="00213DBF">
          <w:rPr>
            <w:noProof/>
            <w:webHidden/>
          </w:rPr>
          <w:fldChar w:fldCharType="separate"/>
        </w:r>
        <w:r w:rsidR="00213DBF">
          <w:rPr>
            <w:noProof/>
            <w:webHidden/>
          </w:rPr>
          <w:delText>33</w:delText>
        </w:r>
        <w:r w:rsidR="00213DBF">
          <w:rPr>
            <w:noProof/>
            <w:webHidden/>
          </w:rPr>
          <w:fldChar w:fldCharType="end"/>
        </w:r>
        <w:r>
          <w:rPr>
            <w:noProof/>
          </w:rPr>
          <w:fldChar w:fldCharType="end"/>
        </w:r>
      </w:del>
    </w:p>
    <w:p w14:paraId="43D42BE0" w14:textId="77777777" w:rsidR="00213DBF" w:rsidRDefault="0009053A">
      <w:pPr>
        <w:pStyle w:val="TOC2"/>
        <w:rPr>
          <w:del w:id="164" w:author="Jonathan Clough" w:date="2022-01-13T10:14:00Z"/>
          <w:rFonts w:asciiTheme="minorHAnsi" w:eastAsiaTheme="minorEastAsia" w:hAnsiTheme="minorHAnsi" w:cstheme="minorBidi"/>
          <w:b w:val="0"/>
          <w:szCs w:val="22"/>
        </w:rPr>
      </w:pPr>
      <w:del w:id="165" w:author="Jonathan Clough" w:date="2022-01-13T10:14:00Z">
        <w:r>
          <w:fldChar w:fldCharType="begin"/>
        </w:r>
        <w:r>
          <w:delInstrText xml:space="preserve"> HYPERLINK \l "_Toc77252249" </w:delInstrText>
        </w:r>
        <w:r>
          <w:fldChar w:fldCharType="separate"/>
        </w:r>
        <w:r w:rsidR="00213DBF" w:rsidRPr="00382D22">
          <w:rPr>
            <w:rStyle w:val="Hyperlink"/>
          </w:rPr>
          <w:delText>Multi-Segment Simulations</w:delText>
        </w:r>
        <w:r w:rsidR="00213DBF">
          <w:rPr>
            <w:webHidden/>
          </w:rPr>
          <w:tab/>
        </w:r>
        <w:r w:rsidR="00213DBF">
          <w:rPr>
            <w:webHidden/>
          </w:rPr>
          <w:fldChar w:fldCharType="begin"/>
        </w:r>
        <w:r w:rsidR="00213DBF">
          <w:rPr>
            <w:webHidden/>
          </w:rPr>
          <w:delInstrText xml:space="preserve"> PAGEREF _Toc77252249 \h </w:delInstrText>
        </w:r>
        <w:r w:rsidR="00213DBF">
          <w:rPr>
            <w:webHidden/>
          </w:rPr>
        </w:r>
        <w:r w:rsidR="00213DBF">
          <w:rPr>
            <w:webHidden/>
          </w:rPr>
          <w:fldChar w:fldCharType="separate"/>
        </w:r>
        <w:r w:rsidR="00213DBF">
          <w:rPr>
            <w:webHidden/>
          </w:rPr>
          <w:delText>34</w:delText>
        </w:r>
        <w:r w:rsidR="00213DBF">
          <w:rPr>
            <w:webHidden/>
          </w:rPr>
          <w:fldChar w:fldCharType="end"/>
        </w:r>
        <w:r>
          <w:fldChar w:fldCharType="end"/>
        </w:r>
      </w:del>
    </w:p>
    <w:p w14:paraId="3DA3FB87" w14:textId="77777777" w:rsidR="00213DBF" w:rsidRDefault="0009053A">
      <w:pPr>
        <w:pStyle w:val="TOC3"/>
        <w:rPr>
          <w:del w:id="166" w:author="Jonathan Clough" w:date="2022-01-13T10:14:00Z"/>
          <w:rFonts w:asciiTheme="minorHAnsi" w:eastAsiaTheme="minorEastAsia" w:hAnsiTheme="minorHAnsi" w:cstheme="minorBidi"/>
          <w:noProof/>
          <w:sz w:val="22"/>
          <w:szCs w:val="22"/>
        </w:rPr>
      </w:pPr>
      <w:del w:id="167" w:author="Jonathan Clough" w:date="2022-01-13T10:14:00Z">
        <w:r>
          <w:fldChar w:fldCharType="begin"/>
        </w:r>
        <w:r>
          <w:delInstrText xml:space="preserve"> HYPERLI</w:delInstrText>
        </w:r>
        <w:r>
          <w:delInstrText xml:space="preserve">NK \l "_Toc77252250" </w:delInstrText>
        </w:r>
        <w:r>
          <w:fldChar w:fldCharType="separate"/>
        </w:r>
        <w:r w:rsidR="00213DBF" w:rsidRPr="00382D22">
          <w:rPr>
            <w:rStyle w:val="Hyperlink"/>
            <w:noProof/>
          </w:rPr>
          <w:delText>Using a Template Segment</w:delText>
        </w:r>
        <w:r w:rsidR="00213DBF">
          <w:rPr>
            <w:noProof/>
            <w:webHidden/>
          </w:rPr>
          <w:tab/>
        </w:r>
        <w:r w:rsidR="00213DBF">
          <w:rPr>
            <w:noProof/>
            <w:webHidden/>
          </w:rPr>
          <w:fldChar w:fldCharType="begin"/>
        </w:r>
        <w:r w:rsidR="00213DBF">
          <w:rPr>
            <w:noProof/>
            <w:webHidden/>
          </w:rPr>
          <w:delInstrText xml:space="preserve"> PAGEREF _Toc77252250 \h </w:delInstrText>
        </w:r>
        <w:r w:rsidR="00213DBF">
          <w:rPr>
            <w:noProof/>
            <w:webHidden/>
          </w:rPr>
        </w:r>
        <w:r w:rsidR="00213DBF">
          <w:rPr>
            <w:noProof/>
            <w:webHidden/>
          </w:rPr>
          <w:fldChar w:fldCharType="separate"/>
        </w:r>
        <w:r w:rsidR="00213DBF">
          <w:rPr>
            <w:noProof/>
            <w:webHidden/>
          </w:rPr>
          <w:delText>34</w:delText>
        </w:r>
        <w:r w:rsidR="00213DBF">
          <w:rPr>
            <w:noProof/>
            <w:webHidden/>
          </w:rPr>
          <w:fldChar w:fldCharType="end"/>
        </w:r>
        <w:r>
          <w:rPr>
            <w:noProof/>
          </w:rPr>
          <w:fldChar w:fldCharType="end"/>
        </w:r>
      </w:del>
    </w:p>
    <w:p w14:paraId="56F54B00" w14:textId="77777777" w:rsidR="00213DBF" w:rsidRDefault="0009053A">
      <w:pPr>
        <w:pStyle w:val="TOC2"/>
        <w:rPr>
          <w:del w:id="168" w:author="Jonathan Clough" w:date="2022-01-13T10:14:00Z"/>
          <w:rFonts w:asciiTheme="minorHAnsi" w:eastAsiaTheme="minorEastAsia" w:hAnsiTheme="minorHAnsi" w:cstheme="minorBidi"/>
          <w:b w:val="0"/>
          <w:szCs w:val="22"/>
        </w:rPr>
      </w:pPr>
      <w:del w:id="169" w:author="Jonathan Clough" w:date="2022-01-13T10:14:00Z">
        <w:r>
          <w:fldChar w:fldCharType="begin"/>
        </w:r>
        <w:r>
          <w:delInstrText xml:space="preserve"> HYPERLINK \l "_Toc77252251" </w:delInstrText>
        </w:r>
        <w:r>
          <w:fldChar w:fldCharType="separate"/>
        </w:r>
        <w:r w:rsidR="00213DBF" w:rsidRPr="00382D22">
          <w:rPr>
            <w:rStyle w:val="Hyperlink"/>
          </w:rPr>
          <w:delText>References</w:delText>
        </w:r>
        <w:r w:rsidR="00213DBF">
          <w:rPr>
            <w:webHidden/>
          </w:rPr>
          <w:tab/>
        </w:r>
        <w:r w:rsidR="00213DBF">
          <w:rPr>
            <w:webHidden/>
          </w:rPr>
          <w:fldChar w:fldCharType="begin"/>
        </w:r>
        <w:r w:rsidR="00213DBF">
          <w:rPr>
            <w:webHidden/>
          </w:rPr>
          <w:delInstrText xml:space="preserve"> PAGEREF _Toc77252251 \h </w:delInstrText>
        </w:r>
        <w:r w:rsidR="00213DBF">
          <w:rPr>
            <w:webHidden/>
          </w:rPr>
        </w:r>
        <w:r w:rsidR="00213DBF">
          <w:rPr>
            <w:webHidden/>
          </w:rPr>
          <w:fldChar w:fldCharType="separate"/>
        </w:r>
        <w:r w:rsidR="00213DBF">
          <w:rPr>
            <w:webHidden/>
          </w:rPr>
          <w:delText>34</w:delText>
        </w:r>
        <w:r w:rsidR="00213DBF">
          <w:rPr>
            <w:webHidden/>
          </w:rPr>
          <w:fldChar w:fldCharType="end"/>
        </w:r>
        <w:r>
          <w:fldChar w:fldCharType="end"/>
        </w:r>
      </w:del>
    </w:p>
    <w:p w14:paraId="3656270C" w14:textId="5C52CCBE" w:rsidR="00975D86" w:rsidRDefault="0009053A">
      <w:pPr>
        <w:pStyle w:val="TOC2"/>
        <w:rPr>
          <w:ins w:id="170" w:author="Jonathan Clough" w:date="2022-01-13T10:14:00Z"/>
          <w:rFonts w:asciiTheme="minorHAnsi" w:eastAsiaTheme="minorEastAsia" w:hAnsiTheme="minorHAnsi" w:cstheme="minorBidi"/>
          <w:b w:val="0"/>
          <w:szCs w:val="22"/>
        </w:rPr>
      </w:pPr>
      <w:ins w:id="171" w:author="Jonathan Clough" w:date="2022-01-13T10:14:00Z">
        <w:r>
          <w:fldChar w:fldCharType="begin"/>
        </w:r>
        <w:r>
          <w:instrText xml:space="preserve"> HYPERLINK \l "_Toc92890498" </w:instrText>
        </w:r>
        <w:r>
          <w:fldChar w:fldCharType="separate"/>
        </w:r>
        <w:r w:rsidR="00975D86" w:rsidRPr="0085240A">
          <w:rPr>
            <w:rStyle w:val="Hyperlink"/>
          </w:rPr>
          <w:t>Getting Started</w:t>
        </w:r>
        <w:r w:rsidR="00975D86">
          <w:rPr>
            <w:webHidden/>
          </w:rPr>
          <w:tab/>
        </w:r>
        <w:r w:rsidR="00975D86">
          <w:rPr>
            <w:webHidden/>
          </w:rPr>
          <w:fldChar w:fldCharType="begin"/>
        </w:r>
        <w:r w:rsidR="00975D86">
          <w:rPr>
            <w:webHidden/>
          </w:rPr>
          <w:instrText xml:space="preserve"> PAGEREF _Toc92890498 \h </w:instrText>
        </w:r>
        <w:r w:rsidR="00975D86">
          <w:rPr>
            <w:webHidden/>
          </w:rPr>
        </w:r>
        <w:r w:rsidR="00975D86">
          <w:rPr>
            <w:webHidden/>
          </w:rPr>
          <w:fldChar w:fldCharType="separate"/>
        </w:r>
        <w:r w:rsidR="00430A26">
          <w:rPr>
            <w:webHidden/>
          </w:rPr>
          <w:t>1</w:t>
        </w:r>
        <w:r w:rsidR="00975D86">
          <w:rPr>
            <w:webHidden/>
          </w:rPr>
          <w:fldChar w:fldCharType="end"/>
        </w:r>
        <w:r>
          <w:fldChar w:fldCharType="end"/>
        </w:r>
      </w:ins>
    </w:p>
    <w:p w14:paraId="2224CEF4" w14:textId="61356AAC" w:rsidR="00975D86" w:rsidRDefault="0009053A">
      <w:pPr>
        <w:pStyle w:val="TOC3"/>
        <w:rPr>
          <w:ins w:id="172" w:author="Jonathan Clough" w:date="2022-01-13T10:14:00Z"/>
          <w:rFonts w:asciiTheme="minorHAnsi" w:eastAsiaTheme="minorEastAsia" w:hAnsiTheme="minorHAnsi" w:cstheme="minorBidi"/>
          <w:noProof/>
          <w:sz w:val="22"/>
          <w:szCs w:val="22"/>
        </w:rPr>
      </w:pPr>
      <w:ins w:id="173" w:author="Jonathan Clough" w:date="2022-01-13T10:14:00Z">
        <w:r>
          <w:fldChar w:fldCharType="begin"/>
        </w:r>
        <w:r>
          <w:instrText xml:space="preserve"> HYPERLINK \l "_Toc92890499" </w:instrText>
        </w:r>
        <w:r>
          <w:fldChar w:fldCharType="separate"/>
        </w:r>
        <w:r w:rsidR="00975D86" w:rsidRPr="0085240A">
          <w:rPr>
            <w:rStyle w:val="Hyperlink"/>
            <w:noProof/>
          </w:rPr>
          <w:t>AQUATOX:  A Brief Overview</w:t>
        </w:r>
        <w:r w:rsidR="00975D86">
          <w:rPr>
            <w:noProof/>
            <w:webHidden/>
          </w:rPr>
          <w:tab/>
        </w:r>
        <w:r w:rsidR="00975D86">
          <w:rPr>
            <w:noProof/>
            <w:webHidden/>
          </w:rPr>
          <w:fldChar w:fldCharType="begin"/>
        </w:r>
        <w:r w:rsidR="00975D86">
          <w:rPr>
            <w:noProof/>
            <w:webHidden/>
          </w:rPr>
          <w:instrText xml:space="preserve"> PAGEREF _Toc92890499 \h </w:instrText>
        </w:r>
        <w:r w:rsidR="00975D86">
          <w:rPr>
            <w:noProof/>
            <w:webHidden/>
          </w:rPr>
        </w:r>
        <w:r w:rsidR="00975D86">
          <w:rPr>
            <w:noProof/>
            <w:webHidden/>
          </w:rPr>
          <w:fldChar w:fldCharType="separate"/>
        </w:r>
        <w:r w:rsidR="00430A26">
          <w:rPr>
            <w:noProof/>
            <w:webHidden/>
          </w:rPr>
          <w:t>1</w:t>
        </w:r>
        <w:r w:rsidR="00975D86">
          <w:rPr>
            <w:noProof/>
            <w:webHidden/>
          </w:rPr>
          <w:fldChar w:fldCharType="end"/>
        </w:r>
        <w:r>
          <w:rPr>
            <w:noProof/>
          </w:rPr>
          <w:fldChar w:fldCharType="end"/>
        </w:r>
      </w:ins>
    </w:p>
    <w:p w14:paraId="79242713" w14:textId="0F273864" w:rsidR="00975D86" w:rsidRDefault="0009053A">
      <w:pPr>
        <w:pStyle w:val="TOC3"/>
        <w:rPr>
          <w:ins w:id="174" w:author="Jonathan Clough" w:date="2022-01-13T10:14:00Z"/>
          <w:rFonts w:asciiTheme="minorHAnsi" w:eastAsiaTheme="minorEastAsia" w:hAnsiTheme="minorHAnsi" w:cstheme="minorBidi"/>
          <w:noProof/>
          <w:sz w:val="22"/>
          <w:szCs w:val="22"/>
        </w:rPr>
      </w:pPr>
      <w:ins w:id="175" w:author="Jonathan Clough" w:date="2022-01-13T10:14:00Z">
        <w:r>
          <w:fldChar w:fldCharType="begin"/>
        </w:r>
        <w:r>
          <w:instrText xml:space="preserve"> HYPERLINK \l "_Toc92890500" </w:instrText>
        </w:r>
        <w:r>
          <w:fldChar w:fldCharType="separate"/>
        </w:r>
        <w:r w:rsidR="00975D86" w:rsidRPr="0085240A">
          <w:rPr>
            <w:rStyle w:val="Hyperlink"/>
            <w:noProof/>
          </w:rPr>
          <w:t>Installation Considerations</w:t>
        </w:r>
        <w:r w:rsidR="00975D86">
          <w:rPr>
            <w:noProof/>
            <w:webHidden/>
          </w:rPr>
          <w:tab/>
        </w:r>
        <w:r w:rsidR="00975D86">
          <w:rPr>
            <w:noProof/>
            <w:webHidden/>
          </w:rPr>
          <w:fldChar w:fldCharType="begin"/>
        </w:r>
        <w:r w:rsidR="00975D86">
          <w:rPr>
            <w:noProof/>
            <w:webHidden/>
          </w:rPr>
          <w:instrText xml:space="preserve"> PAGEREF _Toc92890500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r>
          <w:rPr>
            <w:noProof/>
          </w:rPr>
          <w:fldChar w:fldCharType="end"/>
        </w:r>
      </w:ins>
    </w:p>
    <w:p w14:paraId="7AFC0C32" w14:textId="358796C8" w:rsidR="00975D86" w:rsidRDefault="0009053A">
      <w:pPr>
        <w:pStyle w:val="TOC3"/>
        <w:rPr>
          <w:ins w:id="176" w:author="Jonathan Clough" w:date="2022-01-13T10:14:00Z"/>
          <w:rFonts w:asciiTheme="minorHAnsi" w:eastAsiaTheme="minorEastAsia" w:hAnsiTheme="minorHAnsi" w:cstheme="minorBidi"/>
          <w:noProof/>
          <w:sz w:val="22"/>
          <w:szCs w:val="22"/>
        </w:rPr>
      </w:pPr>
      <w:ins w:id="177" w:author="Jonathan Clough" w:date="2022-01-13T10:14:00Z">
        <w:r>
          <w:fldChar w:fldCharType="begin"/>
        </w:r>
        <w:r>
          <w:instrText xml:space="preserve"> HYPERLINK \l "_Toc92890501" </w:instrText>
        </w:r>
        <w:r>
          <w:fldChar w:fldCharType="separate"/>
        </w:r>
        <w:r w:rsidR="00975D86" w:rsidRPr="0085240A">
          <w:rPr>
            <w:rStyle w:val="Hyperlink"/>
            <w:noProof/>
          </w:rPr>
          <w:t>Loading a Study</w:t>
        </w:r>
        <w:r w:rsidR="00975D86">
          <w:rPr>
            <w:noProof/>
            <w:webHidden/>
          </w:rPr>
          <w:tab/>
        </w:r>
        <w:r w:rsidR="00975D86">
          <w:rPr>
            <w:noProof/>
            <w:webHidden/>
          </w:rPr>
          <w:fldChar w:fldCharType="begin"/>
        </w:r>
        <w:r w:rsidR="00975D86">
          <w:rPr>
            <w:noProof/>
            <w:webHidden/>
          </w:rPr>
          <w:instrText xml:space="preserve"> PAGEREF _Toc92890501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r>
          <w:rPr>
            <w:noProof/>
          </w:rPr>
          <w:fldChar w:fldCharType="end"/>
        </w:r>
      </w:ins>
    </w:p>
    <w:p w14:paraId="326CC397" w14:textId="5D160BF3" w:rsidR="00975D86" w:rsidRDefault="0009053A">
      <w:pPr>
        <w:pStyle w:val="TOC3"/>
        <w:rPr>
          <w:ins w:id="178" w:author="Jonathan Clough" w:date="2022-01-13T10:14:00Z"/>
          <w:rFonts w:asciiTheme="minorHAnsi" w:eastAsiaTheme="minorEastAsia" w:hAnsiTheme="minorHAnsi" w:cstheme="minorBidi"/>
          <w:noProof/>
          <w:sz w:val="22"/>
          <w:szCs w:val="22"/>
        </w:rPr>
      </w:pPr>
      <w:ins w:id="179" w:author="Jonathan Clough" w:date="2022-01-13T10:14:00Z">
        <w:r>
          <w:fldChar w:fldCharType="begin"/>
        </w:r>
        <w:r>
          <w:instrText xml:space="preserve"> HYPERLINK \l "_Toc92890502" </w:instrText>
        </w:r>
        <w:r>
          <w:fldChar w:fldCharType="separate"/>
        </w:r>
        <w:r w:rsidR="00975D86" w:rsidRPr="0085240A">
          <w:rPr>
            <w:rStyle w:val="Hyperlink"/>
            <w:noProof/>
          </w:rPr>
          <w:t>The Main Window</w:t>
        </w:r>
        <w:r w:rsidR="00975D86">
          <w:rPr>
            <w:noProof/>
            <w:webHidden/>
          </w:rPr>
          <w:tab/>
        </w:r>
        <w:r w:rsidR="00975D86">
          <w:rPr>
            <w:noProof/>
            <w:webHidden/>
          </w:rPr>
          <w:fldChar w:fldCharType="begin"/>
        </w:r>
        <w:r w:rsidR="00975D86">
          <w:rPr>
            <w:noProof/>
            <w:webHidden/>
          </w:rPr>
          <w:instrText xml:space="preserve"> PAGEREF _Toc92890502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r>
          <w:rPr>
            <w:noProof/>
          </w:rPr>
          <w:fldChar w:fldCharType="end"/>
        </w:r>
      </w:ins>
    </w:p>
    <w:p w14:paraId="11984137" w14:textId="5F7C508C" w:rsidR="00975D86" w:rsidRDefault="0009053A">
      <w:pPr>
        <w:pStyle w:val="TOC3"/>
        <w:rPr>
          <w:ins w:id="180" w:author="Jonathan Clough" w:date="2022-01-13T10:14:00Z"/>
          <w:rFonts w:asciiTheme="minorHAnsi" w:eastAsiaTheme="minorEastAsia" w:hAnsiTheme="minorHAnsi" w:cstheme="minorBidi"/>
          <w:noProof/>
          <w:sz w:val="22"/>
          <w:szCs w:val="22"/>
        </w:rPr>
      </w:pPr>
      <w:ins w:id="181" w:author="Jonathan Clough" w:date="2022-01-13T10:14:00Z">
        <w:r>
          <w:fldChar w:fldCharType="begin"/>
        </w:r>
        <w:r>
          <w:instrText xml:space="preserve"> HYPERLINK \l "_Toc92890503" </w:instrText>
        </w:r>
        <w:r>
          <w:fldChar w:fldCharType="separate"/>
        </w:r>
        <w:r w:rsidR="00975D86" w:rsidRPr="0085240A">
          <w:rPr>
            <w:rStyle w:val="Hyperlink"/>
            <w:noProof/>
          </w:rPr>
          <w:t>Saving a Study</w:t>
        </w:r>
        <w:r w:rsidR="00975D86">
          <w:rPr>
            <w:noProof/>
            <w:webHidden/>
          </w:rPr>
          <w:tab/>
        </w:r>
        <w:r w:rsidR="00975D86">
          <w:rPr>
            <w:noProof/>
            <w:webHidden/>
          </w:rPr>
          <w:fldChar w:fldCharType="begin"/>
        </w:r>
        <w:r w:rsidR="00975D86">
          <w:rPr>
            <w:noProof/>
            <w:webHidden/>
          </w:rPr>
          <w:instrText xml:space="preserve"> PAGEREF _Toc92890503 \h </w:instrText>
        </w:r>
        <w:r w:rsidR="00975D86">
          <w:rPr>
            <w:noProof/>
            <w:webHidden/>
          </w:rPr>
        </w:r>
        <w:r w:rsidR="00975D86">
          <w:rPr>
            <w:noProof/>
            <w:webHidden/>
          </w:rPr>
          <w:fldChar w:fldCharType="separate"/>
        </w:r>
        <w:r w:rsidR="00430A26">
          <w:rPr>
            <w:noProof/>
            <w:webHidden/>
          </w:rPr>
          <w:t>3</w:t>
        </w:r>
        <w:r w:rsidR="00975D86">
          <w:rPr>
            <w:noProof/>
            <w:webHidden/>
          </w:rPr>
          <w:fldChar w:fldCharType="end"/>
        </w:r>
        <w:r>
          <w:rPr>
            <w:noProof/>
          </w:rPr>
          <w:fldChar w:fldCharType="end"/>
        </w:r>
      </w:ins>
    </w:p>
    <w:p w14:paraId="190A87CA" w14:textId="7090BF47" w:rsidR="00975D86" w:rsidRDefault="0009053A">
      <w:pPr>
        <w:pStyle w:val="TOC3"/>
        <w:rPr>
          <w:ins w:id="182" w:author="Jonathan Clough" w:date="2022-01-13T10:14:00Z"/>
          <w:rFonts w:asciiTheme="minorHAnsi" w:eastAsiaTheme="minorEastAsia" w:hAnsiTheme="minorHAnsi" w:cstheme="minorBidi"/>
          <w:noProof/>
          <w:sz w:val="22"/>
          <w:szCs w:val="22"/>
        </w:rPr>
      </w:pPr>
      <w:ins w:id="183" w:author="Jonathan Clough" w:date="2022-01-13T10:14:00Z">
        <w:r>
          <w:fldChar w:fldCharType="begin"/>
        </w:r>
        <w:r>
          <w:instrText xml:space="preserve"> HYPERLINK \l "_Toc92890504" </w:instrText>
        </w:r>
        <w:r>
          <w:fldChar w:fldCharType="separate"/>
        </w:r>
        <w:r w:rsidR="00975D86" w:rsidRPr="0085240A">
          <w:rPr>
            <w:rStyle w:val="Hyperlink"/>
            <w:noProof/>
          </w:rPr>
          <w:t>What is included in an AQUATOX JSON file?</w:t>
        </w:r>
        <w:r w:rsidR="00975D86">
          <w:rPr>
            <w:noProof/>
            <w:webHidden/>
          </w:rPr>
          <w:tab/>
        </w:r>
        <w:r w:rsidR="00975D86">
          <w:rPr>
            <w:noProof/>
            <w:webHidden/>
          </w:rPr>
          <w:fldChar w:fldCharType="begin"/>
        </w:r>
        <w:r w:rsidR="00975D86">
          <w:rPr>
            <w:noProof/>
            <w:webHidden/>
          </w:rPr>
          <w:instrText xml:space="preserve"> PAGEREF _Toc92890504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r>
          <w:rPr>
            <w:noProof/>
          </w:rPr>
          <w:fldChar w:fldCharType="end"/>
        </w:r>
      </w:ins>
    </w:p>
    <w:p w14:paraId="44081BB0" w14:textId="3093A533" w:rsidR="00975D86" w:rsidRDefault="0009053A">
      <w:pPr>
        <w:pStyle w:val="TOC3"/>
        <w:rPr>
          <w:ins w:id="184" w:author="Jonathan Clough" w:date="2022-01-13T10:14:00Z"/>
          <w:rFonts w:asciiTheme="minorHAnsi" w:eastAsiaTheme="minorEastAsia" w:hAnsiTheme="minorHAnsi" w:cstheme="minorBidi"/>
          <w:noProof/>
          <w:sz w:val="22"/>
          <w:szCs w:val="22"/>
        </w:rPr>
      </w:pPr>
      <w:ins w:id="185" w:author="Jonathan Clough" w:date="2022-01-13T10:14:00Z">
        <w:r>
          <w:fldChar w:fldCharType="begin"/>
        </w:r>
        <w:r>
          <w:instrText xml:space="preserve"> HYPERLINK \l "_Toc928</w:instrText>
        </w:r>
        <w:r>
          <w:instrText xml:space="preserve">90505" </w:instrText>
        </w:r>
        <w:r>
          <w:fldChar w:fldCharType="separate"/>
        </w:r>
        <w:r w:rsidR="00975D86" w:rsidRPr="0085240A">
          <w:rPr>
            <w:rStyle w:val="Hyperlink"/>
            <w:noProof/>
          </w:rPr>
          <w:t>Parameters within Database Files vs. Parameters within in a Simulation</w:t>
        </w:r>
        <w:r w:rsidR="00975D86">
          <w:rPr>
            <w:noProof/>
            <w:webHidden/>
          </w:rPr>
          <w:tab/>
        </w:r>
        <w:r w:rsidR="00975D86">
          <w:rPr>
            <w:noProof/>
            <w:webHidden/>
          </w:rPr>
          <w:fldChar w:fldCharType="begin"/>
        </w:r>
        <w:r w:rsidR="00975D86">
          <w:rPr>
            <w:noProof/>
            <w:webHidden/>
          </w:rPr>
          <w:instrText xml:space="preserve"> PAGEREF _Toc92890505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r>
          <w:rPr>
            <w:noProof/>
          </w:rPr>
          <w:fldChar w:fldCharType="end"/>
        </w:r>
      </w:ins>
    </w:p>
    <w:p w14:paraId="061AF779" w14:textId="3C5476F1" w:rsidR="00975D86" w:rsidRDefault="0009053A">
      <w:pPr>
        <w:pStyle w:val="TOC3"/>
        <w:rPr>
          <w:ins w:id="186" w:author="Jonathan Clough" w:date="2022-01-13T10:14:00Z"/>
          <w:rFonts w:asciiTheme="minorHAnsi" w:eastAsiaTheme="minorEastAsia" w:hAnsiTheme="minorHAnsi" w:cstheme="minorBidi"/>
          <w:noProof/>
          <w:sz w:val="22"/>
          <w:szCs w:val="22"/>
        </w:rPr>
      </w:pPr>
      <w:ins w:id="187" w:author="Jonathan Clough" w:date="2022-01-13T10:14:00Z">
        <w:r>
          <w:fldChar w:fldCharType="begin"/>
        </w:r>
        <w:r>
          <w:instrText xml:space="preserve"> HYPERLINK \l "_Toc92890506" </w:instrText>
        </w:r>
        <w:r>
          <w:fldChar w:fldCharType="separate"/>
        </w:r>
        <w:r w:rsidR="00975D86" w:rsidRPr="0085240A">
          <w:rPr>
            <w:rStyle w:val="Hyperlink"/>
            <w:noProof/>
          </w:rPr>
          <w:t>Exploring State Variables</w:t>
        </w:r>
        <w:r w:rsidR="00975D86">
          <w:rPr>
            <w:noProof/>
            <w:webHidden/>
          </w:rPr>
          <w:tab/>
        </w:r>
        <w:r w:rsidR="00975D86">
          <w:rPr>
            <w:noProof/>
            <w:webHidden/>
          </w:rPr>
          <w:fldChar w:fldCharType="begin"/>
        </w:r>
        <w:r w:rsidR="00975D86">
          <w:rPr>
            <w:noProof/>
            <w:webHidden/>
          </w:rPr>
          <w:instrText xml:space="preserve"> PAGEREF _Toc92890506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r>
          <w:rPr>
            <w:noProof/>
          </w:rPr>
          <w:fldChar w:fldCharType="end"/>
        </w:r>
      </w:ins>
    </w:p>
    <w:p w14:paraId="539489D7" w14:textId="02A53E86" w:rsidR="00975D86" w:rsidRDefault="0009053A">
      <w:pPr>
        <w:pStyle w:val="TOC4"/>
        <w:rPr>
          <w:ins w:id="188" w:author="Jonathan Clough" w:date="2022-01-13T10:14:00Z"/>
          <w:rFonts w:asciiTheme="minorHAnsi" w:eastAsiaTheme="minorEastAsia" w:hAnsiTheme="minorHAnsi" w:cstheme="minorBidi"/>
          <w:noProof/>
          <w:sz w:val="22"/>
          <w:szCs w:val="22"/>
        </w:rPr>
      </w:pPr>
      <w:ins w:id="189" w:author="Jonathan Clough" w:date="2022-01-13T10:14:00Z">
        <w:r>
          <w:fldChar w:fldCharType="begin"/>
        </w:r>
        <w:r>
          <w:instrText xml:space="preserve"> HYPERLINK \l "_Toc92890507" </w:instrText>
        </w:r>
        <w:r>
          <w:fldChar w:fldCharType="separate"/>
        </w:r>
        <w:r w:rsidR="00975D86" w:rsidRPr="0085240A">
          <w:rPr>
            <w:rStyle w:val="Hyperlink"/>
            <w:noProof/>
          </w:rPr>
          <w:t>State Variables</w:t>
        </w:r>
        <w:r w:rsidR="00975D86">
          <w:rPr>
            <w:noProof/>
            <w:webHidden/>
          </w:rPr>
          <w:tab/>
        </w:r>
        <w:r w:rsidR="00975D86">
          <w:rPr>
            <w:noProof/>
            <w:webHidden/>
          </w:rPr>
          <w:fldChar w:fldCharType="begin"/>
        </w:r>
        <w:r w:rsidR="00975D86">
          <w:rPr>
            <w:noProof/>
            <w:webHidden/>
          </w:rPr>
          <w:instrText xml:space="preserve"> PAGEREF _Toc92890507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r>
          <w:rPr>
            <w:noProof/>
          </w:rPr>
          <w:fldChar w:fldCharType="end"/>
        </w:r>
      </w:ins>
    </w:p>
    <w:p w14:paraId="0478CF61" w14:textId="277CEE3A" w:rsidR="00975D86" w:rsidRDefault="0009053A">
      <w:pPr>
        <w:pStyle w:val="TOC4"/>
        <w:rPr>
          <w:ins w:id="190" w:author="Jonathan Clough" w:date="2022-01-13T10:14:00Z"/>
          <w:rFonts w:asciiTheme="minorHAnsi" w:eastAsiaTheme="minorEastAsia" w:hAnsiTheme="minorHAnsi" w:cstheme="minorBidi"/>
          <w:noProof/>
          <w:sz w:val="22"/>
          <w:szCs w:val="22"/>
        </w:rPr>
      </w:pPr>
      <w:ins w:id="191" w:author="Jonathan Clough" w:date="2022-01-13T10:14:00Z">
        <w:r>
          <w:fldChar w:fldCharType="begin"/>
        </w:r>
        <w:r>
          <w:instrText xml:space="preserve"> HYPERLINK \l "_Toc92890508" </w:instrText>
        </w:r>
        <w:r>
          <w:fldChar w:fldCharType="separate"/>
        </w:r>
        <w:r w:rsidR="00975D86" w:rsidRPr="0085240A">
          <w:rPr>
            <w:rStyle w:val="Hyperlink"/>
            <w:noProof/>
          </w:rPr>
          <w:t>Modifying the State Variable List</w:t>
        </w:r>
        <w:r w:rsidR="00975D86">
          <w:rPr>
            <w:noProof/>
            <w:webHidden/>
          </w:rPr>
          <w:tab/>
        </w:r>
        <w:r w:rsidR="00975D86">
          <w:rPr>
            <w:noProof/>
            <w:webHidden/>
          </w:rPr>
          <w:fldChar w:fldCharType="begin"/>
        </w:r>
        <w:r w:rsidR="00975D86">
          <w:rPr>
            <w:noProof/>
            <w:webHidden/>
          </w:rPr>
          <w:instrText xml:space="preserve"> PAGEREF _Toc92890508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r>
          <w:rPr>
            <w:noProof/>
          </w:rPr>
          <w:fldChar w:fldCharType="end"/>
        </w:r>
      </w:ins>
    </w:p>
    <w:p w14:paraId="29B880A6" w14:textId="6EF90E1B" w:rsidR="00975D86" w:rsidRDefault="0009053A">
      <w:pPr>
        <w:pStyle w:val="TOC4"/>
        <w:rPr>
          <w:ins w:id="192" w:author="Jonathan Clough" w:date="2022-01-13T10:14:00Z"/>
          <w:rFonts w:asciiTheme="minorHAnsi" w:eastAsiaTheme="minorEastAsia" w:hAnsiTheme="minorHAnsi" w:cstheme="minorBidi"/>
          <w:noProof/>
          <w:sz w:val="22"/>
          <w:szCs w:val="22"/>
        </w:rPr>
      </w:pPr>
      <w:ins w:id="193" w:author="Jonathan Clough" w:date="2022-01-13T10:14:00Z">
        <w:r>
          <w:fldChar w:fldCharType="begin"/>
        </w:r>
        <w:r>
          <w:instrText xml:space="preserve"> HYPERLINK \l "_Toc92890509" </w:instrText>
        </w:r>
        <w:r>
          <w:fldChar w:fldCharType="separate"/>
        </w:r>
        <w:r w:rsidR="00975D86" w:rsidRPr="0085240A">
          <w:rPr>
            <w:rStyle w:val="Hyperlink"/>
            <w:noProof/>
          </w:rPr>
          <w:t>Initial Conditions and Loadings</w:t>
        </w:r>
        <w:r w:rsidR="00975D86">
          <w:rPr>
            <w:noProof/>
            <w:webHidden/>
          </w:rPr>
          <w:tab/>
        </w:r>
        <w:r w:rsidR="00975D86">
          <w:rPr>
            <w:noProof/>
            <w:webHidden/>
          </w:rPr>
          <w:fldChar w:fldCharType="begin"/>
        </w:r>
        <w:r w:rsidR="00975D86">
          <w:rPr>
            <w:noProof/>
            <w:webHidden/>
          </w:rPr>
          <w:instrText xml:space="preserve"> PAGEREF _Toc92890509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r>
          <w:rPr>
            <w:noProof/>
          </w:rPr>
          <w:fldChar w:fldCharType="end"/>
        </w:r>
      </w:ins>
    </w:p>
    <w:p w14:paraId="262C33ED" w14:textId="67288A08" w:rsidR="00975D86" w:rsidRDefault="0009053A">
      <w:pPr>
        <w:pStyle w:val="TOC4"/>
        <w:rPr>
          <w:ins w:id="194" w:author="Jonathan Clough" w:date="2022-01-13T10:14:00Z"/>
          <w:rFonts w:asciiTheme="minorHAnsi" w:eastAsiaTheme="minorEastAsia" w:hAnsiTheme="minorHAnsi" w:cstheme="minorBidi"/>
          <w:noProof/>
          <w:sz w:val="22"/>
          <w:szCs w:val="22"/>
        </w:rPr>
      </w:pPr>
      <w:ins w:id="195" w:author="Jonathan Clough" w:date="2022-01-13T10:14:00Z">
        <w:r>
          <w:fldChar w:fldCharType="begin"/>
        </w:r>
        <w:r>
          <w:instrText xml:space="preserve"> HYPERLINK \l "_Toc92890510" </w:instrText>
        </w:r>
        <w:r>
          <w:fldChar w:fldCharType="separate"/>
        </w:r>
        <w:r w:rsidR="00975D86" w:rsidRPr="0085240A">
          <w:rPr>
            <w:rStyle w:val="Hyperlink"/>
            <w:noProof/>
          </w:rPr>
          <w:t>Importing Loadings</w:t>
        </w:r>
        <w:r w:rsidR="00975D86">
          <w:rPr>
            <w:noProof/>
            <w:webHidden/>
          </w:rPr>
          <w:tab/>
        </w:r>
        <w:r w:rsidR="00975D86">
          <w:rPr>
            <w:noProof/>
            <w:webHidden/>
          </w:rPr>
          <w:fldChar w:fldCharType="begin"/>
        </w:r>
        <w:r w:rsidR="00975D86">
          <w:rPr>
            <w:noProof/>
            <w:webHidden/>
          </w:rPr>
          <w:instrText xml:space="preserve"> PAGEREF _Toc92890510 \h </w:instrText>
        </w:r>
        <w:r w:rsidR="00975D86">
          <w:rPr>
            <w:noProof/>
            <w:webHidden/>
          </w:rPr>
        </w:r>
        <w:r w:rsidR="00975D86">
          <w:rPr>
            <w:noProof/>
            <w:webHidden/>
          </w:rPr>
          <w:fldChar w:fldCharType="separate"/>
        </w:r>
        <w:r w:rsidR="00430A26">
          <w:rPr>
            <w:noProof/>
            <w:webHidden/>
          </w:rPr>
          <w:t>6</w:t>
        </w:r>
        <w:r w:rsidR="00975D86">
          <w:rPr>
            <w:noProof/>
            <w:webHidden/>
          </w:rPr>
          <w:fldChar w:fldCharType="end"/>
        </w:r>
        <w:r>
          <w:rPr>
            <w:noProof/>
          </w:rPr>
          <w:fldChar w:fldCharType="end"/>
        </w:r>
      </w:ins>
    </w:p>
    <w:p w14:paraId="08D0D9DA" w14:textId="680A03D3" w:rsidR="00975D86" w:rsidRDefault="0009053A">
      <w:pPr>
        <w:pStyle w:val="TOC4"/>
        <w:rPr>
          <w:ins w:id="196" w:author="Jonathan Clough" w:date="2022-01-13T10:14:00Z"/>
          <w:rFonts w:asciiTheme="minorHAnsi" w:eastAsiaTheme="minorEastAsia" w:hAnsiTheme="minorHAnsi" w:cstheme="minorBidi"/>
          <w:noProof/>
          <w:sz w:val="22"/>
          <w:szCs w:val="22"/>
        </w:rPr>
      </w:pPr>
      <w:ins w:id="197" w:author="Jonathan Clough" w:date="2022-01-13T10:14:00Z">
        <w:r>
          <w:fldChar w:fldCharType="begin"/>
        </w:r>
        <w:r>
          <w:instrText xml:space="preserve"> HYPERLINK \l "_Toc92890511" </w:instrText>
        </w:r>
        <w:r>
          <w:fldChar w:fldCharType="separate"/>
        </w:r>
        <w:r w:rsidR="00975D86" w:rsidRPr="0085240A">
          <w:rPr>
            <w:rStyle w:val="Hyperlink"/>
            <w:noProof/>
          </w:rPr>
          <w:t>Parameters</w:t>
        </w:r>
        <w:r w:rsidR="00975D86">
          <w:rPr>
            <w:noProof/>
            <w:webHidden/>
          </w:rPr>
          <w:tab/>
        </w:r>
        <w:r w:rsidR="00975D86">
          <w:rPr>
            <w:noProof/>
            <w:webHidden/>
          </w:rPr>
          <w:fldChar w:fldCharType="begin"/>
        </w:r>
        <w:r w:rsidR="00975D86">
          <w:rPr>
            <w:noProof/>
            <w:webHidden/>
          </w:rPr>
          <w:instrText xml:space="preserve"> PAGEREF _Toc92890511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r>
          <w:rPr>
            <w:noProof/>
          </w:rPr>
          <w:fldChar w:fldCharType="end"/>
        </w:r>
      </w:ins>
    </w:p>
    <w:p w14:paraId="4F423000" w14:textId="66E83266" w:rsidR="00975D86" w:rsidRDefault="0009053A">
      <w:pPr>
        <w:pStyle w:val="TOC4"/>
        <w:rPr>
          <w:ins w:id="198" w:author="Jonathan Clough" w:date="2022-01-13T10:14:00Z"/>
          <w:rFonts w:asciiTheme="minorHAnsi" w:eastAsiaTheme="minorEastAsia" w:hAnsiTheme="minorHAnsi" w:cstheme="minorBidi"/>
          <w:noProof/>
          <w:sz w:val="22"/>
          <w:szCs w:val="22"/>
        </w:rPr>
      </w:pPr>
      <w:ins w:id="199" w:author="Jonathan Clough" w:date="2022-01-13T10:14:00Z">
        <w:r>
          <w:fldChar w:fldCharType="begin"/>
        </w:r>
        <w:r>
          <w:instrText xml:space="preserve"> HYPERLINK \l "_Toc92890512" </w:instrText>
        </w:r>
        <w:r>
          <w:fldChar w:fldCharType="separate"/>
        </w:r>
        <w:r w:rsidR="00975D86" w:rsidRPr="0085240A">
          <w:rPr>
            <w:rStyle w:val="Hyperlink"/>
            <w:noProof/>
          </w:rPr>
          <w:t>Chemical Properties and Fate Data Screen</w:t>
        </w:r>
        <w:r w:rsidR="00975D86">
          <w:rPr>
            <w:noProof/>
            <w:webHidden/>
          </w:rPr>
          <w:tab/>
        </w:r>
        <w:r w:rsidR="00975D86">
          <w:rPr>
            <w:noProof/>
            <w:webHidden/>
          </w:rPr>
          <w:fldChar w:fldCharType="begin"/>
        </w:r>
        <w:r w:rsidR="00975D86">
          <w:rPr>
            <w:noProof/>
            <w:webHidden/>
          </w:rPr>
          <w:instrText xml:space="preserve"> PAGEREF _Toc92890512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r>
          <w:rPr>
            <w:noProof/>
          </w:rPr>
          <w:fldChar w:fldCharType="end"/>
        </w:r>
      </w:ins>
    </w:p>
    <w:p w14:paraId="3938457E" w14:textId="2A9E087E" w:rsidR="00975D86" w:rsidRDefault="0009053A">
      <w:pPr>
        <w:pStyle w:val="TOC4"/>
        <w:rPr>
          <w:ins w:id="200" w:author="Jonathan Clough" w:date="2022-01-13T10:14:00Z"/>
          <w:rFonts w:asciiTheme="minorHAnsi" w:eastAsiaTheme="minorEastAsia" w:hAnsiTheme="minorHAnsi" w:cstheme="minorBidi"/>
          <w:noProof/>
          <w:sz w:val="22"/>
          <w:szCs w:val="22"/>
        </w:rPr>
      </w:pPr>
      <w:ins w:id="201" w:author="Jonathan Clough" w:date="2022-01-13T10:14:00Z">
        <w:r>
          <w:fldChar w:fldCharType="begin"/>
        </w:r>
        <w:r>
          <w:instrText xml:space="preserve"> HYPERLINK \l "_Toc92890513" </w:instrText>
        </w:r>
        <w:r>
          <w:fldChar w:fldCharType="separate"/>
        </w:r>
        <w:r w:rsidR="00975D86" w:rsidRPr="0085240A">
          <w:rPr>
            <w:rStyle w:val="Hyperlink"/>
            <w:noProof/>
          </w:rPr>
          <w:t>Plant Data Screen</w:t>
        </w:r>
        <w:r w:rsidR="00975D86">
          <w:rPr>
            <w:noProof/>
            <w:webHidden/>
          </w:rPr>
          <w:tab/>
        </w:r>
        <w:r w:rsidR="00975D86">
          <w:rPr>
            <w:noProof/>
            <w:webHidden/>
          </w:rPr>
          <w:fldChar w:fldCharType="begin"/>
        </w:r>
        <w:r w:rsidR="00975D86">
          <w:rPr>
            <w:noProof/>
            <w:webHidden/>
          </w:rPr>
          <w:instrText xml:space="preserve"> PAGEREF _Toc92890513 \h </w:instrText>
        </w:r>
        <w:r w:rsidR="00975D86">
          <w:rPr>
            <w:noProof/>
            <w:webHidden/>
          </w:rPr>
        </w:r>
        <w:r w:rsidR="00975D86">
          <w:rPr>
            <w:noProof/>
            <w:webHidden/>
          </w:rPr>
          <w:fldChar w:fldCharType="separate"/>
        </w:r>
        <w:r w:rsidR="00430A26">
          <w:rPr>
            <w:noProof/>
            <w:webHidden/>
          </w:rPr>
          <w:t>11</w:t>
        </w:r>
        <w:r w:rsidR="00975D86">
          <w:rPr>
            <w:noProof/>
            <w:webHidden/>
          </w:rPr>
          <w:fldChar w:fldCharType="end"/>
        </w:r>
        <w:r>
          <w:rPr>
            <w:noProof/>
          </w:rPr>
          <w:fldChar w:fldCharType="end"/>
        </w:r>
      </w:ins>
    </w:p>
    <w:p w14:paraId="3ECED647" w14:textId="41FFB706" w:rsidR="00975D86" w:rsidRDefault="0009053A">
      <w:pPr>
        <w:pStyle w:val="TOC4"/>
        <w:rPr>
          <w:ins w:id="202" w:author="Jonathan Clough" w:date="2022-01-13T10:14:00Z"/>
          <w:rFonts w:asciiTheme="minorHAnsi" w:eastAsiaTheme="minorEastAsia" w:hAnsiTheme="minorHAnsi" w:cstheme="minorBidi"/>
          <w:noProof/>
          <w:sz w:val="22"/>
          <w:szCs w:val="22"/>
        </w:rPr>
      </w:pPr>
      <w:ins w:id="203" w:author="Jonathan Clough" w:date="2022-01-13T10:14:00Z">
        <w:r>
          <w:fldChar w:fldCharType="begin"/>
        </w:r>
        <w:r>
          <w:instrText xml:space="preserve"> HYPERLINK \l "_Toc92890514" </w:instrText>
        </w:r>
        <w:r>
          <w:fldChar w:fldCharType="separate"/>
        </w:r>
        <w:r w:rsidR="00975D86" w:rsidRPr="0085240A">
          <w:rPr>
            <w:rStyle w:val="Hyperlink"/>
            <w:noProof/>
          </w:rPr>
          <w:t>Animal Data Screen</w:t>
        </w:r>
        <w:r w:rsidR="00975D86">
          <w:rPr>
            <w:noProof/>
            <w:webHidden/>
          </w:rPr>
          <w:tab/>
        </w:r>
        <w:r w:rsidR="00975D86">
          <w:rPr>
            <w:noProof/>
            <w:webHidden/>
          </w:rPr>
          <w:fldChar w:fldCharType="begin"/>
        </w:r>
        <w:r w:rsidR="00975D86">
          <w:rPr>
            <w:noProof/>
            <w:webHidden/>
          </w:rPr>
          <w:instrText xml:space="preserve"> PAGEREF _Toc92890514 \h </w:instrText>
        </w:r>
        <w:r w:rsidR="00975D86">
          <w:rPr>
            <w:noProof/>
            <w:webHidden/>
          </w:rPr>
        </w:r>
        <w:r w:rsidR="00975D86">
          <w:rPr>
            <w:noProof/>
            <w:webHidden/>
          </w:rPr>
          <w:fldChar w:fldCharType="separate"/>
        </w:r>
        <w:r w:rsidR="00430A26">
          <w:rPr>
            <w:noProof/>
            <w:webHidden/>
          </w:rPr>
          <w:t>14</w:t>
        </w:r>
        <w:r w:rsidR="00975D86">
          <w:rPr>
            <w:noProof/>
            <w:webHidden/>
          </w:rPr>
          <w:fldChar w:fldCharType="end"/>
        </w:r>
        <w:r>
          <w:rPr>
            <w:noProof/>
          </w:rPr>
          <w:fldChar w:fldCharType="end"/>
        </w:r>
      </w:ins>
    </w:p>
    <w:p w14:paraId="1FFF4407" w14:textId="1C62D807" w:rsidR="00975D86" w:rsidRDefault="0009053A">
      <w:pPr>
        <w:pStyle w:val="TOC3"/>
        <w:rPr>
          <w:ins w:id="204" w:author="Jonathan Clough" w:date="2022-01-13T10:14:00Z"/>
          <w:rFonts w:asciiTheme="minorHAnsi" w:eastAsiaTheme="minorEastAsia" w:hAnsiTheme="minorHAnsi" w:cstheme="minorBidi"/>
          <w:noProof/>
          <w:sz w:val="22"/>
          <w:szCs w:val="22"/>
        </w:rPr>
      </w:pPr>
      <w:ins w:id="205" w:author="Jonathan Clough" w:date="2022-01-13T10:14:00Z">
        <w:r>
          <w:fldChar w:fldCharType="begin"/>
        </w:r>
        <w:r>
          <w:instrText xml:space="preserve"> HYPERLINK \l "_Toc92890515" </w:instrText>
        </w:r>
        <w:r>
          <w:fldChar w:fldCharType="separate"/>
        </w:r>
        <w:r w:rsidR="00975D86" w:rsidRPr="0085240A">
          <w:rPr>
            <w:rStyle w:val="Hyperlink"/>
            <w:noProof/>
          </w:rPr>
          <w:t>Site Information</w:t>
        </w:r>
        <w:r w:rsidR="00975D86">
          <w:rPr>
            <w:noProof/>
            <w:webHidden/>
          </w:rPr>
          <w:tab/>
        </w:r>
        <w:r w:rsidR="00975D86">
          <w:rPr>
            <w:noProof/>
            <w:webHidden/>
          </w:rPr>
          <w:fldChar w:fldCharType="begin"/>
        </w:r>
        <w:r w:rsidR="00975D86">
          <w:rPr>
            <w:noProof/>
            <w:webHidden/>
          </w:rPr>
          <w:instrText xml:space="preserve"> PAGEREF _Toc92890515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r>
          <w:rPr>
            <w:noProof/>
          </w:rPr>
          <w:fldChar w:fldCharType="end"/>
        </w:r>
      </w:ins>
    </w:p>
    <w:p w14:paraId="1EE1790B" w14:textId="67B945CB" w:rsidR="00975D86" w:rsidRDefault="0009053A">
      <w:pPr>
        <w:pStyle w:val="TOC4"/>
        <w:rPr>
          <w:ins w:id="206" w:author="Jonathan Clough" w:date="2022-01-13T10:14:00Z"/>
          <w:rFonts w:asciiTheme="minorHAnsi" w:eastAsiaTheme="minorEastAsia" w:hAnsiTheme="minorHAnsi" w:cstheme="minorBidi"/>
          <w:noProof/>
          <w:sz w:val="22"/>
          <w:szCs w:val="22"/>
        </w:rPr>
      </w:pPr>
      <w:ins w:id="207" w:author="Jonathan Clough" w:date="2022-01-13T10:14:00Z">
        <w:r>
          <w:fldChar w:fldCharType="begin"/>
        </w:r>
        <w:r>
          <w:instrText xml:space="preserve"> HYPERLINK \</w:instrText>
        </w:r>
        <w:r>
          <w:instrText xml:space="preserve">l "_Toc92890516" </w:instrText>
        </w:r>
        <w:r>
          <w:fldChar w:fldCharType="separate"/>
        </w:r>
        <w:r w:rsidR="00975D86" w:rsidRPr="0085240A">
          <w:rPr>
            <w:rStyle w:val="Hyperlink"/>
            <w:noProof/>
          </w:rPr>
          <w:t>Site Parameters</w:t>
        </w:r>
        <w:r w:rsidR="00975D86">
          <w:rPr>
            <w:noProof/>
            <w:webHidden/>
          </w:rPr>
          <w:tab/>
        </w:r>
        <w:r w:rsidR="00975D86">
          <w:rPr>
            <w:noProof/>
            <w:webHidden/>
          </w:rPr>
          <w:fldChar w:fldCharType="begin"/>
        </w:r>
        <w:r w:rsidR="00975D86">
          <w:rPr>
            <w:noProof/>
            <w:webHidden/>
          </w:rPr>
          <w:instrText xml:space="preserve"> PAGEREF _Toc92890516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r>
          <w:rPr>
            <w:noProof/>
          </w:rPr>
          <w:fldChar w:fldCharType="end"/>
        </w:r>
      </w:ins>
    </w:p>
    <w:p w14:paraId="4AED4CD3" w14:textId="1B75B3AA" w:rsidR="00975D86" w:rsidRDefault="0009053A">
      <w:pPr>
        <w:pStyle w:val="TOC4"/>
        <w:rPr>
          <w:ins w:id="208" w:author="Jonathan Clough" w:date="2022-01-13T10:14:00Z"/>
          <w:rFonts w:asciiTheme="minorHAnsi" w:eastAsiaTheme="minorEastAsia" w:hAnsiTheme="minorHAnsi" w:cstheme="minorBidi"/>
          <w:noProof/>
          <w:sz w:val="22"/>
          <w:szCs w:val="22"/>
        </w:rPr>
      </w:pPr>
      <w:ins w:id="209" w:author="Jonathan Clough" w:date="2022-01-13T10:14:00Z">
        <w:r>
          <w:fldChar w:fldCharType="begin"/>
        </w:r>
        <w:r>
          <w:instrText xml:space="preserve"> HYPERLINK \l "_Toc92890517" </w:instrText>
        </w:r>
        <w:r>
          <w:fldChar w:fldCharType="separate"/>
        </w:r>
        <w:r w:rsidR="00975D86" w:rsidRPr="0085240A">
          <w:rPr>
            <w:rStyle w:val="Hyperlink"/>
            <w:noProof/>
          </w:rPr>
          <w:t>Remineralization</w:t>
        </w:r>
        <w:r w:rsidR="00975D86">
          <w:rPr>
            <w:noProof/>
            <w:webHidden/>
          </w:rPr>
          <w:tab/>
        </w:r>
        <w:r w:rsidR="00975D86">
          <w:rPr>
            <w:noProof/>
            <w:webHidden/>
          </w:rPr>
          <w:fldChar w:fldCharType="begin"/>
        </w:r>
        <w:r w:rsidR="00975D86">
          <w:rPr>
            <w:noProof/>
            <w:webHidden/>
          </w:rPr>
          <w:instrText xml:space="preserve"> PAGEREF _Toc92890517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r>
          <w:rPr>
            <w:noProof/>
          </w:rPr>
          <w:fldChar w:fldCharType="end"/>
        </w:r>
      </w:ins>
    </w:p>
    <w:p w14:paraId="0CA90C7A" w14:textId="25E79FD0" w:rsidR="00975D86" w:rsidRDefault="0009053A">
      <w:pPr>
        <w:pStyle w:val="TOC4"/>
        <w:rPr>
          <w:ins w:id="210" w:author="Jonathan Clough" w:date="2022-01-13T10:14:00Z"/>
          <w:rFonts w:asciiTheme="minorHAnsi" w:eastAsiaTheme="minorEastAsia" w:hAnsiTheme="minorHAnsi" w:cstheme="minorBidi"/>
          <w:noProof/>
          <w:sz w:val="22"/>
          <w:szCs w:val="22"/>
        </w:rPr>
      </w:pPr>
      <w:ins w:id="211" w:author="Jonathan Clough" w:date="2022-01-13T10:14:00Z">
        <w:r>
          <w:fldChar w:fldCharType="begin"/>
        </w:r>
        <w:r>
          <w:instrText xml:space="preserve"> HYPERLINK \l "_Toc92890518" </w:instrText>
        </w:r>
        <w:r>
          <w:fldChar w:fldCharType="separate"/>
        </w:r>
        <w:r w:rsidR="00975D86" w:rsidRPr="0085240A">
          <w:rPr>
            <w:rStyle w:val="Hyperlink"/>
            <w:noProof/>
          </w:rPr>
          <w:t>Modeling Shade</w:t>
        </w:r>
        <w:r w:rsidR="00975D86">
          <w:rPr>
            <w:noProof/>
            <w:webHidden/>
          </w:rPr>
          <w:tab/>
        </w:r>
        <w:r w:rsidR="00975D86">
          <w:rPr>
            <w:noProof/>
            <w:webHidden/>
          </w:rPr>
          <w:fldChar w:fldCharType="begin"/>
        </w:r>
        <w:r w:rsidR="00975D86">
          <w:rPr>
            <w:noProof/>
            <w:webHidden/>
          </w:rPr>
          <w:instrText xml:space="preserve"> PAGEREF _Toc92890518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r>
          <w:rPr>
            <w:noProof/>
          </w:rPr>
          <w:fldChar w:fldCharType="end"/>
        </w:r>
      </w:ins>
    </w:p>
    <w:p w14:paraId="4C506548" w14:textId="6522BF97" w:rsidR="00975D86" w:rsidRDefault="0009053A">
      <w:pPr>
        <w:pStyle w:val="TOC4"/>
        <w:rPr>
          <w:ins w:id="212" w:author="Jonathan Clough" w:date="2022-01-13T10:14:00Z"/>
          <w:rFonts w:asciiTheme="minorHAnsi" w:eastAsiaTheme="minorEastAsia" w:hAnsiTheme="minorHAnsi" w:cstheme="minorBidi"/>
          <w:noProof/>
          <w:sz w:val="22"/>
          <w:szCs w:val="22"/>
        </w:rPr>
      </w:pPr>
      <w:ins w:id="213" w:author="Jonathan Clough" w:date="2022-01-13T10:14:00Z">
        <w:r>
          <w:fldChar w:fldCharType="begin"/>
        </w:r>
        <w:r>
          <w:instrText xml:space="preserve"> HYPERLINK \l "_Toc92890519" </w:instrText>
        </w:r>
        <w:r>
          <w:fldChar w:fldCharType="separate"/>
        </w:r>
        <w:r w:rsidR="00975D86" w:rsidRPr="0085240A">
          <w:rPr>
            <w:rStyle w:val="Hyperlink"/>
            <w:noProof/>
          </w:rPr>
          <w:t>Velocity</w:t>
        </w:r>
        <w:r w:rsidR="00975D86">
          <w:rPr>
            <w:noProof/>
            <w:webHidden/>
          </w:rPr>
          <w:tab/>
        </w:r>
        <w:r w:rsidR="00975D86">
          <w:rPr>
            <w:noProof/>
            <w:webHidden/>
          </w:rPr>
          <w:fldChar w:fldCharType="begin"/>
        </w:r>
        <w:r w:rsidR="00975D86">
          <w:rPr>
            <w:noProof/>
            <w:webHidden/>
          </w:rPr>
          <w:instrText xml:space="preserve"> PAGEREF _Toc92890519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r>
          <w:rPr>
            <w:noProof/>
          </w:rPr>
          <w:fldChar w:fldCharType="end"/>
        </w:r>
      </w:ins>
    </w:p>
    <w:p w14:paraId="434A6781" w14:textId="4F5A1A54" w:rsidR="00975D86" w:rsidRDefault="0009053A">
      <w:pPr>
        <w:pStyle w:val="TOC4"/>
        <w:rPr>
          <w:ins w:id="214" w:author="Jonathan Clough" w:date="2022-01-13T10:14:00Z"/>
          <w:rFonts w:asciiTheme="minorHAnsi" w:eastAsiaTheme="minorEastAsia" w:hAnsiTheme="minorHAnsi" w:cstheme="minorBidi"/>
          <w:noProof/>
          <w:sz w:val="22"/>
          <w:szCs w:val="22"/>
        </w:rPr>
      </w:pPr>
      <w:ins w:id="215" w:author="Jonathan Clough" w:date="2022-01-13T10:14:00Z">
        <w:r>
          <w:fldChar w:fldCharType="begin"/>
        </w:r>
        <w:r>
          <w:instrText xml:space="preserve"> HYPERLINK \l "_Toc92890520" </w:instrText>
        </w:r>
        <w:r>
          <w:fldChar w:fldCharType="separate"/>
        </w:r>
        <w:r w:rsidR="00975D86" w:rsidRPr="0085240A">
          <w:rPr>
            <w:rStyle w:val="Hyperlink"/>
            <w:noProof/>
          </w:rPr>
          <w:t>Mean Depth</w:t>
        </w:r>
        <w:r w:rsidR="00975D86">
          <w:rPr>
            <w:noProof/>
            <w:webHidden/>
          </w:rPr>
          <w:tab/>
        </w:r>
        <w:r w:rsidR="00975D86">
          <w:rPr>
            <w:noProof/>
            <w:webHidden/>
          </w:rPr>
          <w:fldChar w:fldCharType="begin"/>
        </w:r>
        <w:r w:rsidR="00975D86">
          <w:rPr>
            <w:noProof/>
            <w:webHidden/>
          </w:rPr>
          <w:instrText xml:space="preserve"> PAGEREF _Toc92890520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r>
          <w:rPr>
            <w:noProof/>
          </w:rPr>
          <w:fldChar w:fldCharType="end"/>
        </w:r>
      </w:ins>
    </w:p>
    <w:p w14:paraId="18718C5E" w14:textId="7663B21A" w:rsidR="00975D86" w:rsidRDefault="0009053A">
      <w:pPr>
        <w:pStyle w:val="TOC3"/>
        <w:rPr>
          <w:ins w:id="216" w:author="Jonathan Clough" w:date="2022-01-13T10:14:00Z"/>
          <w:rFonts w:asciiTheme="minorHAnsi" w:eastAsiaTheme="minorEastAsia" w:hAnsiTheme="minorHAnsi" w:cstheme="minorBidi"/>
          <w:noProof/>
          <w:sz w:val="22"/>
          <w:szCs w:val="22"/>
        </w:rPr>
      </w:pPr>
      <w:ins w:id="217" w:author="Jonathan Clough" w:date="2022-01-13T10:14:00Z">
        <w:r>
          <w:fldChar w:fldCharType="begin"/>
        </w:r>
        <w:r>
          <w:instrText xml:space="preserve"> HYPERLINK \l "_Toc92890521" </w:instrText>
        </w:r>
        <w:r>
          <w:fldChar w:fldCharType="separate"/>
        </w:r>
        <w:r w:rsidR="00975D86" w:rsidRPr="0085240A">
          <w:rPr>
            <w:rStyle w:val="Hyperlink"/>
            <w:noProof/>
          </w:rPr>
          <w:t>Setup Parameters</w:t>
        </w:r>
        <w:r w:rsidR="00975D86">
          <w:rPr>
            <w:noProof/>
            <w:webHidden/>
          </w:rPr>
          <w:tab/>
        </w:r>
        <w:r w:rsidR="00975D86">
          <w:rPr>
            <w:noProof/>
            <w:webHidden/>
          </w:rPr>
          <w:fldChar w:fldCharType="begin"/>
        </w:r>
        <w:r w:rsidR="00975D86">
          <w:rPr>
            <w:noProof/>
            <w:webHidden/>
          </w:rPr>
          <w:instrText xml:space="preserve"> PAGEREF _Toc92890521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r>
          <w:rPr>
            <w:noProof/>
          </w:rPr>
          <w:fldChar w:fldCharType="end"/>
        </w:r>
      </w:ins>
    </w:p>
    <w:p w14:paraId="5722B715" w14:textId="4BF82782" w:rsidR="00975D86" w:rsidRDefault="0009053A">
      <w:pPr>
        <w:pStyle w:val="TOC4"/>
        <w:rPr>
          <w:ins w:id="218" w:author="Jonathan Clough" w:date="2022-01-13T10:14:00Z"/>
          <w:rFonts w:asciiTheme="minorHAnsi" w:eastAsiaTheme="minorEastAsia" w:hAnsiTheme="minorHAnsi" w:cstheme="minorBidi"/>
          <w:noProof/>
          <w:sz w:val="22"/>
          <w:szCs w:val="22"/>
        </w:rPr>
      </w:pPr>
      <w:ins w:id="219" w:author="Jonathan Clough" w:date="2022-01-13T10:14:00Z">
        <w:r>
          <w:fldChar w:fldCharType="begin"/>
        </w:r>
        <w:r>
          <w:instrText xml:space="preserve"> HYPERLINK \l "_Toc92890522" </w:instrText>
        </w:r>
        <w:r>
          <w:fldChar w:fldCharType="separate"/>
        </w:r>
        <w:r w:rsidR="00975D86" w:rsidRPr="0085240A">
          <w:rPr>
            <w:rStyle w:val="Hyperlink"/>
            <w:noProof/>
          </w:rPr>
          <w:t>Rate Output</w:t>
        </w:r>
        <w:r w:rsidR="00975D86">
          <w:rPr>
            <w:noProof/>
            <w:webHidden/>
          </w:rPr>
          <w:tab/>
        </w:r>
        <w:r w:rsidR="00975D86">
          <w:rPr>
            <w:noProof/>
            <w:webHidden/>
          </w:rPr>
          <w:fldChar w:fldCharType="begin"/>
        </w:r>
        <w:r w:rsidR="00975D86">
          <w:rPr>
            <w:noProof/>
            <w:webHidden/>
          </w:rPr>
          <w:instrText xml:space="preserve"> PAGEREF _Toc92890522 \h </w:instrText>
        </w:r>
        <w:r w:rsidR="00975D86">
          <w:rPr>
            <w:noProof/>
            <w:webHidden/>
          </w:rPr>
        </w:r>
        <w:r w:rsidR="00975D86">
          <w:rPr>
            <w:noProof/>
            <w:webHidden/>
          </w:rPr>
          <w:fldChar w:fldCharType="separate"/>
        </w:r>
        <w:r w:rsidR="00430A26">
          <w:rPr>
            <w:noProof/>
            <w:webHidden/>
          </w:rPr>
          <w:t>20</w:t>
        </w:r>
        <w:r w:rsidR="00975D86">
          <w:rPr>
            <w:noProof/>
            <w:webHidden/>
          </w:rPr>
          <w:fldChar w:fldCharType="end"/>
        </w:r>
        <w:r>
          <w:rPr>
            <w:noProof/>
          </w:rPr>
          <w:fldChar w:fldCharType="end"/>
        </w:r>
      </w:ins>
    </w:p>
    <w:p w14:paraId="69D67EA9" w14:textId="342813B4" w:rsidR="00975D86" w:rsidRDefault="0009053A">
      <w:pPr>
        <w:pStyle w:val="TOC3"/>
        <w:rPr>
          <w:ins w:id="220" w:author="Jonathan Clough" w:date="2022-01-13T10:14:00Z"/>
          <w:rFonts w:asciiTheme="minorHAnsi" w:eastAsiaTheme="minorEastAsia" w:hAnsiTheme="minorHAnsi" w:cstheme="minorBidi"/>
          <w:noProof/>
          <w:sz w:val="22"/>
          <w:szCs w:val="22"/>
        </w:rPr>
      </w:pPr>
      <w:ins w:id="221" w:author="Jonathan Clough" w:date="2022-01-13T10:14:00Z">
        <w:r>
          <w:fldChar w:fldCharType="begin"/>
        </w:r>
        <w:r>
          <w:instrText xml:space="preserve"> HYP</w:instrText>
        </w:r>
        <w:r>
          <w:instrText xml:space="preserve">ERLINK \l "_Toc92890523" </w:instrText>
        </w:r>
        <w:r>
          <w:fldChar w:fldCharType="separate"/>
        </w:r>
        <w:r w:rsidR="00975D86" w:rsidRPr="0085240A">
          <w:rPr>
            <w:rStyle w:val="Hyperlink"/>
            <w:noProof/>
          </w:rPr>
          <w:t>Run Button (running the model)</w:t>
        </w:r>
        <w:r w:rsidR="00975D86">
          <w:rPr>
            <w:noProof/>
            <w:webHidden/>
          </w:rPr>
          <w:tab/>
        </w:r>
        <w:r w:rsidR="00975D86">
          <w:rPr>
            <w:noProof/>
            <w:webHidden/>
          </w:rPr>
          <w:fldChar w:fldCharType="begin"/>
        </w:r>
        <w:r w:rsidR="00975D86">
          <w:rPr>
            <w:noProof/>
            <w:webHidden/>
          </w:rPr>
          <w:instrText xml:space="preserve"> PAGEREF _Toc92890523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r>
          <w:rPr>
            <w:noProof/>
          </w:rPr>
          <w:fldChar w:fldCharType="end"/>
        </w:r>
      </w:ins>
    </w:p>
    <w:p w14:paraId="64C61805" w14:textId="192F11AB" w:rsidR="00975D86" w:rsidRDefault="0009053A">
      <w:pPr>
        <w:pStyle w:val="TOC4"/>
        <w:rPr>
          <w:ins w:id="222" w:author="Jonathan Clough" w:date="2022-01-13T10:14:00Z"/>
          <w:rFonts w:asciiTheme="minorHAnsi" w:eastAsiaTheme="minorEastAsia" w:hAnsiTheme="minorHAnsi" w:cstheme="minorBidi"/>
          <w:noProof/>
          <w:sz w:val="22"/>
          <w:szCs w:val="22"/>
        </w:rPr>
      </w:pPr>
      <w:ins w:id="223" w:author="Jonathan Clough" w:date="2022-01-13T10:14:00Z">
        <w:r>
          <w:fldChar w:fldCharType="begin"/>
        </w:r>
        <w:r>
          <w:instrText xml:space="preserve"> HYPERLINK \l "_Toc92890524" </w:instrText>
        </w:r>
        <w:r>
          <w:fldChar w:fldCharType="separate"/>
        </w:r>
        <w:r w:rsidR="00975D86" w:rsidRPr="0085240A">
          <w:rPr>
            <w:rStyle w:val="Hyperlink"/>
            <w:noProof/>
          </w:rPr>
          <w:t>Multiple Archived Simulations</w:t>
        </w:r>
        <w:r w:rsidR="00975D86">
          <w:rPr>
            <w:noProof/>
            <w:webHidden/>
          </w:rPr>
          <w:tab/>
        </w:r>
        <w:r w:rsidR="00975D86">
          <w:rPr>
            <w:noProof/>
            <w:webHidden/>
          </w:rPr>
          <w:fldChar w:fldCharType="begin"/>
        </w:r>
        <w:r w:rsidR="00975D86">
          <w:rPr>
            <w:noProof/>
            <w:webHidden/>
          </w:rPr>
          <w:instrText xml:space="preserve"> PAGEREF _Toc92890524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r>
          <w:rPr>
            <w:noProof/>
          </w:rPr>
          <w:fldChar w:fldCharType="end"/>
        </w:r>
      </w:ins>
    </w:p>
    <w:p w14:paraId="1E9476F9" w14:textId="5DBAE10E" w:rsidR="00975D86" w:rsidRDefault="0009053A">
      <w:pPr>
        <w:pStyle w:val="TOC3"/>
        <w:rPr>
          <w:ins w:id="224" w:author="Jonathan Clough" w:date="2022-01-13T10:14:00Z"/>
          <w:rFonts w:asciiTheme="minorHAnsi" w:eastAsiaTheme="minorEastAsia" w:hAnsiTheme="minorHAnsi" w:cstheme="minorBidi"/>
          <w:noProof/>
          <w:sz w:val="22"/>
          <w:szCs w:val="22"/>
        </w:rPr>
      </w:pPr>
      <w:ins w:id="225" w:author="Jonathan Clough" w:date="2022-01-13T10:14:00Z">
        <w:r>
          <w:fldChar w:fldCharType="begin"/>
        </w:r>
        <w:r>
          <w:instrText xml:space="preserve"> HYPERLINK \l "_Toc92890525" </w:instrText>
        </w:r>
        <w:r>
          <w:fldChar w:fldCharType="separate"/>
        </w:r>
        <w:r w:rsidR="00975D86" w:rsidRPr="0085240A">
          <w:rPr>
            <w:rStyle w:val="Hyperlink"/>
            <w:noProof/>
          </w:rPr>
          <w:t>Output Screen</w:t>
        </w:r>
        <w:r w:rsidR="00975D86">
          <w:rPr>
            <w:noProof/>
            <w:webHidden/>
          </w:rPr>
          <w:tab/>
        </w:r>
        <w:r w:rsidR="00975D86">
          <w:rPr>
            <w:noProof/>
            <w:webHidden/>
          </w:rPr>
          <w:fldChar w:fldCharType="begin"/>
        </w:r>
        <w:r w:rsidR="00975D86">
          <w:rPr>
            <w:noProof/>
            <w:webHidden/>
          </w:rPr>
          <w:instrText xml:space="preserve"> PAGEREF _Toc92890525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r>
          <w:rPr>
            <w:noProof/>
          </w:rPr>
          <w:fldChar w:fldCharType="end"/>
        </w:r>
      </w:ins>
    </w:p>
    <w:p w14:paraId="40A4EB4D" w14:textId="1830B3F3" w:rsidR="00975D86" w:rsidRDefault="0009053A">
      <w:pPr>
        <w:pStyle w:val="TOC4"/>
        <w:rPr>
          <w:ins w:id="226" w:author="Jonathan Clough" w:date="2022-01-13T10:14:00Z"/>
          <w:rFonts w:asciiTheme="minorHAnsi" w:eastAsiaTheme="minorEastAsia" w:hAnsiTheme="minorHAnsi" w:cstheme="minorBidi"/>
          <w:noProof/>
          <w:sz w:val="22"/>
          <w:szCs w:val="22"/>
        </w:rPr>
      </w:pPr>
      <w:ins w:id="227" w:author="Jonathan Clough" w:date="2022-01-13T10:14:00Z">
        <w:r>
          <w:fldChar w:fldCharType="begin"/>
        </w:r>
        <w:r>
          <w:instrText xml:space="preserve"> HYPERLINK \l "_Toc92890526" </w:instrText>
        </w:r>
        <w:r>
          <w:fldChar w:fldCharType="separate"/>
        </w:r>
        <w:r w:rsidR="00975D86" w:rsidRPr="0085240A">
          <w:rPr>
            <w:rStyle w:val="Hyperlink"/>
            <w:noProof/>
          </w:rPr>
          <w:t>Viewing Existing Graphs</w:t>
        </w:r>
        <w:r w:rsidR="00975D86">
          <w:rPr>
            <w:noProof/>
            <w:webHidden/>
          </w:rPr>
          <w:tab/>
        </w:r>
        <w:r w:rsidR="00975D86">
          <w:rPr>
            <w:noProof/>
            <w:webHidden/>
          </w:rPr>
          <w:fldChar w:fldCharType="begin"/>
        </w:r>
        <w:r w:rsidR="00975D86">
          <w:rPr>
            <w:noProof/>
            <w:webHidden/>
          </w:rPr>
          <w:instrText xml:space="preserve"> PAGEREF _Toc92890526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r>
          <w:rPr>
            <w:noProof/>
          </w:rPr>
          <w:fldChar w:fldCharType="end"/>
        </w:r>
      </w:ins>
    </w:p>
    <w:p w14:paraId="11E3AF55" w14:textId="49AF43E0" w:rsidR="00975D86" w:rsidRDefault="0009053A">
      <w:pPr>
        <w:pStyle w:val="TOC4"/>
        <w:rPr>
          <w:ins w:id="228" w:author="Jonathan Clough" w:date="2022-01-13T10:14:00Z"/>
          <w:rFonts w:asciiTheme="minorHAnsi" w:eastAsiaTheme="minorEastAsia" w:hAnsiTheme="minorHAnsi" w:cstheme="minorBidi"/>
          <w:noProof/>
          <w:sz w:val="22"/>
          <w:szCs w:val="22"/>
        </w:rPr>
      </w:pPr>
      <w:ins w:id="229" w:author="Jonathan Clough" w:date="2022-01-13T10:14:00Z">
        <w:r>
          <w:fldChar w:fldCharType="begin"/>
        </w:r>
        <w:r>
          <w:instrText xml:space="preserve"> HYPERLINK \l "_Toc92890527" </w:instrText>
        </w:r>
        <w:r>
          <w:fldChar w:fldCharType="separate"/>
        </w:r>
        <w:r w:rsidR="00975D86" w:rsidRPr="0085240A">
          <w:rPr>
            <w:rStyle w:val="Hyperlink"/>
            <w:noProof/>
          </w:rPr>
          <w:t>Setting Up a New Graph</w:t>
        </w:r>
        <w:r w:rsidR="00975D86">
          <w:rPr>
            <w:noProof/>
            <w:webHidden/>
          </w:rPr>
          <w:tab/>
        </w:r>
        <w:r w:rsidR="00975D86">
          <w:rPr>
            <w:noProof/>
            <w:webHidden/>
          </w:rPr>
          <w:fldChar w:fldCharType="begin"/>
        </w:r>
        <w:r w:rsidR="00975D86">
          <w:rPr>
            <w:noProof/>
            <w:webHidden/>
          </w:rPr>
          <w:instrText xml:space="preserve"> PAGEREF _Toc92890527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r>
          <w:rPr>
            <w:noProof/>
          </w:rPr>
          <w:fldChar w:fldCharType="end"/>
        </w:r>
      </w:ins>
    </w:p>
    <w:p w14:paraId="66CA18DB" w14:textId="1A0EF35B" w:rsidR="00975D86" w:rsidRDefault="0009053A">
      <w:pPr>
        <w:pStyle w:val="TOC2"/>
        <w:rPr>
          <w:ins w:id="230" w:author="Jonathan Clough" w:date="2022-01-13T10:14:00Z"/>
          <w:rFonts w:asciiTheme="minorHAnsi" w:eastAsiaTheme="minorEastAsia" w:hAnsiTheme="minorHAnsi" w:cstheme="minorBidi"/>
          <w:b w:val="0"/>
          <w:szCs w:val="22"/>
        </w:rPr>
      </w:pPr>
      <w:ins w:id="231" w:author="Jonathan Clough" w:date="2022-01-13T10:14:00Z">
        <w:r>
          <w:fldChar w:fldCharType="begin"/>
        </w:r>
        <w:r>
          <w:instrText xml:space="preserve"> HYPERLINK</w:instrText>
        </w:r>
        <w:r>
          <w:instrText xml:space="preserve"> \l "_Toc92890528" </w:instrText>
        </w:r>
        <w:r>
          <w:fldChar w:fldCharType="separate"/>
        </w:r>
        <w:r w:rsidR="00975D86" w:rsidRPr="0085240A">
          <w:rPr>
            <w:rStyle w:val="Hyperlink"/>
          </w:rPr>
          <w:t>Setting Up Simulation, Single Segment</w:t>
        </w:r>
        <w:r w:rsidR="00975D86">
          <w:rPr>
            <w:webHidden/>
          </w:rPr>
          <w:tab/>
        </w:r>
        <w:r w:rsidR="00975D86">
          <w:rPr>
            <w:webHidden/>
          </w:rPr>
          <w:fldChar w:fldCharType="begin"/>
        </w:r>
        <w:r w:rsidR="00975D86">
          <w:rPr>
            <w:webHidden/>
          </w:rPr>
          <w:instrText xml:space="preserve"> PAGEREF _Toc92890528 \h </w:instrText>
        </w:r>
        <w:r w:rsidR="00975D86">
          <w:rPr>
            <w:webHidden/>
          </w:rPr>
        </w:r>
        <w:r w:rsidR="00975D86">
          <w:rPr>
            <w:webHidden/>
          </w:rPr>
          <w:fldChar w:fldCharType="separate"/>
        </w:r>
        <w:r w:rsidR="00430A26">
          <w:rPr>
            <w:webHidden/>
          </w:rPr>
          <w:t>22</w:t>
        </w:r>
        <w:r w:rsidR="00975D86">
          <w:rPr>
            <w:webHidden/>
          </w:rPr>
          <w:fldChar w:fldCharType="end"/>
        </w:r>
        <w:r>
          <w:fldChar w:fldCharType="end"/>
        </w:r>
      </w:ins>
    </w:p>
    <w:p w14:paraId="7228869C" w14:textId="28DC7F78" w:rsidR="00975D86" w:rsidRDefault="0009053A">
      <w:pPr>
        <w:pStyle w:val="TOC3"/>
        <w:rPr>
          <w:ins w:id="232" w:author="Jonathan Clough" w:date="2022-01-13T10:14:00Z"/>
          <w:rFonts w:asciiTheme="minorHAnsi" w:eastAsiaTheme="minorEastAsia" w:hAnsiTheme="minorHAnsi" w:cstheme="minorBidi"/>
          <w:noProof/>
          <w:sz w:val="22"/>
          <w:szCs w:val="22"/>
        </w:rPr>
      </w:pPr>
      <w:ins w:id="233" w:author="Jonathan Clough" w:date="2022-01-13T10:14:00Z">
        <w:r>
          <w:fldChar w:fldCharType="begin"/>
        </w:r>
        <w:r>
          <w:instrText xml:space="preserve"> HYPERLINK \l "_Toc92890529" </w:instrText>
        </w:r>
        <w:r>
          <w:fldChar w:fldCharType="separate"/>
        </w:r>
        <w:r w:rsidR="00975D86" w:rsidRPr="0085240A">
          <w:rPr>
            <w:rStyle w:val="Hyperlink"/>
            <w:noProof/>
          </w:rPr>
          <w:t>Data Requirements</w:t>
        </w:r>
        <w:r w:rsidR="00975D86">
          <w:rPr>
            <w:noProof/>
            <w:webHidden/>
          </w:rPr>
          <w:tab/>
        </w:r>
        <w:r w:rsidR="00975D86">
          <w:rPr>
            <w:noProof/>
            <w:webHidden/>
          </w:rPr>
          <w:fldChar w:fldCharType="begin"/>
        </w:r>
        <w:r w:rsidR="00975D86">
          <w:rPr>
            <w:noProof/>
            <w:webHidden/>
          </w:rPr>
          <w:instrText xml:space="preserve"> PAGEREF _Toc92890529 \h </w:instrText>
        </w:r>
        <w:r w:rsidR="00975D86">
          <w:rPr>
            <w:noProof/>
            <w:webHidden/>
          </w:rPr>
        </w:r>
        <w:r w:rsidR="00975D86">
          <w:rPr>
            <w:noProof/>
            <w:webHidden/>
          </w:rPr>
          <w:fldChar w:fldCharType="separate"/>
        </w:r>
        <w:r w:rsidR="00430A26">
          <w:rPr>
            <w:noProof/>
            <w:webHidden/>
          </w:rPr>
          <w:t>23</w:t>
        </w:r>
        <w:r w:rsidR="00975D86">
          <w:rPr>
            <w:noProof/>
            <w:webHidden/>
          </w:rPr>
          <w:fldChar w:fldCharType="end"/>
        </w:r>
        <w:r>
          <w:rPr>
            <w:noProof/>
          </w:rPr>
          <w:fldChar w:fldCharType="end"/>
        </w:r>
      </w:ins>
    </w:p>
    <w:p w14:paraId="17C114F2" w14:textId="260B8BF1" w:rsidR="00975D86" w:rsidRDefault="0009053A">
      <w:pPr>
        <w:pStyle w:val="TOC3"/>
        <w:rPr>
          <w:ins w:id="234" w:author="Jonathan Clough" w:date="2022-01-13T10:14:00Z"/>
          <w:rFonts w:asciiTheme="minorHAnsi" w:eastAsiaTheme="minorEastAsia" w:hAnsiTheme="minorHAnsi" w:cstheme="minorBidi"/>
          <w:noProof/>
          <w:sz w:val="22"/>
          <w:szCs w:val="22"/>
        </w:rPr>
      </w:pPr>
      <w:ins w:id="235" w:author="Jonathan Clough" w:date="2022-01-13T10:14:00Z">
        <w:r>
          <w:fldChar w:fldCharType="begin"/>
        </w:r>
        <w:r>
          <w:instrText xml:space="preserve"> HYPERLINK \l "_Toc92890530" </w:instrText>
        </w:r>
        <w:r>
          <w:fldChar w:fldCharType="separate"/>
        </w:r>
        <w:r w:rsidR="00975D86" w:rsidRPr="0085240A">
          <w:rPr>
            <w:rStyle w:val="Hyperlink"/>
            <w:noProof/>
          </w:rPr>
          <w:t>Site Types</w:t>
        </w:r>
        <w:r w:rsidR="00975D86">
          <w:rPr>
            <w:noProof/>
            <w:webHidden/>
          </w:rPr>
          <w:tab/>
        </w:r>
        <w:r w:rsidR="00975D86">
          <w:rPr>
            <w:noProof/>
            <w:webHidden/>
          </w:rPr>
          <w:fldChar w:fldCharType="begin"/>
        </w:r>
        <w:r w:rsidR="00975D86">
          <w:rPr>
            <w:noProof/>
            <w:webHidden/>
          </w:rPr>
          <w:instrText xml:space="preserve"> PAGEREF _Toc92890530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r>
          <w:rPr>
            <w:noProof/>
          </w:rPr>
          <w:fldChar w:fldCharType="end"/>
        </w:r>
      </w:ins>
    </w:p>
    <w:p w14:paraId="654D4E92" w14:textId="577E6BAF" w:rsidR="00975D86" w:rsidRDefault="0009053A">
      <w:pPr>
        <w:pStyle w:val="TOC3"/>
        <w:rPr>
          <w:ins w:id="236" w:author="Jonathan Clough" w:date="2022-01-13T10:14:00Z"/>
          <w:rFonts w:asciiTheme="minorHAnsi" w:eastAsiaTheme="minorEastAsia" w:hAnsiTheme="minorHAnsi" w:cstheme="minorBidi"/>
          <w:noProof/>
          <w:sz w:val="22"/>
          <w:szCs w:val="22"/>
        </w:rPr>
      </w:pPr>
      <w:ins w:id="237" w:author="Jonathan Clough" w:date="2022-01-13T10:14:00Z">
        <w:r>
          <w:fldChar w:fldCharType="begin"/>
        </w:r>
        <w:r>
          <w:instrText xml:space="preserve"> HYPERLINK \l "_Toc92890531" </w:instrText>
        </w:r>
        <w:r>
          <w:fldChar w:fldCharType="separate"/>
        </w:r>
        <w:r w:rsidR="00975D86" w:rsidRPr="0085240A">
          <w:rPr>
            <w:rStyle w:val="Hyperlink"/>
            <w:noProof/>
          </w:rPr>
          <w:t>Starting with a Surrogate Simulation</w:t>
        </w:r>
        <w:r w:rsidR="00975D86">
          <w:rPr>
            <w:noProof/>
            <w:webHidden/>
          </w:rPr>
          <w:tab/>
        </w:r>
        <w:r w:rsidR="00975D86">
          <w:rPr>
            <w:noProof/>
            <w:webHidden/>
          </w:rPr>
          <w:fldChar w:fldCharType="begin"/>
        </w:r>
        <w:r w:rsidR="00975D86">
          <w:rPr>
            <w:noProof/>
            <w:webHidden/>
          </w:rPr>
          <w:instrText xml:space="preserve"> PAGEREF _Toc92890531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r>
          <w:rPr>
            <w:noProof/>
          </w:rPr>
          <w:fldChar w:fldCharType="end"/>
        </w:r>
      </w:ins>
    </w:p>
    <w:p w14:paraId="61CC1BE4" w14:textId="2324E9E1" w:rsidR="00975D86" w:rsidRDefault="0009053A">
      <w:pPr>
        <w:pStyle w:val="TOC3"/>
        <w:rPr>
          <w:ins w:id="238" w:author="Jonathan Clough" w:date="2022-01-13T10:14:00Z"/>
          <w:rFonts w:asciiTheme="minorHAnsi" w:eastAsiaTheme="minorEastAsia" w:hAnsiTheme="minorHAnsi" w:cstheme="minorBidi"/>
          <w:noProof/>
          <w:sz w:val="22"/>
          <w:szCs w:val="22"/>
        </w:rPr>
      </w:pPr>
      <w:ins w:id="239" w:author="Jonathan Clough" w:date="2022-01-13T10:14:00Z">
        <w:r>
          <w:fldChar w:fldCharType="begin"/>
        </w:r>
        <w:r>
          <w:instrText xml:space="preserve"> HYPERLINK \l "_Toc92890532" </w:instrText>
        </w:r>
        <w:r>
          <w:fldChar w:fldCharType="separate"/>
        </w:r>
        <w:r w:rsidR="00975D86" w:rsidRPr="0085240A">
          <w:rPr>
            <w:rStyle w:val="Hyperlink"/>
            <w:noProof/>
          </w:rPr>
          <w:t>Water Volume Modeling Options</w:t>
        </w:r>
        <w:r w:rsidR="00975D86">
          <w:rPr>
            <w:noProof/>
            <w:webHidden/>
          </w:rPr>
          <w:tab/>
        </w:r>
        <w:r w:rsidR="00975D86">
          <w:rPr>
            <w:noProof/>
            <w:webHidden/>
          </w:rPr>
          <w:fldChar w:fldCharType="begin"/>
        </w:r>
        <w:r w:rsidR="00975D86">
          <w:rPr>
            <w:noProof/>
            <w:webHidden/>
          </w:rPr>
          <w:instrText xml:space="preserve"> PAGEREF _Toc92890532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r>
          <w:rPr>
            <w:noProof/>
          </w:rPr>
          <w:fldChar w:fldCharType="end"/>
        </w:r>
      </w:ins>
    </w:p>
    <w:p w14:paraId="6E56E666" w14:textId="0E88F782" w:rsidR="00975D86" w:rsidRDefault="0009053A">
      <w:pPr>
        <w:pStyle w:val="TOC3"/>
        <w:rPr>
          <w:ins w:id="240" w:author="Jonathan Clough" w:date="2022-01-13T10:14:00Z"/>
          <w:rFonts w:asciiTheme="minorHAnsi" w:eastAsiaTheme="minorEastAsia" w:hAnsiTheme="minorHAnsi" w:cstheme="minorBidi"/>
          <w:noProof/>
          <w:sz w:val="22"/>
          <w:szCs w:val="22"/>
        </w:rPr>
      </w:pPr>
      <w:ins w:id="241" w:author="Jonathan Clough" w:date="2022-01-13T10:14:00Z">
        <w:r>
          <w:fldChar w:fldCharType="begin"/>
        </w:r>
        <w:r>
          <w:instrText xml:space="preserve"> HYPERLINK \l "_Toc92890533" </w:instrText>
        </w:r>
        <w:r>
          <w:fldChar w:fldCharType="separate"/>
        </w:r>
        <w:r w:rsidR="00975D86" w:rsidRPr="0085240A">
          <w:rPr>
            <w:rStyle w:val="Hyperlink"/>
            <w:noProof/>
          </w:rPr>
          <w:t>Adding a State Variable</w:t>
        </w:r>
        <w:r w:rsidR="00975D86">
          <w:rPr>
            <w:noProof/>
            <w:webHidden/>
          </w:rPr>
          <w:tab/>
        </w:r>
        <w:r w:rsidR="00975D86">
          <w:rPr>
            <w:noProof/>
            <w:webHidden/>
          </w:rPr>
          <w:fldChar w:fldCharType="begin"/>
        </w:r>
        <w:r w:rsidR="00975D86">
          <w:rPr>
            <w:noProof/>
            <w:webHidden/>
          </w:rPr>
          <w:instrText xml:space="preserve"> PAGEREF _Toc92890533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r>
          <w:rPr>
            <w:noProof/>
          </w:rPr>
          <w:fldChar w:fldCharType="end"/>
        </w:r>
      </w:ins>
    </w:p>
    <w:p w14:paraId="16D1B877" w14:textId="0ED64174" w:rsidR="00975D86" w:rsidRDefault="0009053A">
      <w:pPr>
        <w:pStyle w:val="TOC4"/>
        <w:rPr>
          <w:ins w:id="242" w:author="Jonathan Clough" w:date="2022-01-13T10:14:00Z"/>
          <w:rFonts w:asciiTheme="minorHAnsi" w:eastAsiaTheme="minorEastAsia" w:hAnsiTheme="minorHAnsi" w:cstheme="minorBidi"/>
          <w:noProof/>
          <w:sz w:val="22"/>
          <w:szCs w:val="22"/>
        </w:rPr>
      </w:pPr>
      <w:ins w:id="243" w:author="Jonathan Clough" w:date="2022-01-13T10:14:00Z">
        <w:r>
          <w:fldChar w:fldCharType="begin"/>
        </w:r>
        <w:r>
          <w:instrText xml:space="preserve"> HYPERLINK \l "_Toc92890534" </w:instrText>
        </w:r>
        <w:r>
          <w:fldChar w:fldCharType="separate"/>
        </w:r>
        <w:r w:rsidR="00975D86" w:rsidRPr="0085240A">
          <w:rPr>
            <w:rStyle w:val="Hyperlink"/>
            <w:noProof/>
          </w:rPr>
          <w:t>Adding a Chemical</w:t>
        </w:r>
        <w:r w:rsidR="00975D86">
          <w:rPr>
            <w:noProof/>
            <w:webHidden/>
          </w:rPr>
          <w:tab/>
        </w:r>
        <w:r w:rsidR="00975D86">
          <w:rPr>
            <w:noProof/>
            <w:webHidden/>
          </w:rPr>
          <w:fldChar w:fldCharType="begin"/>
        </w:r>
        <w:r w:rsidR="00975D86">
          <w:rPr>
            <w:noProof/>
            <w:webHidden/>
          </w:rPr>
          <w:instrText xml:space="preserve"> PAGEREF _Toc92890534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r>
          <w:rPr>
            <w:noProof/>
          </w:rPr>
          <w:fldChar w:fldCharType="end"/>
        </w:r>
      </w:ins>
    </w:p>
    <w:p w14:paraId="069E65CE" w14:textId="3E88D307" w:rsidR="00975D86" w:rsidRDefault="0009053A">
      <w:pPr>
        <w:pStyle w:val="TOC4"/>
        <w:rPr>
          <w:ins w:id="244" w:author="Jonathan Clough" w:date="2022-01-13T10:14:00Z"/>
          <w:rFonts w:asciiTheme="minorHAnsi" w:eastAsiaTheme="minorEastAsia" w:hAnsiTheme="minorHAnsi" w:cstheme="minorBidi"/>
          <w:noProof/>
          <w:sz w:val="22"/>
          <w:szCs w:val="22"/>
        </w:rPr>
      </w:pPr>
      <w:ins w:id="245" w:author="Jonathan Clough" w:date="2022-01-13T10:14:00Z">
        <w:r>
          <w:fldChar w:fldCharType="begin"/>
        </w:r>
        <w:r>
          <w:instrText xml:space="preserve"> HYPERLINK \l "_Toc92890535" </w:instrText>
        </w:r>
        <w:r>
          <w:fldChar w:fldCharType="separate"/>
        </w:r>
        <w:r w:rsidR="00975D86" w:rsidRPr="0085240A">
          <w:rPr>
            <w:rStyle w:val="Hyperlink"/>
            <w:noProof/>
          </w:rPr>
          <w:t>Adding a Plant</w:t>
        </w:r>
        <w:r w:rsidR="00975D86">
          <w:rPr>
            <w:noProof/>
            <w:webHidden/>
          </w:rPr>
          <w:tab/>
        </w:r>
        <w:r w:rsidR="00975D86">
          <w:rPr>
            <w:noProof/>
            <w:webHidden/>
          </w:rPr>
          <w:fldChar w:fldCharType="begin"/>
        </w:r>
        <w:r w:rsidR="00975D86">
          <w:rPr>
            <w:noProof/>
            <w:webHidden/>
          </w:rPr>
          <w:instrText xml:space="preserve"> PAGEREF _Toc92890535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r>
          <w:rPr>
            <w:noProof/>
          </w:rPr>
          <w:fldChar w:fldCharType="end"/>
        </w:r>
      </w:ins>
    </w:p>
    <w:p w14:paraId="05B448A3" w14:textId="0AFF0914" w:rsidR="00975D86" w:rsidRDefault="0009053A">
      <w:pPr>
        <w:pStyle w:val="TOC4"/>
        <w:rPr>
          <w:ins w:id="246" w:author="Jonathan Clough" w:date="2022-01-13T10:14:00Z"/>
          <w:rFonts w:asciiTheme="minorHAnsi" w:eastAsiaTheme="minorEastAsia" w:hAnsiTheme="minorHAnsi" w:cstheme="minorBidi"/>
          <w:noProof/>
          <w:sz w:val="22"/>
          <w:szCs w:val="22"/>
        </w:rPr>
      </w:pPr>
      <w:ins w:id="247" w:author="Jonathan Clough" w:date="2022-01-13T10:14:00Z">
        <w:r>
          <w:lastRenderedPageBreak/>
          <w:fldChar w:fldCharType="begin"/>
        </w:r>
        <w:r>
          <w:instrText xml:space="preserve"> HYPERLINK \l "_Toc92890536" </w:instrText>
        </w:r>
        <w:r>
          <w:fldChar w:fldCharType="separate"/>
        </w:r>
        <w:r w:rsidR="00975D86" w:rsidRPr="0085240A">
          <w:rPr>
            <w:rStyle w:val="Hyperlink"/>
            <w:noProof/>
          </w:rPr>
          <w:t>Adding an Animal</w:t>
        </w:r>
        <w:r w:rsidR="00975D86">
          <w:rPr>
            <w:noProof/>
            <w:webHidden/>
          </w:rPr>
          <w:tab/>
        </w:r>
        <w:r w:rsidR="00975D86">
          <w:rPr>
            <w:noProof/>
            <w:webHidden/>
          </w:rPr>
          <w:fldChar w:fldCharType="begin"/>
        </w:r>
        <w:r w:rsidR="00975D86">
          <w:rPr>
            <w:noProof/>
            <w:webHidden/>
          </w:rPr>
          <w:instrText xml:space="preserve"> PAGEREF _Toc92890536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r>
          <w:rPr>
            <w:noProof/>
          </w:rPr>
          <w:fldChar w:fldCharType="end"/>
        </w:r>
      </w:ins>
    </w:p>
    <w:p w14:paraId="70533C8D" w14:textId="6574397B" w:rsidR="00975D86" w:rsidRDefault="0009053A">
      <w:pPr>
        <w:pStyle w:val="TOC3"/>
        <w:rPr>
          <w:ins w:id="248" w:author="Jonathan Clough" w:date="2022-01-13T10:14:00Z"/>
          <w:rFonts w:asciiTheme="minorHAnsi" w:eastAsiaTheme="minorEastAsia" w:hAnsiTheme="minorHAnsi" w:cstheme="minorBidi"/>
          <w:noProof/>
          <w:sz w:val="22"/>
          <w:szCs w:val="22"/>
        </w:rPr>
      </w:pPr>
      <w:ins w:id="249" w:author="Jonathan Clough" w:date="2022-01-13T10:14:00Z">
        <w:r>
          <w:fldChar w:fldCharType="begin"/>
        </w:r>
        <w:r>
          <w:instrText xml:space="preserve"> HYPERLINK \l "_Toc92890537" </w:instrText>
        </w:r>
        <w:r>
          <w:fldChar w:fldCharType="separate"/>
        </w:r>
        <w:r w:rsidR="00975D86" w:rsidRPr="0085240A">
          <w:rPr>
            <w:rStyle w:val="Hyperlink"/>
            <w:noProof/>
          </w:rPr>
          <w:t>Using Sediment Bed Models and Data Requirements</w:t>
        </w:r>
        <w:r w:rsidR="00975D86">
          <w:rPr>
            <w:noProof/>
            <w:webHidden/>
          </w:rPr>
          <w:tab/>
        </w:r>
        <w:r w:rsidR="00975D86">
          <w:rPr>
            <w:noProof/>
            <w:webHidden/>
          </w:rPr>
          <w:fldChar w:fldCharType="begin"/>
        </w:r>
        <w:r w:rsidR="00975D86">
          <w:rPr>
            <w:noProof/>
            <w:webHidden/>
          </w:rPr>
          <w:instrText xml:space="preserve"> PAGEREF _Toc92890537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r>
          <w:rPr>
            <w:noProof/>
          </w:rPr>
          <w:fldChar w:fldCharType="end"/>
        </w:r>
      </w:ins>
    </w:p>
    <w:p w14:paraId="4446D4EC" w14:textId="19F67329" w:rsidR="00975D86" w:rsidRDefault="0009053A">
      <w:pPr>
        <w:pStyle w:val="TOC4"/>
        <w:rPr>
          <w:ins w:id="250" w:author="Jonathan Clough" w:date="2022-01-13T10:14:00Z"/>
          <w:rFonts w:asciiTheme="minorHAnsi" w:eastAsiaTheme="minorEastAsia" w:hAnsiTheme="minorHAnsi" w:cstheme="minorBidi"/>
          <w:noProof/>
          <w:sz w:val="22"/>
          <w:szCs w:val="22"/>
        </w:rPr>
      </w:pPr>
      <w:ins w:id="251" w:author="Jonathan Clough" w:date="2022-01-13T10:14:00Z">
        <w:r>
          <w:fldChar w:fldCharType="begin"/>
        </w:r>
        <w:r>
          <w:instrText xml:space="preserve"> HYPERLINK \l "_Toc92890538" </w:instrText>
        </w:r>
        <w:r>
          <w:fldChar w:fldCharType="separate"/>
        </w:r>
        <w:r w:rsidR="00975D86" w:rsidRPr="0085240A">
          <w:rPr>
            <w:rStyle w:val="Hyperlink"/>
            <w:noProof/>
          </w:rPr>
          <w:t>Default Sediment Bed Model</w:t>
        </w:r>
        <w:r w:rsidR="00975D86">
          <w:rPr>
            <w:noProof/>
            <w:webHidden/>
          </w:rPr>
          <w:tab/>
        </w:r>
        <w:r w:rsidR="00975D86">
          <w:rPr>
            <w:noProof/>
            <w:webHidden/>
          </w:rPr>
          <w:fldChar w:fldCharType="begin"/>
        </w:r>
        <w:r w:rsidR="00975D86">
          <w:rPr>
            <w:noProof/>
            <w:webHidden/>
          </w:rPr>
          <w:instrText xml:space="preserve"> PAGEREF _Toc92890538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r>
          <w:rPr>
            <w:noProof/>
          </w:rPr>
          <w:fldChar w:fldCharType="end"/>
        </w:r>
      </w:ins>
    </w:p>
    <w:p w14:paraId="6C634A8F" w14:textId="62B22B6B" w:rsidR="00975D86" w:rsidRDefault="0009053A">
      <w:pPr>
        <w:pStyle w:val="TOC4"/>
        <w:rPr>
          <w:ins w:id="252" w:author="Jonathan Clough" w:date="2022-01-13T10:14:00Z"/>
          <w:rFonts w:asciiTheme="minorHAnsi" w:eastAsiaTheme="minorEastAsia" w:hAnsiTheme="minorHAnsi" w:cstheme="minorBidi"/>
          <w:noProof/>
          <w:sz w:val="22"/>
          <w:szCs w:val="22"/>
        </w:rPr>
      </w:pPr>
      <w:ins w:id="253" w:author="Jonathan Clough" w:date="2022-01-13T10:14:00Z">
        <w:r>
          <w:fldChar w:fldCharType="begin"/>
        </w:r>
        <w:r>
          <w:instrText xml:space="preserve"> HYPERLINK \l "_Toc92890539" </w:instrText>
        </w:r>
        <w:r>
          <w:fldChar w:fldCharType="separate"/>
        </w:r>
        <w:r w:rsidR="00975D86" w:rsidRPr="0085240A">
          <w:rPr>
            <w:rStyle w:val="Hyperlink"/>
            <w:noProof/>
          </w:rPr>
          <w:t>TSS</w:t>
        </w:r>
        <w:r w:rsidR="00975D86">
          <w:rPr>
            <w:noProof/>
            <w:webHidden/>
          </w:rPr>
          <w:tab/>
        </w:r>
        <w:r w:rsidR="00975D86">
          <w:rPr>
            <w:noProof/>
            <w:webHidden/>
          </w:rPr>
          <w:fldChar w:fldCharType="begin"/>
        </w:r>
        <w:r w:rsidR="00975D86">
          <w:rPr>
            <w:noProof/>
            <w:webHidden/>
          </w:rPr>
          <w:instrText xml:space="preserve"> PAGEREF _Toc92890539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r>
          <w:rPr>
            <w:noProof/>
          </w:rPr>
          <w:fldChar w:fldCharType="end"/>
        </w:r>
      </w:ins>
    </w:p>
    <w:p w14:paraId="38302E36" w14:textId="5E670BA9" w:rsidR="00975D86" w:rsidRDefault="0009053A">
      <w:pPr>
        <w:pStyle w:val="TOC4"/>
        <w:rPr>
          <w:ins w:id="254" w:author="Jonathan Clough" w:date="2022-01-13T10:14:00Z"/>
          <w:rFonts w:asciiTheme="minorHAnsi" w:eastAsiaTheme="minorEastAsia" w:hAnsiTheme="minorHAnsi" w:cstheme="minorBidi"/>
          <w:noProof/>
          <w:sz w:val="22"/>
          <w:szCs w:val="22"/>
        </w:rPr>
      </w:pPr>
      <w:ins w:id="255" w:author="Jonathan Clough" w:date="2022-01-13T10:14:00Z">
        <w:r>
          <w:fldChar w:fldCharType="begin"/>
        </w:r>
        <w:r>
          <w:instrText xml:space="preserve"> HYPERLINK \l "_Toc92890540" </w:instrText>
        </w:r>
        <w:r>
          <w:fldChar w:fldCharType="separate"/>
        </w:r>
        <w:r w:rsidR="00975D86" w:rsidRPr="0085240A">
          <w:rPr>
            <w:rStyle w:val="Hyperlink"/>
            <w:noProof/>
          </w:rPr>
          <w:t>Sediment Diagenesis Model</w:t>
        </w:r>
        <w:r w:rsidR="00975D86">
          <w:rPr>
            <w:noProof/>
            <w:webHidden/>
          </w:rPr>
          <w:tab/>
        </w:r>
        <w:r w:rsidR="00975D86">
          <w:rPr>
            <w:noProof/>
            <w:webHidden/>
          </w:rPr>
          <w:fldChar w:fldCharType="begin"/>
        </w:r>
        <w:r w:rsidR="00975D86">
          <w:rPr>
            <w:noProof/>
            <w:webHidden/>
          </w:rPr>
          <w:instrText xml:space="preserve"> PAGEREF _Toc92890540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r>
          <w:rPr>
            <w:noProof/>
          </w:rPr>
          <w:fldChar w:fldCharType="end"/>
        </w:r>
      </w:ins>
    </w:p>
    <w:p w14:paraId="2B699493" w14:textId="0E6B94A3" w:rsidR="00975D86" w:rsidRDefault="0009053A">
      <w:pPr>
        <w:pStyle w:val="TOC3"/>
        <w:rPr>
          <w:ins w:id="256" w:author="Jonathan Clough" w:date="2022-01-13T10:14:00Z"/>
          <w:rFonts w:asciiTheme="minorHAnsi" w:eastAsiaTheme="minorEastAsia" w:hAnsiTheme="minorHAnsi" w:cstheme="minorBidi"/>
          <w:noProof/>
          <w:sz w:val="22"/>
          <w:szCs w:val="22"/>
        </w:rPr>
      </w:pPr>
      <w:ins w:id="257" w:author="Jonathan Clough" w:date="2022-01-13T10:14:00Z">
        <w:r>
          <w:fldChar w:fldCharType="begin"/>
        </w:r>
        <w:r>
          <w:instrText xml:space="preserve"> HYPERLINK \l "_Toc92890541" </w:instrText>
        </w:r>
        <w:r>
          <w:fldChar w:fldCharType="separate"/>
        </w:r>
        <w:r w:rsidR="00975D86" w:rsidRPr="0085240A">
          <w:rPr>
            <w:rStyle w:val="Hyperlink"/>
            <w:noProof/>
          </w:rPr>
          <w:t>Model Calibration</w:t>
        </w:r>
        <w:r w:rsidR="00975D86">
          <w:rPr>
            <w:noProof/>
            <w:webHidden/>
          </w:rPr>
          <w:tab/>
        </w:r>
        <w:r w:rsidR="00975D86">
          <w:rPr>
            <w:noProof/>
            <w:webHidden/>
          </w:rPr>
          <w:fldChar w:fldCharType="begin"/>
        </w:r>
        <w:r w:rsidR="00975D86">
          <w:rPr>
            <w:noProof/>
            <w:webHidden/>
          </w:rPr>
          <w:instrText xml:space="preserve"> PAGEREF _Toc92890541 \h </w:instrText>
        </w:r>
        <w:r w:rsidR="00975D86">
          <w:rPr>
            <w:noProof/>
            <w:webHidden/>
          </w:rPr>
        </w:r>
        <w:r w:rsidR="00975D86">
          <w:rPr>
            <w:noProof/>
            <w:webHidden/>
          </w:rPr>
          <w:fldChar w:fldCharType="separate"/>
        </w:r>
        <w:r w:rsidR="00430A26">
          <w:rPr>
            <w:noProof/>
            <w:webHidden/>
          </w:rPr>
          <w:t>28</w:t>
        </w:r>
        <w:r w:rsidR="00975D86">
          <w:rPr>
            <w:noProof/>
            <w:webHidden/>
          </w:rPr>
          <w:fldChar w:fldCharType="end"/>
        </w:r>
        <w:r>
          <w:rPr>
            <w:noProof/>
          </w:rPr>
          <w:fldChar w:fldCharType="end"/>
        </w:r>
      </w:ins>
    </w:p>
    <w:p w14:paraId="0C75A5C5" w14:textId="27A8CEBF" w:rsidR="00975D86" w:rsidRDefault="0009053A">
      <w:pPr>
        <w:pStyle w:val="TOC3"/>
        <w:rPr>
          <w:ins w:id="258" w:author="Jonathan Clough" w:date="2022-01-13T10:14:00Z"/>
          <w:rFonts w:asciiTheme="minorHAnsi" w:eastAsiaTheme="minorEastAsia" w:hAnsiTheme="minorHAnsi" w:cstheme="minorBidi"/>
          <w:noProof/>
          <w:sz w:val="22"/>
          <w:szCs w:val="22"/>
        </w:rPr>
      </w:pPr>
      <w:ins w:id="259" w:author="Jonathan Clough" w:date="2022-01-13T10:14:00Z">
        <w:r>
          <w:fldChar w:fldCharType="begin"/>
        </w:r>
        <w:r>
          <w:instrText xml:space="preserve"> HYPERLINK \l "_Toc9</w:instrText>
        </w:r>
        <w:r>
          <w:instrText xml:space="preserve">2890542" </w:instrText>
        </w:r>
        <w:r>
          <w:fldChar w:fldCharType="separate"/>
        </w:r>
        <w:r w:rsidR="00975D86" w:rsidRPr="0085240A">
          <w:rPr>
            <w:rStyle w:val="Hyperlink"/>
            <w:noProof/>
          </w:rPr>
          <w:t>Model Validation</w:t>
        </w:r>
        <w:r w:rsidR="00975D86">
          <w:rPr>
            <w:noProof/>
            <w:webHidden/>
          </w:rPr>
          <w:tab/>
        </w:r>
        <w:r w:rsidR="00975D86">
          <w:rPr>
            <w:noProof/>
            <w:webHidden/>
          </w:rPr>
          <w:fldChar w:fldCharType="begin"/>
        </w:r>
        <w:r w:rsidR="00975D86">
          <w:rPr>
            <w:noProof/>
            <w:webHidden/>
          </w:rPr>
          <w:instrText xml:space="preserve"> PAGEREF _Toc92890542 \h </w:instrText>
        </w:r>
        <w:r w:rsidR="00975D86">
          <w:rPr>
            <w:noProof/>
            <w:webHidden/>
          </w:rPr>
        </w:r>
        <w:r w:rsidR="00975D86">
          <w:rPr>
            <w:noProof/>
            <w:webHidden/>
          </w:rPr>
          <w:fldChar w:fldCharType="separate"/>
        </w:r>
        <w:r w:rsidR="00430A26">
          <w:rPr>
            <w:noProof/>
            <w:webHidden/>
          </w:rPr>
          <w:t>29</w:t>
        </w:r>
        <w:r w:rsidR="00975D86">
          <w:rPr>
            <w:noProof/>
            <w:webHidden/>
          </w:rPr>
          <w:fldChar w:fldCharType="end"/>
        </w:r>
        <w:r>
          <w:rPr>
            <w:noProof/>
          </w:rPr>
          <w:fldChar w:fldCharType="end"/>
        </w:r>
      </w:ins>
    </w:p>
    <w:p w14:paraId="18652C4B" w14:textId="1512C8E3" w:rsidR="00975D86" w:rsidRDefault="0009053A">
      <w:pPr>
        <w:pStyle w:val="TOC2"/>
        <w:rPr>
          <w:ins w:id="260" w:author="Jonathan Clough" w:date="2022-01-13T10:14:00Z"/>
          <w:rFonts w:asciiTheme="minorHAnsi" w:eastAsiaTheme="minorEastAsia" w:hAnsiTheme="minorHAnsi" w:cstheme="minorBidi"/>
          <w:b w:val="0"/>
          <w:szCs w:val="22"/>
        </w:rPr>
      </w:pPr>
      <w:ins w:id="261" w:author="Jonathan Clough" w:date="2022-01-13T10:14:00Z">
        <w:r>
          <w:fldChar w:fldCharType="begin"/>
        </w:r>
        <w:r>
          <w:instrText xml:space="preserve"> HYPERLINK \l "_Toc92890543" </w:instrText>
        </w:r>
        <w:r>
          <w:fldChar w:fldCharType="separate"/>
        </w:r>
        <w:r w:rsidR="00975D86" w:rsidRPr="0085240A">
          <w:rPr>
            <w:rStyle w:val="Hyperlink"/>
          </w:rPr>
          <w:t>Multi-Segment Runs</w:t>
        </w:r>
        <w:r w:rsidR="00975D86">
          <w:rPr>
            <w:webHidden/>
          </w:rPr>
          <w:tab/>
        </w:r>
        <w:r w:rsidR="00975D86">
          <w:rPr>
            <w:webHidden/>
          </w:rPr>
          <w:fldChar w:fldCharType="begin"/>
        </w:r>
        <w:r w:rsidR="00975D86">
          <w:rPr>
            <w:webHidden/>
          </w:rPr>
          <w:instrText xml:space="preserve"> PAGEREF _Toc92890543 \h </w:instrText>
        </w:r>
        <w:r w:rsidR="00975D86">
          <w:rPr>
            <w:webHidden/>
          </w:rPr>
        </w:r>
        <w:r w:rsidR="00975D86">
          <w:rPr>
            <w:webHidden/>
          </w:rPr>
          <w:fldChar w:fldCharType="separate"/>
        </w:r>
        <w:r w:rsidR="00430A26">
          <w:rPr>
            <w:webHidden/>
          </w:rPr>
          <w:t>30</w:t>
        </w:r>
        <w:r w:rsidR="00975D86">
          <w:rPr>
            <w:webHidden/>
          </w:rPr>
          <w:fldChar w:fldCharType="end"/>
        </w:r>
        <w:r>
          <w:fldChar w:fldCharType="end"/>
        </w:r>
      </w:ins>
    </w:p>
    <w:p w14:paraId="7C60F5C9" w14:textId="0B13B9BA" w:rsidR="00975D86" w:rsidRDefault="0009053A">
      <w:pPr>
        <w:pStyle w:val="TOC2"/>
        <w:rPr>
          <w:ins w:id="262" w:author="Jonathan Clough" w:date="2022-01-13T10:14:00Z"/>
          <w:rFonts w:asciiTheme="minorHAnsi" w:eastAsiaTheme="minorEastAsia" w:hAnsiTheme="minorHAnsi" w:cstheme="minorBidi"/>
          <w:b w:val="0"/>
          <w:szCs w:val="22"/>
        </w:rPr>
      </w:pPr>
      <w:ins w:id="263" w:author="Jonathan Clough" w:date="2022-01-13T10:14:00Z">
        <w:r>
          <w:fldChar w:fldCharType="begin"/>
        </w:r>
        <w:r>
          <w:instrText xml:space="preserve"> HYPERLINK \l "_Toc92890544" </w:instrText>
        </w:r>
        <w:r>
          <w:fldChar w:fldCharType="separate"/>
        </w:r>
        <w:r w:rsidR="00975D86" w:rsidRPr="0085240A">
          <w:rPr>
            <w:rStyle w:val="Hyperlink"/>
          </w:rPr>
          <w:t>Needs to be updated following interface upgrades</w:t>
        </w:r>
        <w:r w:rsidR="00975D86">
          <w:rPr>
            <w:webHidden/>
          </w:rPr>
          <w:tab/>
        </w:r>
        <w:r w:rsidR="00975D86">
          <w:rPr>
            <w:webHidden/>
          </w:rPr>
          <w:fldChar w:fldCharType="begin"/>
        </w:r>
        <w:r w:rsidR="00975D86">
          <w:rPr>
            <w:webHidden/>
          </w:rPr>
          <w:instrText xml:space="preserve"> PAGEREF _Toc92890544 \h </w:instrText>
        </w:r>
        <w:r w:rsidR="00975D86">
          <w:rPr>
            <w:webHidden/>
          </w:rPr>
        </w:r>
        <w:r w:rsidR="00975D86">
          <w:rPr>
            <w:webHidden/>
          </w:rPr>
          <w:fldChar w:fldCharType="separate"/>
        </w:r>
        <w:r w:rsidR="00430A26">
          <w:rPr>
            <w:webHidden/>
          </w:rPr>
          <w:t>30</w:t>
        </w:r>
        <w:r w:rsidR="00975D86">
          <w:rPr>
            <w:webHidden/>
          </w:rPr>
          <w:fldChar w:fldCharType="end"/>
        </w:r>
        <w:r>
          <w:fldChar w:fldCharType="end"/>
        </w:r>
      </w:ins>
    </w:p>
    <w:p w14:paraId="2EC2173B" w14:textId="48F1378C" w:rsidR="00975D86" w:rsidRDefault="0009053A">
      <w:pPr>
        <w:pStyle w:val="TOC2"/>
        <w:rPr>
          <w:ins w:id="264" w:author="Jonathan Clough" w:date="2022-01-13T10:14:00Z"/>
          <w:rFonts w:asciiTheme="minorHAnsi" w:eastAsiaTheme="minorEastAsia" w:hAnsiTheme="minorHAnsi" w:cstheme="minorBidi"/>
          <w:b w:val="0"/>
          <w:szCs w:val="22"/>
        </w:rPr>
      </w:pPr>
      <w:ins w:id="265" w:author="Jonathan Clough" w:date="2022-01-13T10:14:00Z">
        <w:r>
          <w:fldChar w:fldCharType="begin"/>
        </w:r>
        <w:r>
          <w:instrText xml:space="preserve"> HYPERLINK \l </w:instrText>
        </w:r>
        <w:r>
          <w:instrText xml:space="preserve">"_Toc92890545" </w:instrText>
        </w:r>
        <w:r>
          <w:fldChar w:fldCharType="separate"/>
        </w:r>
        <w:r w:rsidR="00975D86" w:rsidRPr="0085240A">
          <w:rPr>
            <w:rStyle w:val="Hyperlink"/>
          </w:rPr>
          <w:t>Tutorial</w:t>
        </w:r>
        <w:r w:rsidR="00975D86">
          <w:rPr>
            <w:webHidden/>
          </w:rPr>
          <w:tab/>
        </w:r>
        <w:r w:rsidR="00975D86">
          <w:rPr>
            <w:webHidden/>
          </w:rPr>
          <w:fldChar w:fldCharType="begin"/>
        </w:r>
        <w:r w:rsidR="00975D86">
          <w:rPr>
            <w:webHidden/>
          </w:rPr>
          <w:instrText xml:space="preserve"> PAGEREF _Toc92890545 \h </w:instrText>
        </w:r>
        <w:r w:rsidR="00975D86">
          <w:rPr>
            <w:webHidden/>
          </w:rPr>
        </w:r>
        <w:r w:rsidR="00975D86">
          <w:rPr>
            <w:webHidden/>
          </w:rPr>
          <w:fldChar w:fldCharType="separate"/>
        </w:r>
        <w:r w:rsidR="00430A26">
          <w:rPr>
            <w:webHidden/>
          </w:rPr>
          <w:t>32</w:t>
        </w:r>
        <w:r w:rsidR="00975D86">
          <w:rPr>
            <w:webHidden/>
          </w:rPr>
          <w:fldChar w:fldCharType="end"/>
        </w:r>
        <w:r>
          <w:fldChar w:fldCharType="end"/>
        </w:r>
      </w:ins>
    </w:p>
    <w:p w14:paraId="67020BF9" w14:textId="5FA99A8B" w:rsidR="00975D86" w:rsidRDefault="0009053A">
      <w:pPr>
        <w:pStyle w:val="TOC3"/>
        <w:rPr>
          <w:ins w:id="266" w:author="Jonathan Clough" w:date="2022-01-13T10:14:00Z"/>
          <w:rFonts w:asciiTheme="minorHAnsi" w:eastAsiaTheme="minorEastAsia" w:hAnsiTheme="minorHAnsi" w:cstheme="minorBidi"/>
          <w:noProof/>
          <w:sz w:val="22"/>
          <w:szCs w:val="22"/>
        </w:rPr>
      </w:pPr>
      <w:ins w:id="267" w:author="Jonathan Clough" w:date="2022-01-13T10:14:00Z">
        <w:r>
          <w:fldChar w:fldCharType="begin"/>
        </w:r>
        <w:r>
          <w:instrText xml:space="preserve"> HYPERLINK \l "_Toc92890546" </w:instrText>
        </w:r>
        <w:r>
          <w:fldChar w:fldCharType="separate"/>
        </w:r>
        <w:r w:rsidR="00975D86" w:rsidRPr="0085240A">
          <w:rPr>
            <w:rStyle w:val="Hyperlink"/>
            <w:noProof/>
          </w:rPr>
          <w:t>Simple Tutorial</w:t>
        </w:r>
        <w:r w:rsidR="00975D86">
          <w:rPr>
            <w:noProof/>
            <w:webHidden/>
          </w:rPr>
          <w:tab/>
        </w:r>
        <w:r w:rsidR="00975D86">
          <w:rPr>
            <w:noProof/>
            <w:webHidden/>
          </w:rPr>
          <w:fldChar w:fldCharType="begin"/>
        </w:r>
        <w:r w:rsidR="00975D86">
          <w:rPr>
            <w:noProof/>
            <w:webHidden/>
          </w:rPr>
          <w:instrText xml:space="preserve"> PAGEREF _Toc92890546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r>
          <w:rPr>
            <w:noProof/>
          </w:rPr>
          <w:fldChar w:fldCharType="end"/>
        </w:r>
      </w:ins>
    </w:p>
    <w:p w14:paraId="54922B9E" w14:textId="310B3DA3" w:rsidR="00975D86" w:rsidRDefault="0009053A">
      <w:pPr>
        <w:pStyle w:val="TOC4"/>
        <w:rPr>
          <w:ins w:id="268" w:author="Jonathan Clough" w:date="2022-01-13T10:14:00Z"/>
          <w:rFonts w:asciiTheme="minorHAnsi" w:eastAsiaTheme="minorEastAsia" w:hAnsiTheme="minorHAnsi" w:cstheme="minorBidi"/>
          <w:noProof/>
          <w:sz w:val="22"/>
          <w:szCs w:val="22"/>
        </w:rPr>
      </w:pPr>
      <w:ins w:id="269" w:author="Jonathan Clough" w:date="2022-01-13T10:14:00Z">
        <w:r>
          <w:fldChar w:fldCharType="begin"/>
        </w:r>
        <w:r>
          <w:instrText xml:space="preserve"> HYPERLINK \l "_Toc92890547" </w:instrText>
        </w:r>
        <w:r>
          <w:fldChar w:fldCharType="separate"/>
        </w:r>
        <w:r w:rsidR="00975D86" w:rsidRPr="0085240A">
          <w:rPr>
            <w:rStyle w:val="Hyperlink"/>
            <w:noProof/>
          </w:rPr>
          <w:t>Tutorial-- Step 1:  Deleting and Adding a Plant</w:t>
        </w:r>
        <w:r w:rsidR="00975D86">
          <w:rPr>
            <w:noProof/>
            <w:webHidden/>
          </w:rPr>
          <w:tab/>
        </w:r>
        <w:r w:rsidR="00975D86">
          <w:rPr>
            <w:noProof/>
            <w:webHidden/>
          </w:rPr>
          <w:fldChar w:fldCharType="begin"/>
        </w:r>
        <w:r w:rsidR="00975D86">
          <w:rPr>
            <w:noProof/>
            <w:webHidden/>
          </w:rPr>
          <w:instrText xml:space="preserve"> PAGEREF _Toc92890547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r>
          <w:rPr>
            <w:noProof/>
          </w:rPr>
          <w:fldChar w:fldCharType="end"/>
        </w:r>
      </w:ins>
    </w:p>
    <w:p w14:paraId="06A03647" w14:textId="4EFFF1C7" w:rsidR="00975D86" w:rsidRDefault="0009053A">
      <w:pPr>
        <w:pStyle w:val="TOC4"/>
        <w:rPr>
          <w:ins w:id="270" w:author="Jonathan Clough" w:date="2022-01-13T10:14:00Z"/>
          <w:rFonts w:asciiTheme="minorHAnsi" w:eastAsiaTheme="minorEastAsia" w:hAnsiTheme="minorHAnsi" w:cstheme="minorBidi"/>
          <w:noProof/>
          <w:sz w:val="22"/>
          <w:szCs w:val="22"/>
        </w:rPr>
      </w:pPr>
      <w:ins w:id="271" w:author="Jonathan Clough" w:date="2022-01-13T10:14:00Z">
        <w:r>
          <w:fldChar w:fldCharType="begin"/>
        </w:r>
        <w:r>
          <w:instrText xml:space="preserve"> HYPERLINK \l "_Toc92890548" </w:instrText>
        </w:r>
        <w:r>
          <w:fldChar w:fldCharType="separate"/>
        </w:r>
        <w:r w:rsidR="00975D86" w:rsidRPr="0085240A">
          <w:rPr>
            <w:rStyle w:val="Hyperlink"/>
            <w:noProof/>
          </w:rPr>
          <w:t>Tutorial-- Step 2:  Setting an Initial Condition</w:t>
        </w:r>
        <w:r w:rsidR="00975D86">
          <w:rPr>
            <w:noProof/>
            <w:webHidden/>
          </w:rPr>
          <w:tab/>
        </w:r>
        <w:r w:rsidR="00975D86">
          <w:rPr>
            <w:noProof/>
            <w:webHidden/>
          </w:rPr>
          <w:fldChar w:fldCharType="begin"/>
        </w:r>
        <w:r w:rsidR="00975D86">
          <w:rPr>
            <w:noProof/>
            <w:webHidden/>
          </w:rPr>
          <w:instrText xml:space="preserve"> PAGEREF _Toc92890548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r>
          <w:rPr>
            <w:noProof/>
          </w:rPr>
          <w:fldChar w:fldCharType="end"/>
        </w:r>
      </w:ins>
    </w:p>
    <w:p w14:paraId="4B4EE828" w14:textId="1A9C97C9" w:rsidR="00975D86" w:rsidRDefault="0009053A">
      <w:pPr>
        <w:pStyle w:val="TOC4"/>
        <w:rPr>
          <w:ins w:id="272" w:author="Jonathan Clough" w:date="2022-01-13T10:14:00Z"/>
          <w:rFonts w:asciiTheme="minorHAnsi" w:eastAsiaTheme="minorEastAsia" w:hAnsiTheme="minorHAnsi" w:cstheme="minorBidi"/>
          <w:noProof/>
          <w:sz w:val="22"/>
          <w:szCs w:val="22"/>
        </w:rPr>
      </w:pPr>
      <w:ins w:id="273" w:author="Jonathan Clough" w:date="2022-01-13T10:14:00Z">
        <w:r>
          <w:fldChar w:fldCharType="begin"/>
        </w:r>
        <w:r>
          <w:instrText xml:space="preserve"> HYPERLINK \l </w:instrText>
        </w:r>
        <w:r>
          <w:instrText xml:space="preserve">"_Toc92890549" </w:instrText>
        </w:r>
        <w:r>
          <w:fldChar w:fldCharType="separate"/>
        </w:r>
        <w:r w:rsidR="00975D86" w:rsidRPr="0085240A">
          <w:rPr>
            <w:rStyle w:val="Hyperlink"/>
            <w:noProof/>
          </w:rPr>
          <w:t>Tutorial-- Step 3:  Viewing Parameters in A Simulation</w:t>
        </w:r>
        <w:r w:rsidR="00975D86">
          <w:rPr>
            <w:noProof/>
            <w:webHidden/>
          </w:rPr>
          <w:tab/>
        </w:r>
        <w:r w:rsidR="00975D86">
          <w:rPr>
            <w:noProof/>
            <w:webHidden/>
          </w:rPr>
          <w:fldChar w:fldCharType="begin"/>
        </w:r>
        <w:r w:rsidR="00975D86">
          <w:rPr>
            <w:noProof/>
            <w:webHidden/>
          </w:rPr>
          <w:instrText xml:space="preserve"> PAGEREF _Toc92890549 \h </w:instrText>
        </w:r>
        <w:r w:rsidR="00975D86">
          <w:rPr>
            <w:noProof/>
            <w:webHidden/>
          </w:rPr>
        </w:r>
        <w:r w:rsidR="00975D86">
          <w:rPr>
            <w:noProof/>
            <w:webHidden/>
          </w:rPr>
          <w:fldChar w:fldCharType="separate"/>
        </w:r>
        <w:r w:rsidR="00430A26">
          <w:rPr>
            <w:noProof/>
            <w:webHidden/>
          </w:rPr>
          <w:t>33</w:t>
        </w:r>
        <w:r w:rsidR="00975D86">
          <w:rPr>
            <w:noProof/>
            <w:webHidden/>
          </w:rPr>
          <w:fldChar w:fldCharType="end"/>
        </w:r>
        <w:r>
          <w:rPr>
            <w:noProof/>
          </w:rPr>
          <w:fldChar w:fldCharType="end"/>
        </w:r>
      </w:ins>
    </w:p>
    <w:p w14:paraId="2D2D205F" w14:textId="7E1F749E" w:rsidR="00975D86" w:rsidRDefault="0009053A">
      <w:pPr>
        <w:pStyle w:val="TOC4"/>
        <w:rPr>
          <w:ins w:id="274" w:author="Jonathan Clough" w:date="2022-01-13T10:14:00Z"/>
          <w:rFonts w:asciiTheme="minorHAnsi" w:eastAsiaTheme="minorEastAsia" w:hAnsiTheme="minorHAnsi" w:cstheme="minorBidi"/>
          <w:noProof/>
          <w:sz w:val="22"/>
          <w:szCs w:val="22"/>
        </w:rPr>
      </w:pPr>
      <w:ins w:id="275" w:author="Jonathan Clough" w:date="2022-01-13T10:14:00Z">
        <w:r>
          <w:fldChar w:fldCharType="begin"/>
        </w:r>
        <w:r>
          <w:instrText xml:space="preserve"> HYPERLINK \l "_Toc92890550" </w:instrText>
        </w:r>
        <w:r>
          <w:fldChar w:fldCharType="separate"/>
        </w:r>
        <w:r w:rsidR="00975D86" w:rsidRPr="0085240A">
          <w:rPr>
            <w:rStyle w:val="Hyperlink"/>
            <w:noProof/>
          </w:rPr>
          <w:t>Tutorial-- Step 4:  Viewing Toxicant Loadings</w:t>
        </w:r>
        <w:r w:rsidR="00975D86">
          <w:rPr>
            <w:noProof/>
            <w:webHidden/>
          </w:rPr>
          <w:tab/>
        </w:r>
        <w:r w:rsidR="00975D86">
          <w:rPr>
            <w:noProof/>
            <w:webHidden/>
          </w:rPr>
          <w:fldChar w:fldCharType="begin"/>
        </w:r>
        <w:r w:rsidR="00975D86">
          <w:rPr>
            <w:noProof/>
            <w:webHidden/>
          </w:rPr>
          <w:instrText xml:space="preserve"> PAGEREF _Toc92890550 \h </w:instrText>
        </w:r>
        <w:r w:rsidR="00975D86">
          <w:rPr>
            <w:noProof/>
            <w:webHidden/>
          </w:rPr>
        </w:r>
        <w:r w:rsidR="00975D86">
          <w:rPr>
            <w:noProof/>
            <w:webHidden/>
          </w:rPr>
          <w:fldChar w:fldCharType="separate"/>
        </w:r>
        <w:r w:rsidR="00430A26">
          <w:rPr>
            <w:noProof/>
            <w:webHidden/>
          </w:rPr>
          <w:t>35</w:t>
        </w:r>
        <w:r w:rsidR="00975D86">
          <w:rPr>
            <w:noProof/>
            <w:webHidden/>
          </w:rPr>
          <w:fldChar w:fldCharType="end"/>
        </w:r>
        <w:r>
          <w:rPr>
            <w:noProof/>
          </w:rPr>
          <w:fldChar w:fldCharType="end"/>
        </w:r>
      </w:ins>
    </w:p>
    <w:p w14:paraId="373FAE2F" w14:textId="318F7451" w:rsidR="00975D86" w:rsidRDefault="0009053A">
      <w:pPr>
        <w:pStyle w:val="TOC4"/>
        <w:rPr>
          <w:ins w:id="276" w:author="Jonathan Clough" w:date="2022-01-13T10:14:00Z"/>
          <w:rFonts w:asciiTheme="minorHAnsi" w:eastAsiaTheme="minorEastAsia" w:hAnsiTheme="minorHAnsi" w:cstheme="minorBidi"/>
          <w:noProof/>
          <w:sz w:val="22"/>
          <w:szCs w:val="22"/>
        </w:rPr>
      </w:pPr>
      <w:ins w:id="277" w:author="Jonathan Clough" w:date="2022-01-13T10:14:00Z">
        <w:r>
          <w:fldChar w:fldCharType="begin"/>
        </w:r>
        <w:r>
          <w:instrText xml:space="preserve"> HYPERLINK \l "_Toc92890551" </w:instrText>
        </w:r>
        <w:r>
          <w:fldChar w:fldCharType="separate"/>
        </w:r>
        <w:r w:rsidR="00975D86" w:rsidRPr="0085240A">
          <w:rPr>
            <w:rStyle w:val="Hyperlink"/>
            <w:noProof/>
          </w:rPr>
          <w:t>Tutorial-- Step 5:  Running the Simulation</w:t>
        </w:r>
        <w:r w:rsidR="00975D86">
          <w:rPr>
            <w:noProof/>
            <w:webHidden/>
          </w:rPr>
          <w:tab/>
        </w:r>
        <w:r w:rsidR="00975D86">
          <w:rPr>
            <w:noProof/>
            <w:webHidden/>
          </w:rPr>
          <w:fldChar w:fldCharType="begin"/>
        </w:r>
        <w:r w:rsidR="00975D86">
          <w:rPr>
            <w:noProof/>
            <w:webHidden/>
          </w:rPr>
          <w:instrText xml:space="preserve"> PAGEREF _Toc92890551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r>
          <w:rPr>
            <w:noProof/>
          </w:rPr>
          <w:fldChar w:fldCharType="end"/>
        </w:r>
      </w:ins>
    </w:p>
    <w:p w14:paraId="210A1A77" w14:textId="079198C8" w:rsidR="00975D86" w:rsidRDefault="0009053A">
      <w:pPr>
        <w:pStyle w:val="TOC4"/>
        <w:rPr>
          <w:ins w:id="278" w:author="Jonathan Clough" w:date="2022-01-13T10:14:00Z"/>
          <w:rFonts w:asciiTheme="minorHAnsi" w:eastAsiaTheme="minorEastAsia" w:hAnsiTheme="minorHAnsi" w:cstheme="minorBidi"/>
          <w:noProof/>
          <w:sz w:val="22"/>
          <w:szCs w:val="22"/>
        </w:rPr>
      </w:pPr>
      <w:ins w:id="279" w:author="Jonathan Clough" w:date="2022-01-13T10:14:00Z">
        <w:r>
          <w:fldChar w:fldCharType="begin"/>
        </w:r>
        <w:r>
          <w:instrText xml:space="preserve"> HYPERLINK \l "_Toc92890552" </w:instrText>
        </w:r>
        <w:r>
          <w:fldChar w:fldCharType="separate"/>
        </w:r>
        <w:r w:rsidR="00975D86" w:rsidRPr="0085240A">
          <w:rPr>
            <w:rStyle w:val="Hyperlink"/>
            <w:noProof/>
          </w:rPr>
          <w:t>Tutorial-- Step 6:  Viewing Output</w:t>
        </w:r>
        <w:r w:rsidR="00975D86">
          <w:rPr>
            <w:noProof/>
            <w:webHidden/>
          </w:rPr>
          <w:tab/>
        </w:r>
        <w:r w:rsidR="00975D86">
          <w:rPr>
            <w:noProof/>
            <w:webHidden/>
          </w:rPr>
          <w:fldChar w:fldCharType="begin"/>
        </w:r>
        <w:r w:rsidR="00975D86">
          <w:rPr>
            <w:noProof/>
            <w:webHidden/>
          </w:rPr>
          <w:instrText xml:space="preserve"> PAGEREF _Toc92890552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r>
          <w:rPr>
            <w:noProof/>
          </w:rPr>
          <w:fldChar w:fldCharType="end"/>
        </w:r>
      </w:ins>
    </w:p>
    <w:p w14:paraId="1BA61575" w14:textId="2890FC45" w:rsidR="00975D86" w:rsidRDefault="0009053A">
      <w:pPr>
        <w:pStyle w:val="TOC2"/>
        <w:rPr>
          <w:ins w:id="280" w:author="Jonathan Clough" w:date="2022-01-13T10:14:00Z"/>
          <w:rFonts w:asciiTheme="minorHAnsi" w:eastAsiaTheme="minorEastAsia" w:hAnsiTheme="minorHAnsi" w:cstheme="minorBidi"/>
          <w:b w:val="0"/>
          <w:szCs w:val="22"/>
        </w:rPr>
      </w:pPr>
      <w:ins w:id="281" w:author="Jonathan Clough" w:date="2022-01-13T10:14:00Z">
        <w:r>
          <w:fldChar w:fldCharType="begin"/>
        </w:r>
        <w:r>
          <w:instrText xml:space="preserve"> HYPERLINK \l "_Toc92890553"</w:instrText>
        </w:r>
        <w:r>
          <w:instrText xml:space="preserve"> </w:instrText>
        </w:r>
        <w:r>
          <w:fldChar w:fldCharType="separate"/>
        </w:r>
        <w:r w:rsidR="00975D86" w:rsidRPr="0085240A">
          <w:rPr>
            <w:rStyle w:val="Hyperlink"/>
          </w:rPr>
          <w:t>References</w:t>
        </w:r>
        <w:r w:rsidR="00975D86">
          <w:rPr>
            <w:webHidden/>
          </w:rPr>
          <w:tab/>
        </w:r>
        <w:r w:rsidR="00975D86">
          <w:rPr>
            <w:webHidden/>
          </w:rPr>
          <w:fldChar w:fldCharType="begin"/>
        </w:r>
        <w:r w:rsidR="00975D86">
          <w:rPr>
            <w:webHidden/>
          </w:rPr>
          <w:instrText xml:space="preserve"> PAGEREF _Toc92890553 \h </w:instrText>
        </w:r>
        <w:r w:rsidR="00975D86">
          <w:rPr>
            <w:webHidden/>
          </w:rPr>
        </w:r>
        <w:r w:rsidR="00975D86">
          <w:rPr>
            <w:webHidden/>
          </w:rPr>
          <w:fldChar w:fldCharType="separate"/>
        </w:r>
        <w:r w:rsidR="00430A26">
          <w:rPr>
            <w:webHidden/>
          </w:rPr>
          <w:t>37</w:t>
        </w:r>
        <w:r w:rsidR="00975D86">
          <w:rPr>
            <w:webHidden/>
          </w:rPr>
          <w:fldChar w:fldCharType="end"/>
        </w:r>
        <w:r>
          <w:fldChar w:fldCharType="end"/>
        </w:r>
      </w:ins>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282" w:name="_Toc92890498"/>
      <w:bookmarkStart w:id="283" w:name="_Toc77252197"/>
      <w:r w:rsidRPr="001B1392">
        <w:rPr>
          <w:color w:val="000000"/>
          <w:sz w:val="28"/>
          <w:szCs w:val="20"/>
        </w:rPr>
        <w:lastRenderedPageBreak/>
        <w:t>Getting Started</w:t>
      </w:r>
      <w:bookmarkEnd w:id="282"/>
      <w:bookmarkEnd w:id="283"/>
    </w:p>
    <w:p w14:paraId="3FD943AE" w14:textId="77777777" w:rsidR="001E0C66" w:rsidRPr="001B1392" w:rsidRDefault="001E0C66">
      <w:pPr>
        <w:pStyle w:val="Heading3"/>
        <w:divId w:val="812912584"/>
        <w:rPr>
          <w:color w:val="000000"/>
          <w:sz w:val="24"/>
          <w:szCs w:val="20"/>
        </w:rPr>
      </w:pPr>
      <w:bookmarkStart w:id="284" w:name="_Toc92890499"/>
      <w:bookmarkStart w:id="285" w:name="Overview1"/>
      <w:bookmarkStart w:id="286" w:name="_Toc77252198"/>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284"/>
      <w:bookmarkEnd w:id="286"/>
    </w:p>
    <w:bookmarkEnd w:id="285"/>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Scavia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1B4B1A7D"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del w:id="287" w:author="Jonathan Clough" w:date="2022-01-13T10:14:00Z">
        <w:r>
          <w:rPr>
            <w:color w:val="000000"/>
          </w:rPr>
          <w:delText>#.  The interface is  an</w:delText>
        </w:r>
      </w:del>
      <w:ins w:id="288" w:author="Jonathan Clough" w:date="2022-01-13T10:14:00Z">
        <w:r>
          <w:rPr>
            <w:color w:val="000000"/>
          </w:rPr>
          <w:t>#</w:t>
        </w:r>
        <w:r w:rsidR="0017382D">
          <w:rPr>
            <w:color w:val="000000"/>
          </w:rPr>
          <w:t xml:space="preserve"> in Microsoft Visual Studio</w:t>
        </w:r>
        <w:r>
          <w:rPr>
            <w:color w:val="000000"/>
          </w:rPr>
          <w:t>.</w:t>
        </w:r>
        <w:r w:rsidR="0017382D">
          <w:rPr>
            <w:color w:val="000000"/>
          </w:rPr>
          <w:t xml:space="preserve">  The interface was simplified to some degree and a new multi-segment model capability is available that includes links to external data sources for stream networks and water flows.</w:t>
        </w:r>
      </w:ins>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289" w:name="_Toc92890500"/>
      <w:bookmarkStart w:id="290" w:name="_Toc77252199"/>
      <w:r w:rsidRPr="001B1392">
        <w:rPr>
          <w:sz w:val="24"/>
          <w:szCs w:val="20"/>
        </w:rPr>
        <w:t>Installation Considerations</w:t>
      </w:r>
      <w:bookmarkEnd w:id="289"/>
      <w:bookmarkEnd w:id="290"/>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291" w:name="_Toc92890501"/>
      <w:bookmarkStart w:id="292" w:name="LoadingAStudy"/>
      <w:bookmarkStart w:id="293" w:name="_Toc77252200"/>
      <w:r w:rsidRPr="001B1392">
        <w:rPr>
          <w:color w:val="000000"/>
          <w:sz w:val="24"/>
          <w:szCs w:val="20"/>
        </w:rPr>
        <w:t>Loading a Study</w:t>
      </w:r>
      <w:bookmarkEnd w:id="291"/>
      <w:bookmarkEnd w:id="293"/>
    </w:p>
    <w:bookmarkEnd w:id="292"/>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294" w:name="_Toc92890502"/>
      <w:bookmarkStart w:id="295" w:name="MainScreen"/>
      <w:bookmarkStart w:id="296" w:name="_Toc77252201"/>
      <w:r w:rsidRPr="001B1392">
        <w:rPr>
          <w:color w:val="000000"/>
          <w:sz w:val="24"/>
          <w:szCs w:val="20"/>
        </w:rPr>
        <w:t>The Main Window</w:t>
      </w:r>
      <w:bookmarkEnd w:id="294"/>
      <w:bookmarkEnd w:id="296"/>
    </w:p>
    <w:bookmarkEnd w:id="295"/>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3A7E883F" w14:textId="5F451A22" w:rsidR="003A3EF2" w:rsidRPr="003A3EF2" w:rsidRDefault="003A3EF2" w:rsidP="003A3EF2">
      <w:pPr>
        <w:divId w:val="640767135"/>
        <w:rPr>
          <w:ins w:id="297" w:author="Jonathan Clough" w:date="2022-01-13T10:14:00Z"/>
          <w:color w:val="000000"/>
        </w:rPr>
      </w:pPr>
      <w:ins w:id="298" w:author="Jonathan Clough" w:date="2022-01-13T10:14:00Z">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ins>
    </w:p>
    <w:p w14:paraId="3FBFC1E7" w14:textId="77777777" w:rsidR="003A3EF2" w:rsidRDefault="003A3EF2" w:rsidP="00256AA2">
      <w:pPr>
        <w:divId w:val="640767135"/>
        <w:rPr>
          <w:ins w:id="299" w:author="Jonathan Clough" w:date="2022-01-13T10:14:00Z"/>
          <w:color w:val="000000"/>
        </w:rPr>
      </w:pPr>
    </w:p>
    <w:p w14:paraId="7FFF9AD1" w14:textId="2B43FEEF" w:rsidR="00256AA2" w:rsidRPr="001B1392" w:rsidRDefault="00256AA2" w:rsidP="00256AA2">
      <w:pPr>
        <w:divId w:val="640767135"/>
        <w:rPr>
          <w:color w:val="000000"/>
        </w:rPr>
      </w:pPr>
      <w:r w:rsidRPr="003A3EF2">
        <w:rPr>
          <w:color w:val="000000"/>
          <w:rPrChange w:id="300" w:author="Jonathan Clough" w:date="2022-01-13T10:14:00Z">
            <w:rPr>
              <w:b/>
              <w:color w:val="000000"/>
            </w:rPr>
          </w:rPrChange>
        </w:rPr>
        <w:t>The</w:t>
      </w:r>
      <w:r>
        <w:rPr>
          <w:b/>
          <w:bCs/>
          <w:color w:val="000000"/>
        </w:rPr>
        <w:t xml:space="preserve"> </w:t>
      </w:r>
      <w:del w:id="301" w:author="Jonathan Clough" w:date="2022-01-13T10:14:00Z">
        <w:r>
          <w:rPr>
            <w:b/>
            <w:bCs/>
            <w:color w:val="000000"/>
          </w:rPr>
          <w:delText>Integrate</w:delText>
        </w:r>
      </w:del>
      <w:ins w:id="302" w:author="Jonathan Clough" w:date="2022-01-13T10:14:00Z">
        <w:r w:rsidR="003A3EF2">
          <w:rPr>
            <w:b/>
            <w:bCs/>
            <w:color w:val="000000"/>
          </w:rPr>
          <w:t>Run</w:t>
        </w:r>
      </w:ins>
      <w:r w:rsidR="003A3EF2">
        <w:rPr>
          <w:b/>
          <w:bCs/>
          <w:color w:val="000000"/>
        </w:rPr>
        <w:t xml:space="preserve">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lastRenderedPageBreak/>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024B8617" w14:textId="77777777" w:rsidR="003A3EF2" w:rsidRPr="0001316E" w:rsidRDefault="003A3EF2" w:rsidP="003A3EF2">
      <w:pPr>
        <w:divId w:val="1225287955"/>
        <w:rPr>
          <w:moveTo w:id="303" w:author="Jonathan Clough" w:date="2022-01-13T10:14:00Z"/>
          <w:color w:val="000000"/>
        </w:rPr>
      </w:pPr>
      <w:moveToRangeStart w:id="304" w:author="Jonathan Clough" w:date="2022-01-13T10:14:00Z" w:name="move92961260"/>
      <w:moveTo w:id="305" w:author="Jonathan Clough" w:date="2022-01-13T10:14:00Z">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moveTo>
    </w:p>
    <w:p w14:paraId="0FA68511" w14:textId="77777777" w:rsidR="003A3EF2" w:rsidRDefault="003A3EF2">
      <w:pPr>
        <w:divId w:val="1225287955"/>
        <w:rPr>
          <w:moveTo w:id="306" w:author="Jonathan Clough" w:date="2022-01-13T10:14:00Z"/>
          <w:color w:val="000000"/>
        </w:rPr>
      </w:pPr>
    </w:p>
    <w:moveToRangeEnd w:id="304"/>
    <w:p w14:paraId="09869C3C" w14:textId="77777777" w:rsidR="003A3EF2" w:rsidRDefault="003A3EF2" w:rsidP="003A3EF2">
      <w:pPr>
        <w:divId w:val="1225287955"/>
        <w:rPr>
          <w:ins w:id="307" w:author="Jonathan Clough" w:date="2022-01-13T10:14:00Z"/>
          <w:color w:val="000000"/>
        </w:rPr>
      </w:pPr>
    </w:p>
    <w:p w14:paraId="0C24503D" w14:textId="77777777" w:rsidR="003A3EF2" w:rsidRPr="001B1392" w:rsidRDefault="003A3EF2" w:rsidP="003A3EF2">
      <w:pPr>
        <w:divId w:val="1225287955"/>
        <w:rPr>
          <w:moveTo w:id="308" w:author="Jonathan Clough" w:date="2022-01-13T10:14:00Z"/>
          <w:color w:val="000000"/>
        </w:rPr>
      </w:pPr>
      <w:moveToRangeStart w:id="309" w:author="Jonathan Clough" w:date="2022-01-13T10:14:00Z" w:name="move92961261"/>
      <w:moveTo w:id="310" w:author="Jonathan Clough" w:date="2022-01-13T10:14:00Z">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moveTo>
    </w:p>
    <w:p w14:paraId="5474714E" w14:textId="77777777" w:rsidR="003A3EF2" w:rsidRDefault="003A3EF2">
      <w:pPr>
        <w:divId w:val="1225287955"/>
        <w:rPr>
          <w:moveTo w:id="311" w:author="Jonathan Clough" w:date="2022-01-13T10:14:00Z"/>
          <w:color w:val="000000"/>
        </w:rPr>
      </w:pPr>
    </w:p>
    <w:p w14:paraId="389C7DDC" w14:textId="77777777" w:rsidR="003A3EF2" w:rsidRPr="00256AA2" w:rsidRDefault="003A3EF2" w:rsidP="003A3EF2">
      <w:pPr>
        <w:divId w:val="1225287955"/>
        <w:rPr>
          <w:moveTo w:id="312" w:author="Jonathan Clough" w:date="2022-01-13T10:14:00Z"/>
          <w:color w:val="000000"/>
        </w:rPr>
      </w:pPr>
      <w:moveTo w:id="313" w:author="Jonathan Clough" w:date="2022-01-13T10:14:00Z">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moveTo>
    </w:p>
    <w:p w14:paraId="2F953107" w14:textId="77777777" w:rsidR="003A3EF2" w:rsidRDefault="003A3EF2">
      <w:pPr>
        <w:divId w:val="1225287955"/>
        <w:rPr>
          <w:moveTo w:id="314" w:author="Jonathan Clough" w:date="2022-01-13T10:14:00Z"/>
          <w:color w:val="000000"/>
        </w:rPr>
      </w:pPr>
    </w:p>
    <w:moveToRangeEnd w:id="309"/>
    <w:p w14:paraId="3947FC30" w14:textId="6A97E246"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r w:rsidR="0009053A">
        <w:fldChar w:fldCharType="begin"/>
      </w:r>
      <w:r w:rsidR="0009053A">
        <w:instrText xml:space="preserve"> HYPERLINK \l "_Databases_vs._Parameters" </w:instrText>
      </w:r>
      <w:r w:rsidR="0009053A">
        <w:fldChar w:fldCharType="separate"/>
      </w:r>
      <w:del w:id="315" w:author="Jonathan Clough" w:date="2022-01-13T10:14:00Z">
        <w:r w:rsidRPr="00256AA2">
          <w:rPr>
            <w:rStyle w:val="Hyperlink"/>
          </w:rPr>
          <w:delText xml:space="preserve">Databases vs. </w:delText>
        </w:r>
      </w:del>
      <w:r w:rsidR="00F60541" w:rsidRPr="00F60541">
        <w:rPr>
          <w:rStyle w:val="Hyperlink"/>
        </w:rPr>
        <w:t xml:space="preserve">Parameters </w:t>
      </w:r>
      <w:ins w:id="316" w:author="Jonathan Clough" w:date="2022-01-13T10:14:00Z">
        <w:r w:rsidR="00F60541" w:rsidRPr="00F60541">
          <w:rPr>
            <w:rStyle w:val="Hyperlink"/>
          </w:rPr>
          <w:t xml:space="preserve">within Database Files vs. Parameters within </w:t>
        </w:r>
      </w:ins>
      <w:r w:rsidR="00F60541" w:rsidRPr="00F60541">
        <w:rPr>
          <w:rStyle w:val="Hyperlink"/>
        </w:rPr>
        <w:t>in a Simulation</w:t>
      </w:r>
      <w:r w:rsidR="0009053A">
        <w:rPr>
          <w:rStyle w:val="Hyperlink"/>
        </w:rPr>
        <w:fldChar w:fldCharType="end"/>
      </w:r>
      <w:r>
        <w:rPr>
          <w:color w:val="000000"/>
        </w:rPr>
        <w:t>.”   There are separate sets of parameters for Sites, Animals, Remin. Records (organic matter parameters), Chemicals, and Plants that can be edited via these buttons and then later brought into a simulation.</w:t>
      </w:r>
    </w:p>
    <w:p w14:paraId="0C0B620E" w14:textId="2BB5EDEA" w:rsidR="00256AA2" w:rsidRDefault="00256AA2">
      <w:pPr>
        <w:divId w:val="1225287955"/>
        <w:rPr>
          <w:color w:val="000000"/>
        </w:rPr>
      </w:pPr>
    </w:p>
    <w:p w14:paraId="2F319782" w14:textId="3435DE7C" w:rsidR="00256AA2" w:rsidRDefault="00256AA2">
      <w:pPr>
        <w:divId w:val="1225287955"/>
        <w:rPr>
          <w:ins w:id="317" w:author="Jonathan Clough" w:date="2022-01-13T10:14:00Z"/>
          <w:color w:val="000000"/>
        </w:rPr>
      </w:pPr>
    </w:p>
    <w:p w14:paraId="14AE06F8" w14:textId="77777777" w:rsidR="00256AA2" w:rsidRDefault="00256AA2">
      <w:pPr>
        <w:divId w:val="1225287955"/>
        <w:rPr>
          <w:ins w:id="318" w:author="Jonathan Clough" w:date="2022-01-13T10:14:00Z"/>
          <w:color w:val="000000"/>
        </w:rPr>
      </w:pPr>
    </w:p>
    <w:p w14:paraId="5FD09442" w14:textId="77777777" w:rsidR="003A3EF2" w:rsidRPr="0001316E" w:rsidRDefault="003A3EF2" w:rsidP="003A3EF2">
      <w:pPr>
        <w:divId w:val="1225287955"/>
        <w:rPr>
          <w:moveFrom w:id="319" w:author="Jonathan Clough" w:date="2022-01-13T10:14:00Z"/>
          <w:color w:val="000000"/>
        </w:rPr>
      </w:pPr>
      <w:moveFromRangeStart w:id="320" w:author="Jonathan Clough" w:date="2022-01-13T10:14:00Z" w:name="move92961260"/>
      <w:moveFrom w:id="321" w:author="Jonathan Clough" w:date="2022-01-13T10:14:00Z">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moveFrom>
    </w:p>
    <w:p w14:paraId="5FD49957" w14:textId="77777777" w:rsidR="003A3EF2" w:rsidRDefault="003A3EF2">
      <w:pPr>
        <w:divId w:val="1225287955"/>
        <w:rPr>
          <w:moveFrom w:id="322" w:author="Jonathan Clough" w:date="2022-01-13T10:14:00Z"/>
          <w:color w:val="000000"/>
        </w:rPr>
      </w:pPr>
    </w:p>
    <w:p w14:paraId="7A0B97FC" w14:textId="77777777" w:rsidR="003A3EF2" w:rsidRPr="001B1392" w:rsidRDefault="003A3EF2" w:rsidP="003A3EF2">
      <w:pPr>
        <w:divId w:val="1225287955"/>
        <w:rPr>
          <w:moveFrom w:id="323" w:author="Jonathan Clough" w:date="2022-01-13T10:14:00Z"/>
          <w:color w:val="000000"/>
        </w:rPr>
      </w:pPr>
      <w:moveFromRangeStart w:id="324" w:author="Jonathan Clough" w:date="2022-01-13T10:14:00Z" w:name="move92961261"/>
      <w:moveFromRangeEnd w:id="320"/>
      <w:moveFrom w:id="325" w:author="Jonathan Clough" w:date="2022-01-13T10:14:00Z">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moveFrom>
    </w:p>
    <w:p w14:paraId="29D2A8A4" w14:textId="77777777" w:rsidR="003A3EF2" w:rsidRDefault="003A3EF2">
      <w:pPr>
        <w:divId w:val="1225287955"/>
        <w:rPr>
          <w:moveFrom w:id="326" w:author="Jonathan Clough" w:date="2022-01-13T10:14:00Z"/>
          <w:color w:val="000000"/>
        </w:rPr>
      </w:pPr>
    </w:p>
    <w:p w14:paraId="119C6C6E" w14:textId="77777777" w:rsidR="003A3EF2" w:rsidRPr="00256AA2" w:rsidRDefault="003A3EF2" w:rsidP="003A3EF2">
      <w:pPr>
        <w:divId w:val="1225287955"/>
        <w:rPr>
          <w:moveFrom w:id="327" w:author="Jonathan Clough" w:date="2022-01-13T10:14:00Z"/>
          <w:color w:val="000000"/>
        </w:rPr>
      </w:pPr>
      <w:moveFrom w:id="328" w:author="Jonathan Clough" w:date="2022-01-13T10:14:00Z">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moveFrom>
    </w:p>
    <w:p w14:paraId="38F86B10" w14:textId="77777777" w:rsidR="003A3EF2" w:rsidRDefault="003A3EF2">
      <w:pPr>
        <w:divId w:val="1225287955"/>
        <w:rPr>
          <w:moveFrom w:id="329" w:author="Jonathan Clough" w:date="2022-01-13T10:14:00Z"/>
          <w:color w:val="000000"/>
        </w:rPr>
      </w:pPr>
    </w:p>
    <w:moveFromRangeEnd w:id="324"/>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color w:val="000000"/>
          <w:rPrChange w:id="330" w:author="Jonathan Clough" w:date="2022-01-13T10:14:00Z">
            <w:rPr>
              <w:color w:val="000000"/>
            </w:rPr>
          </w:rPrChange>
        </w:rPr>
        <w:t>model parameters</w:t>
      </w:r>
      <w:r>
        <w:rPr>
          <w:color w:val="000000"/>
        </w:rPr>
        <w:t>:</w:t>
      </w:r>
    </w:p>
    <w:p w14:paraId="6B256D96" w14:textId="77777777" w:rsidR="00256AA2" w:rsidRDefault="00256AA2" w:rsidP="00B87D22">
      <w:pPr>
        <w:divId w:val="1700619057"/>
        <w:rPr>
          <w:color w:val="000000"/>
          <w:rPrChange w:id="331" w:author="Jonathan Clough" w:date="2022-01-13T10:14:00Z">
            <w:rPr>
              <w:b/>
              <w:color w:val="000000"/>
            </w:rPr>
          </w:rPrChange>
        </w:rPr>
      </w:pPr>
    </w:p>
    <w:p w14:paraId="2D301A02" w14:textId="77777777" w:rsidR="001E0C66" w:rsidRPr="00256AA2" w:rsidRDefault="001E0C66" w:rsidP="00256AA2">
      <w:pPr>
        <w:pStyle w:val="ListParagraph"/>
        <w:numPr>
          <w:ilvl w:val="0"/>
          <w:numId w:val="25"/>
        </w:numPr>
        <w:divId w:val="97336247"/>
        <w:rPr>
          <w:del w:id="332" w:author="Jonathan Clough" w:date="2022-01-13T10:14:00Z"/>
          <w:color w:val="000000"/>
        </w:rPr>
      </w:pPr>
      <w:del w:id="333" w:author="Jonathan Clough" w:date="2022-01-13T10:14:00Z">
        <w:r w:rsidRPr="00256AA2">
          <w:rPr>
            <w:b/>
            <w:bCs/>
            <w:color w:val="000000"/>
          </w:rPr>
          <w:delText xml:space="preserve">Setup </w:delText>
        </w:r>
        <w:r w:rsidRPr="00256AA2">
          <w:rPr>
            <w:color w:val="000000"/>
          </w:rPr>
          <w:delText xml:space="preserve">allows the user to set the dates of the simulation, and to specify various options such as the saving </w:delText>
        </w:r>
        <w:r w:rsidR="00256AA2">
          <w:rPr>
            <w:color w:val="000000"/>
          </w:rPr>
          <w:delText xml:space="preserve">of </w:delText>
        </w:r>
        <w:r w:rsidRPr="00256AA2">
          <w:rPr>
            <w:color w:val="000000"/>
          </w:rPr>
          <w:delText xml:space="preserve">biologic </w:delText>
        </w:r>
        <w:r w:rsidRPr="00256AA2">
          <w:rPr>
            <w:b/>
            <w:color w:val="000000"/>
          </w:rPr>
          <w:delText>rates</w:delText>
        </w:r>
        <w:r w:rsidRPr="00256AA2">
          <w:rPr>
            <w:color w:val="000000"/>
          </w:rPr>
          <w:delText xml:space="preserve">.   </w:delText>
        </w:r>
      </w:del>
    </w:p>
    <w:p w14:paraId="2962865C" w14:textId="77777777" w:rsidR="00256AA2" w:rsidRDefault="00256AA2">
      <w:pPr>
        <w:divId w:val="1700619057"/>
        <w:rPr>
          <w:del w:id="334" w:author="Jonathan Clough" w:date="2022-01-13T10:14:00Z"/>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43C943C6" w14:textId="77777777" w:rsidR="00256AA2" w:rsidRPr="00256AA2" w:rsidRDefault="00256AA2" w:rsidP="00256AA2">
      <w:pPr>
        <w:pStyle w:val="ListParagraph"/>
        <w:divId w:val="1700619057"/>
        <w:rPr>
          <w:del w:id="335" w:author="Jonathan Clough" w:date="2022-01-13T10:14:00Z"/>
          <w:color w:val="000000"/>
        </w:rPr>
      </w:pPr>
    </w:p>
    <w:p w14:paraId="2CAD7763" w14:textId="762AF151"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Org.Matter</w:t>
      </w:r>
      <w:r>
        <w:rPr>
          <w:color w:val="000000"/>
        </w:rPr>
        <w:t xml:space="preserve"> button loads the remineralization record for the current simulation that can be edited by the user.</w:t>
      </w:r>
    </w:p>
    <w:p w14:paraId="1B39E04B" w14:textId="77777777" w:rsidR="00E53009" w:rsidRPr="00E53009" w:rsidRDefault="00E53009" w:rsidP="00E53009">
      <w:pPr>
        <w:pStyle w:val="ListParagraph"/>
        <w:divId w:val="1700619057"/>
        <w:rPr>
          <w:del w:id="336" w:author="Jonathan Clough" w:date="2022-01-13T10:14:00Z"/>
          <w:color w:val="000000"/>
        </w:rPr>
      </w:pPr>
    </w:p>
    <w:p w14:paraId="1062651E" w14:textId="385E87F9" w:rsidR="00E53009" w:rsidRDefault="00E53009" w:rsidP="00114144">
      <w:pPr>
        <w:pStyle w:val="ListParagraph"/>
        <w:numPr>
          <w:ilvl w:val="0"/>
          <w:numId w:val="2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114144">
      <w:pPr>
        <w:pStyle w:val="ListParagraph"/>
        <w:numPr>
          <w:ilvl w:val="0"/>
          <w:numId w:val="2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114144">
      <w:pPr>
        <w:pStyle w:val="ListParagraph"/>
        <w:numPr>
          <w:ilvl w:val="0"/>
          <w:numId w:val="2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114144">
      <w:pPr>
        <w:pStyle w:val="ListParagraph"/>
        <w:numPr>
          <w:ilvl w:val="0"/>
          <w:numId w:val="2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114144">
      <w:pPr>
        <w:pStyle w:val="ListParagraph"/>
        <w:numPr>
          <w:ilvl w:val="0"/>
          <w:numId w:val="2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lastRenderedPageBreak/>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45983D17" w:rsidR="00D01848"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7C6C6934" w14:textId="660CE587" w:rsidR="003A3EF2" w:rsidRDefault="003A3EF2" w:rsidP="00B87D22">
      <w:pPr>
        <w:divId w:val="991525915"/>
        <w:rPr>
          <w:color w:val="000000"/>
        </w:rPr>
      </w:pPr>
    </w:p>
    <w:p w14:paraId="17CE4CC7" w14:textId="3E65CC25" w:rsidR="003A3EF2" w:rsidRPr="001B1392" w:rsidRDefault="003A3EF2">
      <w:pPr>
        <w:divId w:val="991525915"/>
        <w:rPr>
          <w:ins w:id="337" w:author="Jonathan Clough" w:date="2022-01-13T10:14:00Z"/>
          <w:color w:val="000000"/>
        </w:rPr>
      </w:pPr>
      <w:ins w:id="338" w:author="Jonathan Clough" w:date="2022-01-13T10:14:00Z">
        <w:r>
          <w:rPr>
            <w:color w:val="000000"/>
          </w:rPr>
          <w:t>You may also “Add” or “Delete” variables from this list.  Note that the food web may need to be updated following this procedure.</w:t>
        </w:r>
      </w:ins>
    </w:p>
    <w:p w14:paraId="6CAE6121" w14:textId="218248D9" w:rsidR="001E0C66" w:rsidRPr="001B1392" w:rsidRDefault="001E0C66">
      <w:pPr>
        <w:divId w:val="1472746219"/>
        <w:rPr>
          <w:ins w:id="339" w:author="Jonathan Clough" w:date="2022-01-13T10:14:00Z"/>
          <w:color w:val="000000"/>
        </w:rPr>
      </w:pPr>
    </w:p>
    <w:p w14:paraId="78D12BD1" w14:textId="77777777" w:rsidR="001E0C66" w:rsidRPr="001B1392" w:rsidRDefault="001E0C66">
      <w:pPr>
        <w:pStyle w:val="Heading3"/>
        <w:divId w:val="1966810631"/>
        <w:rPr>
          <w:color w:val="000000"/>
          <w:sz w:val="24"/>
          <w:szCs w:val="20"/>
        </w:rPr>
      </w:pPr>
      <w:bookmarkStart w:id="340" w:name="_Toc92890503"/>
      <w:bookmarkStart w:id="341" w:name="_Toc77252202"/>
      <w:r w:rsidRPr="001B1392">
        <w:rPr>
          <w:color w:val="000000"/>
          <w:sz w:val="24"/>
          <w:szCs w:val="20"/>
        </w:rPr>
        <w:t>Saving a Study</w:t>
      </w:r>
      <w:bookmarkEnd w:id="340"/>
      <w:bookmarkEnd w:id="341"/>
    </w:p>
    <w:p w14:paraId="0B8AE272" w14:textId="13B44B8B" w:rsidR="001E0C66" w:rsidRPr="001B1392" w:rsidRDefault="001E0C66">
      <w:pPr>
        <w:divId w:val="1082872472"/>
        <w:rPr>
          <w:color w:val="000000"/>
        </w:rPr>
      </w:pPr>
      <w:r w:rsidRPr="001B1392">
        <w:rPr>
          <w:color w:val="000000"/>
        </w:rPr>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ins w:id="342" w:author="Jonathan Clough" w:date="2022-01-13T10:14:00Z">
        <w:r w:rsidR="003A3EF2">
          <w:rPr>
            <w:color w:val="000000"/>
          </w:rPr>
          <w:t xml:space="preserve"> The JSON saved will include all model parameters, driving time series, and sets of model results.</w:t>
        </w:r>
      </w:ins>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343" w:name="_Toc92890504"/>
      <w:bookmarkStart w:id="344" w:name="_Toc77252203"/>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343"/>
      <w:bookmarkEnd w:id="344"/>
    </w:p>
    <w:p w14:paraId="308EDD85" w14:textId="570EB4FC" w:rsidR="001E0C66" w:rsidRPr="001B1392" w:rsidRDefault="005C7611">
      <w:pPr>
        <w:pStyle w:val="NormalWeb"/>
        <w:divId w:val="697244854"/>
      </w:pPr>
      <w:r>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165E5D2A" w:rsidR="001E0C66" w:rsidRPr="001B1392" w:rsidRDefault="00C833CD">
      <w:pPr>
        <w:pStyle w:val="Heading3"/>
        <w:divId w:val="301935052"/>
        <w:rPr>
          <w:color w:val="000000"/>
          <w:sz w:val="24"/>
          <w:szCs w:val="20"/>
        </w:rPr>
      </w:pPr>
      <w:bookmarkStart w:id="345" w:name="_Databases_vs._Parameters"/>
      <w:bookmarkStart w:id="346" w:name="_Toc92890505"/>
      <w:bookmarkStart w:id="347" w:name="Libraries"/>
      <w:bookmarkStart w:id="348" w:name="_Toc77252204"/>
      <w:bookmarkEnd w:id="345"/>
      <w:del w:id="349" w:author="Jonathan Clough" w:date="2022-01-13T10:14:00Z">
        <w:r>
          <w:rPr>
            <w:color w:val="000000"/>
            <w:sz w:val="24"/>
            <w:szCs w:val="20"/>
          </w:rPr>
          <w:delText>Databases vs.</w:delText>
        </w:r>
        <w:r w:rsidR="001E0C66" w:rsidRPr="001B1392">
          <w:rPr>
            <w:color w:val="000000"/>
            <w:sz w:val="24"/>
            <w:szCs w:val="20"/>
          </w:rPr>
          <w:delText xml:space="preserve"> </w:delText>
        </w:r>
      </w:del>
      <w:r w:rsidR="00085FF0">
        <w:rPr>
          <w:color w:val="000000"/>
          <w:sz w:val="24"/>
          <w:szCs w:val="20"/>
        </w:rPr>
        <w:t xml:space="preserve">Parameters </w:t>
      </w:r>
      <w:ins w:id="350" w:author="Jonathan Clough" w:date="2022-01-13T10:14:00Z">
        <w:r w:rsidR="00085FF0">
          <w:rPr>
            <w:color w:val="000000"/>
            <w:sz w:val="24"/>
            <w:szCs w:val="20"/>
          </w:rPr>
          <w:t xml:space="preserve">within </w:t>
        </w:r>
        <w:r>
          <w:rPr>
            <w:color w:val="000000"/>
            <w:sz w:val="24"/>
            <w:szCs w:val="20"/>
          </w:rPr>
          <w:t>Database</w:t>
        </w:r>
        <w:r w:rsidR="00422D64">
          <w:rPr>
            <w:color w:val="000000"/>
            <w:sz w:val="24"/>
            <w:szCs w:val="20"/>
          </w:rPr>
          <w:t xml:space="preserve"> Files </w:t>
        </w:r>
        <w:r>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ins>
      <w:r w:rsidR="001E0C66" w:rsidRPr="001B1392">
        <w:rPr>
          <w:color w:val="000000"/>
          <w:sz w:val="24"/>
          <w:szCs w:val="20"/>
        </w:rPr>
        <w:t>in a Simulation</w:t>
      </w:r>
      <w:bookmarkEnd w:id="346"/>
      <w:bookmarkEnd w:id="348"/>
    </w:p>
    <w:bookmarkEnd w:id="347"/>
    <w:p w14:paraId="62948A6E" w14:textId="77777777" w:rsidR="00085FF0"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81BAC50" w14:textId="77777777" w:rsidR="00085FF0" w:rsidRDefault="00085FF0">
      <w:pPr>
        <w:divId w:val="1497456948"/>
        <w:rPr>
          <w:color w:val="000000"/>
        </w:rPr>
      </w:pPr>
    </w:p>
    <w:p w14:paraId="5769B2F5" w14:textId="3D28C569" w:rsidR="00C833CD" w:rsidRDefault="001E0C66">
      <w:pPr>
        <w:divId w:val="1497456948"/>
        <w:rPr>
          <w:ins w:id="351" w:author="Jonathan Clough" w:date="2022-01-13T10:14:00Z"/>
          <w:color w:val="000000"/>
        </w:rPr>
      </w:pPr>
      <w:del w:id="352" w:author="Jonathan Clough" w:date="2022-01-13T10:14:00Z">
        <w:r w:rsidRPr="001B1392">
          <w:rPr>
            <w:color w:val="000000"/>
          </w:rPr>
          <w:delText>Studies</w:delText>
        </w:r>
      </w:del>
      <w:ins w:id="353" w:author="Jonathan Clough" w:date="2022-01-13T10:14:00Z">
        <w:r w:rsidR="00085FF0">
          <w:rPr>
            <w:color w:val="000000"/>
          </w:rPr>
          <w:t xml:space="preserve">The database files are </w:t>
        </w:r>
        <w:r w:rsidR="0017382D">
          <w:rPr>
            <w:color w:val="000000"/>
          </w:rPr>
          <w:t>stand-alone</w:t>
        </w:r>
        <w:r w:rsidR="00085FF0">
          <w:rPr>
            <w:color w:val="000000"/>
          </w:rPr>
          <w:t xml:space="preserve"> files that do not affect model results unless they are loaded into a simulation.</w:t>
        </w:r>
      </w:ins>
    </w:p>
    <w:p w14:paraId="50D5780D" w14:textId="77777777" w:rsidR="00C833CD" w:rsidRDefault="00C833CD">
      <w:pPr>
        <w:divId w:val="1497456948"/>
        <w:rPr>
          <w:ins w:id="354" w:author="Jonathan Clough" w:date="2022-01-13T10:14:00Z"/>
          <w:color w:val="000000"/>
        </w:rPr>
      </w:pPr>
    </w:p>
    <w:p w14:paraId="03CE164C" w14:textId="602A2CFA" w:rsidR="001E0C66" w:rsidRPr="001B1392" w:rsidRDefault="001E0C66">
      <w:pPr>
        <w:divId w:val="1497456948"/>
        <w:rPr>
          <w:color w:val="000000"/>
        </w:rPr>
      </w:pPr>
      <w:ins w:id="355" w:author="Jonathan Clough" w:date="2022-01-13T10:14:00Z">
        <w:r w:rsidRPr="001B1392">
          <w:rPr>
            <w:color w:val="000000"/>
          </w:rPr>
          <w:t>Stud</w:t>
        </w:r>
        <w:r w:rsidR="00085FF0">
          <w:rPr>
            <w:color w:val="000000"/>
          </w:rPr>
          <w:t>y files</w:t>
        </w:r>
      </w:ins>
      <w:r w:rsidR="00085FF0">
        <w:rPr>
          <w:color w:val="000000"/>
        </w:rPr>
        <w:t xml:space="preserve"> </w:t>
      </w:r>
      <w:r w:rsidRPr="001B1392">
        <w:rPr>
          <w:color w:val="000000"/>
        </w:rPr>
        <w:t>are self-contained</w:t>
      </w:r>
      <w:ins w:id="356" w:author="Jonathan Clough" w:date="2022-01-13T10:14:00Z">
        <w:r w:rsidRPr="001B1392">
          <w:rPr>
            <w:color w:val="000000"/>
          </w:rPr>
          <w:t xml:space="preserve"> </w:t>
        </w:r>
        <w:r w:rsidR="00085FF0">
          <w:rPr>
            <w:color w:val="000000"/>
          </w:rPr>
          <w:t>JSON</w:t>
        </w:r>
      </w:ins>
      <w:r w:rsidR="00085FF0">
        <w:rPr>
          <w:color w:val="000000"/>
        </w:rPr>
        <w:t xml:space="preserve"> </w:t>
      </w:r>
      <w:r w:rsidRPr="001B1392">
        <w:rPr>
          <w:color w:val="000000"/>
        </w:rPr>
        <w:t xml:space="preserve">files with all the information on a particular simulation, including initial conditions, loadings, parameter values, first and last dates for the simulation, and simulation results.  Parameter values can be edited, but </w:t>
      </w:r>
      <w:ins w:id="357" w:author="Jonathan Clough" w:date="2022-01-13T10:14:00Z">
        <w:r w:rsidR="00085FF0">
          <w:rPr>
            <w:color w:val="000000"/>
          </w:rPr>
          <w:t xml:space="preserve">those </w:t>
        </w:r>
      </w:ins>
      <w:r w:rsidRPr="001B1392">
        <w:rPr>
          <w:color w:val="000000"/>
        </w:rPr>
        <w:t>changes</w:t>
      </w:r>
      <w:ins w:id="358" w:author="Jonathan Clough" w:date="2022-01-13T10:14:00Z">
        <w:r w:rsidRPr="001B1392">
          <w:rPr>
            <w:color w:val="000000"/>
          </w:rPr>
          <w:t xml:space="preserve"> </w:t>
        </w:r>
        <w:r w:rsidR="00085FF0">
          <w:rPr>
            <w:color w:val="000000"/>
          </w:rPr>
          <w:t>will</w:t>
        </w:r>
      </w:ins>
      <w:r w:rsidR="00085FF0">
        <w:rPr>
          <w:color w:val="000000"/>
        </w:rPr>
        <w:t xml:space="preserve">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w:t>
      </w:r>
      <w:r w:rsidRPr="001B1392">
        <w:rPr>
          <w:color w:val="000000"/>
        </w:rPr>
        <w:lastRenderedPageBreak/>
        <w:t xml:space="preserve">subject to later review. </w:t>
      </w:r>
      <w:del w:id="359" w:author="Jonathan Clough" w:date="2022-01-13T10:14:00Z">
        <w:r w:rsidRPr="001B1392">
          <w:rPr>
            <w:color w:val="000000"/>
          </w:rPr>
          <w:delText>(Of course, you also should archive the version of AQUATOX that was used.)</w:delText>
        </w:r>
      </w:del>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202E0386" w:rsidR="001E0C66"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2049EA2C" w14:textId="4EA96031" w:rsidR="00F60541" w:rsidRDefault="00F60541" w:rsidP="00B87D22">
      <w:pPr>
        <w:divId w:val="132335328"/>
        <w:rPr>
          <w:color w:val="000000"/>
        </w:rPr>
      </w:pPr>
    </w:p>
    <w:p w14:paraId="4D0C58DF" w14:textId="77777777" w:rsidR="001E0C66" w:rsidRPr="001B1392" w:rsidRDefault="001E0C66">
      <w:pPr>
        <w:divId w:val="468596427"/>
        <w:rPr>
          <w:del w:id="360" w:author="Jonathan Clough" w:date="2022-01-13T10:14:00Z"/>
          <w:color w:val="000000"/>
        </w:rPr>
      </w:pPr>
      <w:del w:id="361" w:author="Jonathan Clough" w:date="2022-01-13T10:14:00Z">
        <w:r w:rsidRPr="001B1392">
          <w:rPr>
            <w:color w:val="000000"/>
          </w:rPr>
          <w:delText xml:space="preserve">See Also:  </w:delText>
        </w:r>
        <w:bookmarkStart w:id="362" w:name="_Hlk77422564"/>
        <w:r w:rsidR="00135891">
          <w:fldChar w:fldCharType="begin"/>
        </w:r>
        <w:r w:rsidR="00135891">
          <w:delInstrText xml:space="preserve"> HYPERLINK \l "Libraries" </w:delInstrText>
        </w:r>
        <w:r w:rsidR="00135891">
          <w:fldChar w:fldCharType="separate"/>
        </w:r>
        <w:r w:rsidRPr="0037712A">
          <w:rPr>
            <w:rStyle w:val="Hyperlink"/>
          </w:rPr>
          <w:delText xml:space="preserve">Types of </w:delText>
        </w:r>
        <w:r w:rsidR="00C833CD">
          <w:rPr>
            <w:rStyle w:val="Hyperlink"/>
          </w:rPr>
          <w:delText>Databases</w:delText>
        </w:r>
        <w:r w:rsidR="00135891">
          <w:rPr>
            <w:rStyle w:val="Hyperlink"/>
          </w:rPr>
          <w:fldChar w:fldCharType="end"/>
        </w:r>
        <w:bookmarkEnd w:id="362"/>
      </w:del>
    </w:p>
    <w:p w14:paraId="52DC1935" w14:textId="588DBA9D" w:rsidR="00F60541" w:rsidRPr="001B1392" w:rsidRDefault="00F60541">
      <w:pPr>
        <w:divId w:val="132335328"/>
        <w:rPr>
          <w:ins w:id="363" w:author="Jonathan Clough" w:date="2022-01-13T10:14:00Z"/>
          <w:color w:val="000000"/>
        </w:rPr>
      </w:pPr>
      <w:ins w:id="364" w:author="Jonathan Clough" w:date="2022-01-13T10:14:00Z">
        <w:r>
          <w:t xml:space="preserve">See also the section on </w:t>
        </w:r>
        <w:r w:rsidR="0009053A">
          <w:fldChar w:fldCharType="begin"/>
        </w:r>
        <w:r w:rsidR="0009053A">
          <w:instrText xml:space="preserve"> HYPERLINK \l "Parameters" </w:instrText>
        </w:r>
        <w:r w:rsidR="0009053A">
          <w:fldChar w:fldCharType="separate"/>
        </w:r>
        <w:r>
          <w:rPr>
            <w:rStyle w:val="Hyperlink"/>
          </w:rPr>
          <w:t>p</w:t>
        </w:r>
        <w:r w:rsidRPr="0037712A">
          <w:rPr>
            <w:rStyle w:val="Hyperlink"/>
          </w:rPr>
          <w:t>arameters</w:t>
        </w:r>
        <w:r w:rsidR="0009053A">
          <w:rPr>
            <w:rStyle w:val="Hyperlink"/>
          </w:rPr>
          <w:fldChar w:fldCharType="end"/>
        </w:r>
        <w:r>
          <w:rPr>
            <w:rStyle w:val="Hyperlink"/>
          </w:rPr>
          <w:t>.</w:t>
        </w:r>
      </w:ins>
    </w:p>
    <w:p w14:paraId="1DEEFE3A" w14:textId="77777777" w:rsidR="001E0C66" w:rsidRPr="001B1392" w:rsidRDefault="001E0C66">
      <w:pPr>
        <w:pStyle w:val="Heading3"/>
        <w:divId w:val="993070383"/>
        <w:rPr>
          <w:color w:val="000000"/>
          <w:sz w:val="24"/>
          <w:szCs w:val="20"/>
        </w:rPr>
      </w:pPr>
      <w:bookmarkStart w:id="365" w:name="_Toc92890506"/>
      <w:bookmarkStart w:id="366" w:name="_Toc77252205"/>
      <w:r w:rsidRPr="001B1392">
        <w:rPr>
          <w:color w:val="000000"/>
          <w:sz w:val="24"/>
          <w:szCs w:val="20"/>
        </w:rPr>
        <w:t>Exploring State Variables</w:t>
      </w:r>
      <w:bookmarkEnd w:id="365"/>
      <w:bookmarkEnd w:id="366"/>
    </w:p>
    <w:p w14:paraId="749BACF1" w14:textId="77777777" w:rsidR="001E0C66" w:rsidRPr="001B1392" w:rsidRDefault="001E0C66">
      <w:pPr>
        <w:pStyle w:val="Heading4"/>
        <w:divId w:val="2014991672"/>
        <w:rPr>
          <w:sz w:val="22"/>
        </w:rPr>
      </w:pPr>
      <w:bookmarkStart w:id="367" w:name="_Toc92890507"/>
      <w:bookmarkStart w:id="368" w:name="_Toc77252206"/>
      <w:r w:rsidRPr="001B1392">
        <w:rPr>
          <w:sz w:val="22"/>
        </w:rPr>
        <w:t>State Variables</w:t>
      </w:r>
      <w:bookmarkEnd w:id="367"/>
      <w:bookmarkEnd w:id="368"/>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369" w:name="_Toc92890508"/>
      <w:bookmarkStart w:id="370" w:name="_Toc77252207"/>
      <w:r w:rsidRPr="001B1392">
        <w:rPr>
          <w:sz w:val="22"/>
        </w:rPr>
        <w:t>Modifying the State Variable List</w:t>
      </w:r>
      <w:bookmarkEnd w:id="369"/>
      <w:bookmarkEnd w:id="370"/>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6DBA4BFC"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w:t>
      </w:r>
      <w:del w:id="371" w:author="Jonathan Clough" w:date="2022-01-13T10:14:00Z">
        <w:r w:rsidRPr="001B1392">
          <w:rPr>
            <w:color w:val="000000"/>
          </w:rPr>
          <w:delText xml:space="preserve"> </w:delText>
        </w:r>
      </w:del>
      <w:ins w:id="372" w:author="Jonathan Clough" w:date="2022-01-13T10:14:00Z">
        <w:r w:rsidR="0017382D" w:rsidRPr="001B1392">
          <w:rPr>
            <w:color w:val="000000"/>
          </w:rPr>
          <w:t>-</w:t>
        </w:r>
      </w:ins>
      <w:r w:rsidR="0017382D" w:rsidRPr="001B1392">
        <w:rPr>
          <w:color w:val="000000"/>
        </w:rPr>
        <w:t>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w:t>
      </w:r>
      <w:r w:rsidRPr="001B1392">
        <w:rPr>
          <w:color w:val="000000"/>
        </w:rPr>
        <w:lastRenderedPageBreak/>
        <w:t xml:space="preserve">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373" w:name="_Toc92890509"/>
      <w:bookmarkStart w:id="374" w:name="ICandLoadings"/>
      <w:bookmarkStart w:id="375" w:name="_Toc77252208"/>
      <w:r w:rsidRPr="001B1392">
        <w:rPr>
          <w:sz w:val="22"/>
        </w:rPr>
        <w:t>Initial Conditions and Loadings</w:t>
      </w:r>
      <w:bookmarkEnd w:id="373"/>
      <w:bookmarkEnd w:id="375"/>
    </w:p>
    <w:bookmarkEnd w:id="374"/>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1F01EEBF" w:rsidR="001E0C66" w:rsidRPr="001B1392" w:rsidRDefault="001E0C66">
      <w:pPr>
        <w:pStyle w:val="Heading4"/>
        <w:divId w:val="1159273839"/>
        <w:rPr>
          <w:sz w:val="22"/>
        </w:rPr>
      </w:pPr>
      <w:bookmarkStart w:id="376" w:name="_Toc92890510"/>
      <w:bookmarkStart w:id="377" w:name="Import_and_Export_Loadings"/>
      <w:bookmarkStart w:id="378" w:name="_Toc77252209"/>
      <w:r w:rsidRPr="001B1392">
        <w:rPr>
          <w:sz w:val="22"/>
        </w:rPr>
        <w:t>Importing</w:t>
      </w:r>
      <w:del w:id="379" w:author="Jonathan Clough" w:date="2022-01-13T10:14:00Z">
        <w:r w:rsidRPr="001B1392">
          <w:rPr>
            <w:sz w:val="22"/>
          </w:rPr>
          <w:delText xml:space="preserve"> and Exporting</w:delText>
        </w:r>
      </w:del>
      <w:r w:rsidRPr="001B1392">
        <w:rPr>
          <w:sz w:val="22"/>
        </w:rPr>
        <w:t xml:space="preserve"> Loadings</w:t>
      </w:r>
      <w:bookmarkEnd w:id="376"/>
      <w:bookmarkEnd w:id="378"/>
    </w:p>
    <w:bookmarkEnd w:id="377"/>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380" w:name="Important_Note_about_Dynamic_Loadings"/>
      <w:r w:rsidRPr="001B1392">
        <w:rPr>
          <w:color w:val="000000"/>
        </w:rPr>
        <w:t>Important Note about Dynamic Loadings:</w:t>
      </w:r>
    </w:p>
    <w:bookmarkEnd w:id="380"/>
    <w:p w14:paraId="5B598672" w14:textId="77777777" w:rsidR="001E0C66" w:rsidRPr="001B1392" w:rsidRDefault="001E0C66">
      <w:pPr>
        <w:divId w:val="1668708702"/>
        <w:rPr>
          <w:color w:val="000000"/>
        </w:rPr>
      </w:pPr>
      <w:r w:rsidRPr="001B1392">
        <w:rPr>
          <w:color w:val="000000"/>
        </w:rPr>
        <w:lastRenderedPageBreak/>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381" w:name="NutrientLoadings"/>
      <w:r w:rsidRPr="001B1392">
        <w:t>Nutrient Loadings</w:t>
      </w:r>
    </w:p>
    <w:bookmarkEnd w:id="381"/>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ins w:id="382" w:author="Jonathan Clough" w:date="2022-01-13T10:14:00Z">
        <w:r w:rsidR="0017382D" w:rsidRPr="00C312F5">
          <w:rPr>
            <w:color w:val="000000"/>
          </w:rPr>
          <w:t>,</w:t>
        </w:r>
      </w:ins>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383" w:name="SuspDiss"/>
      <w:bookmarkStart w:id="384" w:name="DetrScreen"/>
      <w:r w:rsidRPr="001B1392">
        <w:rPr>
          <w:color w:val="000000"/>
        </w:rPr>
        <w:t>Detrital Initial Conditions and Loadings</w:t>
      </w:r>
    </w:p>
    <w:bookmarkEnd w:id="383"/>
    <w:bookmarkEnd w:id="384"/>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ins w:id="385" w:author="Jonathan Clough" w:date="2022-01-13T10:14:00Z">
        <w:r w:rsidR="0017382D" w:rsidRPr="00C312F5">
          <w:rPr>
            <w:color w:val="000000"/>
          </w:rPr>
          <w:t>,</w:t>
        </w:r>
      </w:ins>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ins w:id="386" w:author="Jonathan Clough" w:date="2022-01-13T10:14:00Z">
        <w:r>
          <w:rPr>
            <w:color w:val="000000"/>
          </w:rPr>
          <w:t xml:space="preserve">By selecting the “Loading Type” dropdown, the type of variable input may be specified.  </w:t>
        </w:r>
      </w:ins>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387" w:name="Temperature"/>
      <w:r w:rsidRPr="001B1392">
        <w:rPr>
          <w:color w:val="000000"/>
        </w:rPr>
        <w:t>Temperature Data Screen</w:t>
      </w:r>
    </w:p>
    <w:bookmarkEnd w:id="387"/>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ins w:id="388" w:author="Jonathan Clough" w:date="2022-01-13T10:14:00Z">
        <w:r w:rsidR="0017382D" w:rsidRPr="00C312F5">
          <w:rPr>
            <w:color w:val="000000"/>
          </w:rPr>
          <w:t>,</w:t>
        </w:r>
      </w:ins>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2830D3F4"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del w:id="389" w:author="Jonathan Clough" w:date="2022-01-13T10:14:00Z">
        <w:r w:rsidRPr="001B1392">
          <w:rPr>
            <w:color w:val="000000"/>
          </w:rPr>
          <w:delText>If the system stratifies</w:delText>
        </w:r>
        <w:r w:rsidR="00CF7588">
          <w:rPr>
            <w:color w:val="000000"/>
          </w:rPr>
          <w:delText>,</w:delText>
        </w:r>
        <w:r w:rsidRPr="001B1392">
          <w:rPr>
            <w:color w:val="000000"/>
          </w:rPr>
          <w:delText xml:space="preserve"> then temperatures must be given for both epilimnion and hypolimnion.</w:delText>
        </w:r>
      </w:del>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390" w:name="Wind"/>
      <w:r w:rsidRPr="001B1392">
        <w:rPr>
          <w:color w:val="000000"/>
        </w:rPr>
        <w:t>Wind Loadings Screen</w:t>
      </w:r>
    </w:p>
    <w:bookmarkEnd w:id="390"/>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ins w:id="391" w:author="Jonathan Clough" w:date="2022-01-13T10:14:00Z">
        <w:r w:rsidR="00E54E93" w:rsidRPr="00C312F5">
          <w:rPr>
            <w:color w:val="000000"/>
          </w:rPr>
          <w:t>,</w:t>
        </w:r>
      </w:ins>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44004D0"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del w:id="392" w:author="Jonathan Clough" w:date="2022-01-13T10:14:00Z">
        <w:r w:rsidRPr="001B1392">
          <w:rPr>
            <w:b/>
            <w:bCs/>
            <w:color w:val="000000"/>
          </w:rPr>
          <w:delText>dynamic</w:delText>
        </w:r>
      </w:del>
      <w:ins w:id="393" w:author="Jonathan Clough" w:date="2022-01-13T10:14:00Z">
        <w:r w:rsidR="00E54E93" w:rsidRPr="00E54E93">
          <w:rPr>
            <w:color w:val="000000"/>
          </w:rPr>
          <w:t>time series</w:t>
        </w:r>
      </w:ins>
      <w:r w:rsidRPr="00E54E93">
        <w:rPr>
          <w:color w:val="000000"/>
          <w:rPrChange w:id="394" w:author="Jonathan Clough" w:date="2022-01-13T10:14:00Z">
            <w:rPr>
              <w:b/>
              <w:color w:val="000000"/>
            </w:rPr>
          </w:rPrChange>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5705A336" w:rsidR="001E0C66" w:rsidRPr="001B1392" w:rsidRDefault="001E0C66">
      <w:pPr>
        <w:divId w:val="380909525"/>
        <w:rPr>
          <w:color w:val="000000"/>
        </w:rPr>
      </w:pPr>
      <w:r w:rsidRPr="001B1392">
        <w:rPr>
          <w:color w:val="000000"/>
        </w:rPr>
        <w:lastRenderedPageBreak/>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del w:id="395" w:author="Jonathan Clough" w:date="2022-01-13T10:14:00Z">
        <w:r w:rsidRPr="001B1392">
          <w:rPr>
            <w:color w:val="000000"/>
          </w:rPr>
          <w:delText xml:space="preserve"> The edit box for the </w:delText>
        </w:r>
        <w:r w:rsidRPr="001B1392">
          <w:rPr>
            <w:b/>
            <w:bCs/>
            <w:color w:val="000000"/>
          </w:rPr>
          <w:delText>mean value</w:delText>
        </w:r>
        <w:r w:rsidRPr="001B1392">
          <w:rPr>
            <w:color w:val="000000"/>
          </w:rPr>
          <w:delText xml:space="preserve"> (in m/s) appears in the upper right hand of the wind loadings screen</w:delText>
        </w:r>
        <w:r w:rsidR="008B0E04">
          <w:rPr>
            <w:color w:val="000000"/>
          </w:rPr>
          <w:delText>, visible when “</w:delText>
        </w:r>
        <w:r w:rsidR="000C1E82" w:rsidRPr="009C1344">
          <w:rPr>
            <w:b/>
            <w:color w:val="000000"/>
          </w:rPr>
          <w:delText>Use Default Time Series</w:delText>
        </w:r>
        <w:r w:rsidR="008B0E04">
          <w:rPr>
            <w:b/>
            <w:color w:val="000000"/>
          </w:rPr>
          <w:delText>”</w:delText>
        </w:r>
        <w:r w:rsidR="008B0E04">
          <w:rPr>
            <w:color w:val="000000"/>
          </w:rPr>
          <w:delText xml:space="preserve"> is chosen</w:delText>
        </w:r>
        <w:r w:rsidRPr="001B1392">
          <w:rPr>
            <w:color w:val="000000"/>
          </w:rPr>
          <w:delText>.</w:delText>
        </w:r>
      </w:del>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396" w:name="Light"/>
      <w:r w:rsidRPr="001B1392">
        <w:rPr>
          <w:color w:val="000000"/>
        </w:rPr>
        <w:t>Light Loadings Screen</w:t>
      </w:r>
    </w:p>
    <w:bookmarkEnd w:id="396"/>
    <w:p w14:paraId="52ABEF5D" w14:textId="19BDDE39" w:rsidR="00C312F5" w:rsidRDefault="00C312F5">
      <w:pPr>
        <w:divId w:val="686444958"/>
        <w:rPr>
          <w:color w:val="000000"/>
        </w:rPr>
      </w:pPr>
      <w:r w:rsidRPr="00C312F5">
        <w:rPr>
          <w:color w:val="000000"/>
        </w:rPr>
        <w:t xml:space="preserve">To access this </w:t>
      </w:r>
      <w:r w:rsidR="00E54E93" w:rsidRPr="00C312F5">
        <w:rPr>
          <w:color w:val="000000"/>
        </w:rPr>
        <w:t>screen</w:t>
      </w:r>
      <w:ins w:id="397" w:author="Jonathan Clough" w:date="2022-01-13T10:14:00Z">
        <w:r w:rsidR="00E54E93" w:rsidRPr="00C312F5">
          <w:rPr>
            <w:color w:val="000000"/>
          </w:rPr>
          <w:t>,</w:t>
        </w:r>
      </w:ins>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4BC6FA00"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Langleys/day.  If annual mean and range are used, these parameters must be filled-in in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rsidP="00B87D22">
      <w:pPr>
        <w:divId w:val="160003306"/>
        <w:rPr>
          <w:color w:val="000000"/>
        </w:rPr>
      </w:pPr>
      <w:r w:rsidRPr="001B1392">
        <w:rPr>
          <w:color w:val="000000"/>
        </w:rPr>
        <w:t> </w:t>
      </w:r>
    </w:p>
    <w:p w14:paraId="0E532E01" w14:textId="77777777" w:rsidR="001E0C66" w:rsidRPr="001B1392" w:rsidRDefault="001E0C66">
      <w:pPr>
        <w:divId w:val="109126035"/>
        <w:rPr>
          <w:del w:id="398" w:author="Jonathan Clough" w:date="2022-01-13T10:14:00Z"/>
          <w:color w:val="000000"/>
        </w:rPr>
      </w:pPr>
      <w:del w:id="399" w:author="Jonathan Clough" w:date="2022-01-13T10:14:00Z">
        <w:r w:rsidRPr="001B1392">
          <w:rPr>
            <w:color w:val="000000"/>
          </w:rPr>
          <w:delText>Conversions into Langleys per day (Ly/d) are provided using the "convert" button; imported time series may also be converted.</w:delText>
        </w:r>
      </w:del>
    </w:p>
    <w:p w14:paraId="2818989B" w14:textId="77777777" w:rsidR="001E0C66" w:rsidRPr="001B1392" w:rsidRDefault="001E0C66">
      <w:pPr>
        <w:divId w:val="160003306"/>
        <w:rPr>
          <w:del w:id="400" w:author="Jonathan Clough" w:date="2022-01-13T10:14:00Z"/>
          <w:color w:val="000000"/>
        </w:rPr>
      </w:pPr>
      <w:del w:id="401" w:author="Jonathan Clough" w:date="2022-01-13T10:14:00Z">
        <w:r w:rsidRPr="001B1392">
          <w:rPr>
            <w:color w:val="000000"/>
          </w:rPr>
          <w:delText> </w:delText>
        </w:r>
      </w:del>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Change w:id="402" w:author="Jonathan Clough" w:date="2022-01-13T10:14:00Z">
          <w:pPr>
            <w:pStyle w:val="Heading5"/>
            <w:divId w:val="1924073099"/>
          </w:pPr>
        </w:pPrChange>
      </w:pPr>
      <w:bookmarkStart w:id="403" w:name="pHScreen"/>
      <w:r w:rsidRPr="001B1392">
        <w:rPr>
          <w:color w:val="000000"/>
        </w:rPr>
        <w:t>pH Screen</w:t>
      </w:r>
    </w:p>
    <w:bookmarkEnd w:id="403"/>
    <w:p w14:paraId="165F8E4C" w14:textId="0C52DB92" w:rsidR="00D87991" w:rsidRDefault="00D87991" w:rsidP="00D60C7F">
      <w:pPr>
        <w:keepNext/>
        <w:divId w:val="1203397140"/>
        <w:rPr>
          <w:color w:val="000000"/>
        </w:rPr>
        <w:pPrChange w:id="404" w:author="Jonathan Clough" w:date="2022-01-13T10:14:00Z">
          <w:pPr>
            <w:divId w:val="1203397140"/>
          </w:pPr>
        </w:pPrChange>
      </w:pPr>
      <w:r w:rsidRPr="001B1392">
        <w:rPr>
          <w:color w:val="000000"/>
        </w:rPr>
        <w:t xml:space="preserve">To access this </w:t>
      </w:r>
      <w:r w:rsidR="0017382D" w:rsidRPr="001B1392">
        <w:rPr>
          <w:color w:val="000000"/>
        </w:rPr>
        <w:t>screen</w:t>
      </w:r>
      <w:ins w:id="405" w:author="Jonathan Clough" w:date="2022-01-13T10:14:00Z">
        <w:r w:rsidR="0017382D" w:rsidRPr="001B1392">
          <w:rPr>
            <w:color w:val="000000"/>
          </w:rPr>
          <w:t>,</w:t>
        </w:r>
      </w:ins>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Change w:id="406" w:author="Jonathan Clough" w:date="2022-01-13T10:14:00Z">
          <w:pPr>
            <w:divId w:val="1203397140"/>
          </w:pPr>
        </w:pPrChange>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407" w:name="Volume"/>
      <w:r w:rsidRPr="001B1392">
        <w:rPr>
          <w:color w:val="000000"/>
        </w:rPr>
        <w:t>Water Volume Data</w:t>
      </w:r>
    </w:p>
    <w:bookmarkEnd w:id="407"/>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ins w:id="408" w:author="Jonathan Clough" w:date="2022-01-13T10:14:00Z">
        <w:r w:rsidR="0017382D" w:rsidRPr="00C312F5">
          <w:rPr>
            <w:color w:val="000000"/>
          </w:rPr>
          <w:t>,</w:t>
        </w:r>
      </w:ins>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 xml:space="preserve">be required.  The Manning’s equation can be used to compute changing volumes in a stream.  The simplest procedure is to hold volume constant at the initial condition.  Volume can also be computed dynamically using both inflow and discharge, </w:t>
      </w:r>
      <w:r w:rsidRPr="001B1392">
        <w:rPr>
          <w:color w:val="000000"/>
        </w:rPr>
        <w:lastRenderedPageBreak/>
        <w:t>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409" w:name="_Toc92890511"/>
      <w:bookmarkStart w:id="410" w:name="Parameters"/>
      <w:bookmarkStart w:id="411" w:name="_Toc77252210"/>
      <w:r w:rsidRPr="001B1392">
        <w:rPr>
          <w:sz w:val="22"/>
        </w:rPr>
        <w:t>Parameters</w:t>
      </w:r>
      <w:bookmarkEnd w:id="409"/>
      <w:bookmarkEnd w:id="411"/>
    </w:p>
    <w:bookmarkEnd w:id="410"/>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52A34DA5"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Chems, and Plants buttons available at the upper right of the main AQUATOX </w:t>
      </w:r>
      <w:r w:rsidR="00D60C7F">
        <w:rPr>
          <w:color w:val="000000"/>
        </w:rPr>
        <w:t>interface</w:t>
      </w:r>
      <w:del w:id="412" w:author="Jonathan Clough" w:date="2022-01-13T10:14:00Z">
        <w:r w:rsidR="004E479D">
          <w:rPr>
            <w:color w:val="000000"/>
          </w:rPr>
          <w:delText>.</w:delText>
        </w:r>
        <w:r w:rsidR="004D30D0">
          <w:rPr>
            <w:color w:val="000000"/>
          </w:rPr>
          <w:delText>.</w:delText>
        </w:r>
      </w:del>
      <w:ins w:id="413" w:author="Jonathan Clough" w:date="2022-01-13T10:14:00Z">
        <w:r w:rsidR="00D60C7F">
          <w:rPr>
            <w:color w:val="000000"/>
          </w:rPr>
          <w:t>.</w:t>
        </w:r>
      </w:ins>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B87D22">
      <w:pPr>
        <w:divId w:val="849416822"/>
        <w:rPr>
          <w:moveTo w:id="414" w:author="Jonathan Clough" w:date="2022-01-13T10:14:00Z"/>
          <w:color w:val="000000"/>
        </w:rPr>
      </w:pPr>
      <w:moveToRangeStart w:id="415" w:author="Jonathan Clough" w:date="2022-01-13T10:14:00Z" w:name="move92961262"/>
      <w:moveTo w:id="416" w:author="Jonathan Clough" w:date="2022-01-13T10:14:00Z">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r w:rsidR="0009053A">
          <w:fldChar w:fldCharType="begin"/>
        </w:r>
        <w:r w:rsidR="0009053A">
          <w:instrText xml:space="preserve"> HYPERLINK \l "SiteScreen" </w:instrText>
        </w:r>
        <w:r w:rsidR="0009053A">
          <w:fldChar w:fldCharType="separate"/>
        </w:r>
        <w:r w:rsidRPr="0037712A">
          <w:rPr>
            <w:rStyle w:val="Hyperlink"/>
          </w:rPr>
          <w:t>Site Data Screen</w:t>
        </w:r>
        <w:r w:rsidR="0009053A">
          <w:rPr>
            <w:rStyle w:val="Hyperlink"/>
          </w:rPr>
          <w:fldChar w:fldCharType="end"/>
        </w:r>
        <w:r>
          <w:rPr>
            <w:b/>
            <w:bCs/>
            <w:color w:val="000000"/>
          </w:rPr>
          <w:t>.</w:t>
        </w:r>
      </w:moveTo>
    </w:p>
    <w:p w14:paraId="190426ED" w14:textId="42FF1378" w:rsidR="001E0C66" w:rsidRPr="001B1392" w:rsidRDefault="001E0C66">
      <w:pPr>
        <w:divId w:val="1416247051"/>
        <w:rPr>
          <w:moveTo w:id="417" w:author="Jonathan Clough" w:date="2022-01-13T10:14:00Z"/>
          <w:color w:val="000000"/>
        </w:rPr>
      </w:pPr>
      <w:moveToRangeStart w:id="418" w:author="Jonathan Clough" w:date="2022-01-13T10:14:00Z" w:name="move92961263"/>
      <w:moveToRangeEnd w:id="415"/>
    </w:p>
    <w:p w14:paraId="4F561575" w14:textId="63717F48" w:rsidR="001E0C66" w:rsidRPr="001B1392" w:rsidRDefault="001E0C66">
      <w:pPr>
        <w:divId w:val="1252008573"/>
        <w:rPr>
          <w:moveTo w:id="419" w:author="Jonathan Clough" w:date="2022-01-13T10:14:00Z"/>
          <w:color w:val="000000"/>
        </w:rPr>
      </w:pPr>
      <w:moveTo w:id="420" w:author="Jonathan Clough" w:date="2022-01-13T10:14:00Z">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r w:rsidR="0009053A">
          <w:fldChar w:fldCharType="begin"/>
        </w:r>
        <w:r w:rsidR="0009053A">
          <w:instrText xml:space="preserve"> HYPERLINK \l</w:instrText>
        </w:r>
        <w:r w:rsidR="0009053A">
          <w:instrText xml:space="preserve"> "AnimalDataScreen" </w:instrText>
        </w:r>
        <w:r w:rsidR="0009053A">
          <w:fldChar w:fldCharType="separate"/>
        </w:r>
        <w:r w:rsidRPr="0037712A">
          <w:rPr>
            <w:rStyle w:val="Hyperlink"/>
          </w:rPr>
          <w:t>Animal Data Screen</w:t>
        </w:r>
        <w:r w:rsidR="0009053A">
          <w:rPr>
            <w:rStyle w:val="Hyperlink"/>
          </w:rPr>
          <w:fldChar w:fldCharType="end"/>
        </w:r>
        <w:r w:rsidR="003D511B">
          <w:rPr>
            <w:b/>
            <w:bCs/>
            <w:color w:val="000000"/>
          </w:rPr>
          <w:t>.</w:t>
        </w:r>
      </w:moveTo>
    </w:p>
    <w:p w14:paraId="3F9B2AFE" w14:textId="77777777" w:rsidR="00D60C7F" w:rsidRDefault="00D60C7F" w:rsidP="00B87D22">
      <w:pPr>
        <w:divId w:val="410591087"/>
        <w:rPr>
          <w:moveTo w:id="421" w:author="Jonathan Clough" w:date="2022-01-13T10:14:00Z"/>
          <w:color w:val="000000"/>
        </w:rPr>
      </w:pPr>
      <w:moveToRangeStart w:id="422" w:author="Jonathan Clough" w:date="2022-01-13T10:14:00Z" w:name="move92961264"/>
      <w:moveToRangeEnd w:id="418"/>
    </w:p>
    <w:p w14:paraId="41B0D1AC" w14:textId="376883F5" w:rsidR="00D60C7F" w:rsidRPr="001B1392" w:rsidRDefault="00D60C7F" w:rsidP="0000561A">
      <w:pPr>
        <w:divId w:val="410591087"/>
        <w:rPr>
          <w:moveTo w:id="423" w:author="Jonathan Clough" w:date="2022-01-13T10:14:00Z"/>
          <w:color w:val="000000"/>
        </w:rPr>
      </w:pPr>
      <w:moveTo w:id="424" w:author="Jonathan Clough" w:date="2022-01-13T10:14:00Z">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moveTo>
    </w:p>
    <w:p w14:paraId="34820EA8" w14:textId="76EB2846" w:rsidR="001E0C66" w:rsidRPr="001B1392" w:rsidRDefault="001E0C66">
      <w:pPr>
        <w:divId w:val="410591087"/>
        <w:rPr>
          <w:moveTo w:id="425" w:author="Jonathan Clough" w:date="2022-01-13T10:14:00Z"/>
          <w:color w:val="000000"/>
        </w:rPr>
        <w:pPrChange w:id="426" w:author="Jonathan Clough" w:date="2022-01-13T10:14:00Z">
          <w:pPr>
            <w:divId w:val="410591087"/>
          </w:pPr>
        </w:pPrChange>
      </w:pPr>
      <w:moveTo w:id="427" w:author="Jonathan Clough" w:date="2022-01-13T10:14:00Z">
        <w:r w:rsidRPr="001B1392">
          <w:rPr>
            <w:color w:val="000000"/>
          </w:rPr>
          <w:t> </w:t>
        </w:r>
      </w:moveTo>
    </w:p>
    <w:moveToRangeEnd w:id="422"/>
    <w:p w14:paraId="627E0914" w14:textId="5CC6ACE0" w:rsidR="00D60C7F" w:rsidRDefault="00D60C7F" w:rsidP="00D60C7F">
      <w:pPr>
        <w:divId w:val="1676374149"/>
        <w:rPr>
          <w:b/>
          <w:color w:val="000000"/>
          <w:rPrChange w:id="428" w:author="Jonathan Clough" w:date="2022-01-13T10:14:00Z">
            <w:rPr>
              <w:color w:val="000000"/>
            </w:rPr>
          </w:rPrChange>
        </w:rPr>
        <w:pPrChange w:id="429" w:author="Jonathan Clough" w:date="2022-01-13T10:14:00Z">
          <w:pPr>
            <w:divId w:val="1676374149"/>
          </w:pPr>
        </w:pPrChange>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lastRenderedPageBreak/>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r w:rsidR="0009053A">
        <w:fldChar w:fldCharType="begin"/>
      </w:r>
      <w:r w:rsidR="0009053A">
        <w:instrText xml:space="preserve"> HYPERLINK \l "Ch</w:instrText>
      </w:r>
      <w:r w:rsidR="0009053A">
        <w:instrText xml:space="preserve">emData" </w:instrText>
      </w:r>
      <w:r w:rsidR="0009053A">
        <w:fldChar w:fldCharType="separate"/>
      </w:r>
      <w:r w:rsidRPr="0037712A">
        <w:rPr>
          <w:rStyle w:val="Hyperlink"/>
        </w:rPr>
        <w:t>Chemical Data Screen</w:t>
      </w:r>
      <w:r w:rsidR="0009053A">
        <w:rPr>
          <w:rStyle w:val="Hyperlink"/>
        </w:rPr>
        <w:fldChar w:fldCharType="end"/>
      </w:r>
      <w:r>
        <w:rPr>
          <w:b/>
          <w:bCs/>
          <w:color w:val="000000"/>
        </w:rPr>
        <w:t>.</w:t>
      </w:r>
    </w:p>
    <w:p w14:paraId="731DAA85" w14:textId="77777777" w:rsidR="001E0C66" w:rsidRPr="001B1392" w:rsidRDefault="001E0C66">
      <w:pPr>
        <w:divId w:val="1416247051"/>
        <w:rPr>
          <w:moveFrom w:id="430" w:author="Jonathan Clough" w:date="2022-01-13T10:14:00Z"/>
          <w:color w:val="000000"/>
        </w:rPr>
      </w:pPr>
      <w:del w:id="431" w:author="Jonathan Clough" w:date="2022-01-13T10:14:00Z">
        <w:r w:rsidRPr="001B1392">
          <w:rPr>
            <w:color w:val="000000"/>
          </w:rPr>
          <w:delText> </w:delText>
        </w:r>
      </w:del>
      <w:moveFromRangeStart w:id="432" w:author="Jonathan Clough" w:date="2022-01-13T10:14:00Z" w:name="move92961263"/>
    </w:p>
    <w:p w14:paraId="5423AC66" w14:textId="77777777" w:rsidR="001E0C66" w:rsidRPr="001B1392" w:rsidRDefault="001E0C66">
      <w:pPr>
        <w:divId w:val="1252008573"/>
        <w:rPr>
          <w:moveFrom w:id="433" w:author="Jonathan Clough" w:date="2022-01-13T10:14:00Z"/>
          <w:color w:val="000000"/>
        </w:rPr>
      </w:pPr>
      <w:moveFrom w:id="434" w:author="Jonathan Clough" w:date="2022-01-13T10:14:00Z">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r w:rsidR="0009053A">
          <w:fldChar w:fldCharType="begin"/>
        </w:r>
        <w:r w:rsidR="0009053A">
          <w:instrText xml:space="preserve"> HYPERLINK \l</w:instrText>
        </w:r>
        <w:r w:rsidR="0009053A">
          <w:instrText xml:space="preserve"> "AnimalDataScreen" </w:instrText>
        </w:r>
        <w:r w:rsidR="0009053A">
          <w:fldChar w:fldCharType="separate"/>
        </w:r>
        <w:r w:rsidRPr="0037712A">
          <w:rPr>
            <w:rStyle w:val="Hyperlink"/>
          </w:rPr>
          <w:t>Animal Data Screen</w:t>
        </w:r>
        <w:r w:rsidR="0009053A">
          <w:rPr>
            <w:rStyle w:val="Hyperlink"/>
          </w:rPr>
          <w:fldChar w:fldCharType="end"/>
        </w:r>
        <w:r w:rsidR="003D511B">
          <w:rPr>
            <w:b/>
            <w:bCs/>
            <w:color w:val="000000"/>
          </w:rPr>
          <w:t>.</w:t>
        </w:r>
      </w:moveFrom>
    </w:p>
    <w:moveFromRangeEnd w:id="432"/>
    <w:p w14:paraId="4CE2EB56" w14:textId="5A469650" w:rsidR="00D60C7F" w:rsidRDefault="001E0C66" w:rsidP="00B87D22">
      <w:pPr>
        <w:divId w:val="1676374149"/>
        <w:rPr>
          <w:b/>
          <w:color w:val="000000"/>
          <w:rPrChange w:id="435" w:author="Jonathan Clough" w:date="2022-01-13T10:14:00Z">
            <w:rPr>
              <w:color w:val="000000"/>
            </w:rPr>
          </w:rPrChange>
        </w:rPr>
      </w:pPr>
      <w:del w:id="436" w:author="Jonathan Clough" w:date="2022-01-13T10:14:00Z">
        <w:r w:rsidRPr="001B1392">
          <w:rPr>
            <w:color w:val="000000"/>
          </w:rPr>
          <w:delText> </w:delText>
        </w:r>
      </w:del>
    </w:p>
    <w:p w14:paraId="76F8F2D3" w14:textId="77777777" w:rsidR="00D60C7F" w:rsidRPr="001B1392" w:rsidRDefault="00D60C7F" w:rsidP="0000561A">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Change w:id="437" w:author="Jonathan Clough" w:date="2022-01-13T10:14:00Z">
          <w:pPr>
            <w:divId w:val="791824978"/>
          </w:pPr>
        </w:pPrChange>
      </w:pPr>
      <w:r w:rsidRPr="001B1392">
        <w:rPr>
          <w:color w:val="000000"/>
        </w:rPr>
        <w:t> </w:t>
      </w:r>
    </w:p>
    <w:p w14:paraId="61015B32" w14:textId="77777777" w:rsidR="00D60C7F" w:rsidRPr="001B1392" w:rsidRDefault="00D60C7F" w:rsidP="00D60C7F">
      <w:pPr>
        <w:divId w:val="849416822"/>
        <w:rPr>
          <w:moveFrom w:id="438" w:author="Jonathan Clough" w:date="2022-01-13T10:14:00Z"/>
          <w:color w:val="000000"/>
        </w:rPr>
        <w:pPrChange w:id="439" w:author="Jonathan Clough" w:date="2022-01-13T10:14:00Z">
          <w:pPr>
            <w:divId w:val="849416822"/>
          </w:pPr>
        </w:pPrChange>
      </w:pPr>
      <w:moveFromRangeStart w:id="440" w:author="Jonathan Clough" w:date="2022-01-13T10:14:00Z" w:name="move92961262"/>
      <w:moveFrom w:id="441" w:author="Jonathan Clough" w:date="2022-01-13T10:14:00Z">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r w:rsidR="0009053A">
          <w:fldChar w:fldCharType="begin"/>
        </w:r>
        <w:r w:rsidR="0009053A">
          <w:instrText xml:space="preserve"> HYPERLINK \l "SiteScreen" </w:instrText>
        </w:r>
        <w:r w:rsidR="0009053A">
          <w:fldChar w:fldCharType="separate"/>
        </w:r>
        <w:r w:rsidRPr="0037712A">
          <w:rPr>
            <w:rStyle w:val="Hyperlink"/>
          </w:rPr>
          <w:t>Site Data Screen</w:t>
        </w:r>
        <w:r w:rsidR="0009053A">
          <w:rPr>
            <w:rStyle w:val="Hyperlink"/>
          </w:rPr>
          <w:fldChar w:fldCharType="end"/>
        </w:r>
        <w:r>
          <w:rPr>
            <w:b/>
            <w:bCs/>
            <w:color w:val="000000"/>
          </w:rPr>
          <w:t>.</w:t>
        </w:r>
      </w:moveFrom>
    </w:p>
    <w:moveFromRangeEnd w:id="440"/>
    <w:p w14:paraId="06028011" w14:textId="77777777" w:rsidR="00D60C7F" w:rsidRDefault="001E0C66" w:rsidP="00D60C7F">
      <w:pPr>
        <w:divId w:val="410591087"/>
        <w:rPr>
          <w:moveFrom w:id="442" w:author="Jonathan Clough" w:date="2022-01-13T10:14:00Z"/>
          <w:color w:val="000000"/>
        </w:rPr>
        <w:pPrChange w:id="443" w:author="Jonathan Clough" w:date="2022-01-13T10:14:00Z">
          <w:pPr>
            <w:divId w:val="410591087"/>
          </w:pPr>
        </w:pPrChange>
      </w:pPr>
      <w:del w:id="444" w:author="Jonathan Clough" w:date="2022-01-13T10:14:00Z">
        <w:r w:rsidRPr="001B1392">
          <w:rPr>
            <w:color w:val="000000"/>
          </w:rPr>
          <w:delText> </w:delText>
        </w:r>
      </w:del>
      <w:moveFromRangeStart w:id="445" w:author="Jonathan Clough" w:date="2022-01-13T10:14:00Z" w:name="move92961264"/>
    </w:p>
    <w:p w14:paraId="28F7AD25" w14:textId="77777777" w:rsidR="00D60C7F" w:rsidRPr="001B1392" w:rsidRDefault="00D60C7F" w:rsidP="00D60C7F">
      <w:pPr>
        <w:divId w:val="410591087"/>
        <w:rPr>
          <w:moveFrom w:id="446" w:author="Jonathan Clough" w:date="2022-01-13T10:14:00Z"/>
          <w:color w:val="000000"/>
        </w:rPr>
        <w:pPrChange w:id="447" w:author="Jonathan Clough" w:date="2022-01-13T10:14:00Z">
          <w:pPr>
            <w:divId w:val="410591087"/>
          </w:pPr>
        </w:pPrChange>
      </w:pPr>
      <w:moveFrom w:id="448" w:author="Jonathan Clough" w:date="2022-01-13T10:14:00Z">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moveFrom>
    </w:p>
    <w:p w14:paraId="40BA3B49" w14:textId="77777777" w:rsidR="001E0C66" w:rsidRPr="001B1392" w:rsidRDefault="001E0C66">
      <w:pPr>
        <w:divId w:val="410591087"/>
        <w:rPr>
          <w:moveFrom w:id="449" w:author="Jonathan Clough" w:date="2022-01-13T10:14:00Z"/>
          <w:color w:val="000000"/>
        </w:rPr>
        <w:pPrChange w:id="450" w:author="Jonathan Clough" w:date="2022-01-13T10:14:00Z">
          <w:pPr>
            <w:divId w:val="410591087"/>
          </w:pPr>
        </w:pPrChange>
      </w:pPr>
      <w:moveFrom w:id="451" w:author="Jonathan Clough" w:date="2022-01-13T10:14:00Z">
        <w:r w:rsidRPr="001B1392">
          <w:rPr>
            <w:color w:val="000000"/>
          </w:rPr>
          <w:t> </w:t>
        </w:r>
      </w:moveFrom>
    </w:p>
    <w:moveFromRangeEnd w:id="445"/>
    <w:p w14:paraId="6903D26E" w14:textId="43812700"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452" w:name="_Toc92890512"/>
      <w:bookmarkStart w:id="453" w:name="ChemData"/>
      <w:bookmarkStart w:id="454" w:name="_Toc77252211"/>
      <w:r w:rsidRPr="001B1392">
        <w:rPr>
          <w:sz w:val="22"/>
        </w:rPr>
        <w:t>Chemical Properties and Fate Data Screen</w:t>
      </w:r>
      <w:bookmarkEnd w:id="452"/>
      <w:bookmarkEnd w:id="454"/>
    </w:p>
    <w:bookmarkEnd w:id="453"/>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p>
    <w:p w14:paraId="694C7DDA" w14:textId="4CC20FC7" w:rsidR="00305825" w:rsidRDefault="00305825">
      <w:pPr>
        <w:divId w:val="1664048854"/>
        <w:rPr>
          <w:color w:val="000000"/>
        </w:rPr>
      </w:pPr>
      <w:r>
        <w:rPr>
          <w:color w:val="000000"/>
        </w:rPr>
        <w:t>A few of the parameters on this screen are “greyed out” as they are not currently utilized by the model (</w:t>
      </w:r>
      <w:r w:rsidR="0017382D">
        <w:rPr>
          <w:color w:val="000000"/>
        </w:rPr>
        <w:t>e.g</w:t>
      </w:r>
      <w:del w:id="455" w:author="Jonathan Clough" w:date="2022-01-13T10:14:00Z">
        <w:r>
          <w:rPr>
            <w:color w:val="000000"/>
          </w:rPr>
          <w:delText>.</w:delText>
        </w:r>
      </w:del>
      <w:ins w:id="456" w:author="Jonathan Clough" w:date="2022-01-13T10:14:00Z">
        <w:r w:rsidR="0017382D">
          <w:rPr>
            <w:color w:val="000000"/>
          </w:rPr>
          <w:t>.,</w:t>
        </w:r>
      </w:ins>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lastRenderedPageBreak/>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0F410FC8" w14:textId="0774B126" w:rsidR="00D309DA" w:rsidRDefault="00D309DA" w:rsidP="00D309DA">
      <w:pPr>
        <w:pStyle w:val="Heading4"/>
        <w:keepNext/>
        <w:divId w:val="1704134872"/>
        <w:rPr>
          <w:ins w:id="457" w:author="Jonathan Clough" w:date="2022-01-13T10:14:00Z"/>
          <w:sz w:val="22"/>
        </w:rPr>
      </w:pPr>
      <w:bookmarkStart w:id="458" w:name="ChemTox"/>
      <w:bookmarkStart w:id="459" w:name="_Toc92890513"/>
      <w:bookmarkStart w:id="460" w:name="PlantData"/>
      <w:bookmarkEnd w:id="458"/>
      <w:ins w:id="461" w:author="Jonathan Clough" w:date="2022-01-13T10:14:00Z">
        <w:r>
          <w:rPr>
            <w:sz w:val="22"/>
          </w:rPr>
          <w:t>Chemical Bioaccumulation and Toxicity</w:t>
        </w:r>
      </w:ins>
    </w:p>
    <w:p w14:paraId="13600A4F" w14:textId="615A3CF0" w:rsidR="00E94FD6" w:rsidRPr="001B1392" w:rsidRDefault="00E94FD6" w:rsidP="00E94FD6">
      <w:pPr>
        <w:divId w:val="1704134872"/>
        <w:rPr>
          <w:ins w:id="462" w:author="Jonathan Clough" w:date="2022-01-13T10:14:00Z"/>
          <w:color w:val="000000"/>
        </w:rPr>
      </w:pPr>
      <w:ins w:id="463" w:author="Jonathan Clough" w:date="2022-01-13T10:14:00Z">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ins>
    </w:p>
    <w:p w14:paraId="66782C53" w14:textId="77777777" w:rsidR="00E94FD6" w:rsidRDefault="00E94FD6" w:rsidP="00E94FD6">
      <w:pPr>
        <w:divId w:val="1704134872"/>
        <w:rPr>
          <w:ins w:id="464" w:author="Jonathan Clough" w:date="2022-01-13T10:14:00Z"/>
          <w:color w:val="000000"/>
        </w:rPr>
      </w:pPr>
      <w:ins w:id="465" w:author="Jonathan Clough" w:date="2022-01-13T10:14:00Z">
        <w:r w:rsidRPr="001B1392">
          <w:rPr>
            <w:color w:val="000000"/>
          </w:rPr>
          <w:t> </w:t>
        </w:r>
      </w:ins>
    </w:p>
    <w:p w14:paraId="2B494BC3" w14:textId="47396153" w:rsidR="00E94FD6" w:rsidRDefault="00E94FD6" w:rsidP="00E94FD6">
      <w:pPr>
        <w:divId w:val="1704134872"/>
        <w:rPr>
          <w:ins w:id="466" w:author="Jonathan Clough" w:date="2022-01-13T10:14:00Z"/>
          <w:color w:val="000000"/>
        </w:rPr>
      </w:pPr>
      <w:ins w:id="467" w:author="Jonathan Clough" w:date="2022-01-13T10:14:00Z">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ins>
    </w:p>
    <w:p w14:paraId="689128CA" w14:textId="2BC854AE" w:rsidR="009D7B64" w:rsidRDefault="009D7B64" w:rsidP="00114144">
      <w:pPr>
        <w:pStyle w:val="ListParagraph"/>
        <w:numPr>
          <w:ilvl w:val="0"/>
          <w:numId w:val="28"/>
        </w:numPr>
        <w:divId w:val="1704134872"/>
        <w:rPr>
          <w:ins w:id="468" w:author="Jonathan Clough" w:date="2022-01-13T10:14:00Z"/>
          <w:color w:val="000000"/>
        </w:rPr>
      </w:pPr>
      <w:ins w:id="469" w:author="Jonathan Clough" w:date="2022-01-13T10:14:00Z">
        <w:r w:rsidRPr="009D7B64">
          <w:rPr>
            <w:b/>
            <w:bCs/>
            <w:color w:val="000000"/>
          </w:rPr>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ins>
    </w:p>
    <w:p w14:paraId="3F657087" w14:textId="148135C9" w:rsidR="009D7B64" w:rsidRDefault="009D7B64" w:rsidP="00114144">
      <w:pPr>
        <w:pStyle w:val="ListParagraph"/>
        <w:numPr>
          <w:ilvl w:val="0"/>
          <w:numId w:val="28"/>
        </w:numPr>
        <w:divId w:val="1704134872"/>
        <w:rPr>
          <w:ins w:id="470" w:author="Jonathan Clough" w:date="2022-01-13T10:14:00Z"/>
          <w:color w:val="000000"/>
        </w:rPr>
      </w:pPr>
      <w:ins w:id="471" w:author="Jonathan Clough" w:date="2022-01-13T10:14:00Z">
        <w:r w:rsidRPr="009D7B64">
          <w:rPr>
            <w:b/>
            <w:bCs/>
            <w:color w:val="000000"/>
          </w:rPr>
          <w:t>Calc. BCF</w:t>
        </w:r>
        <w:r w:rsidRPr="009D7B64">
          <w:rPr>
            <w:color w:val="000000"/>
          </w:rPr>
          <w:t xml:space="preserve"> (from K1 and K2)</w:t>
        </w:r>
        <w:r>
          <w:rPr>
            <w:color w:val="000000"/>
          </w:rPr>
          <w:t>:  K1 and K2 must be entered by the user and the BCF will be estimated.</w:t>
        </w:r>
      </w:ins>
    </w:p>
    <w:p w14:paraId="3BF92DF2" w14:textId="2A25C5ED" w:rsidR="009D7B64" w:rsidRDefault="009D7B64" w:rsidP="00114144">
      <w:pPr>
        <w:pStyle w:val="ListParagraph"/>
        <w:numPr>
          <w:ilvl w:val="0"/>
          <w:numId w:val="28"/>
        </w:numPr>
        <w:divId w:val="1704134872"/>
        <w:rPr>
          <w:ins w:id="472" w:author="Jonathan Clough" w:date="2022-01-13T10:14:00Z"/>
          <w:color w:val="000000"/>
        </w:rPr>
      </w:pPr>
      <w:ins w:id="473" w:author="Jonathan Clough" w:date="2022-01-13T10:14:00Z">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ins>
    </w:p>
    <w:p w14:paraId="2198878E" w14:textId="4C83AC96" w:rsidR="009D7B64" w:rsidRPr="009D7B64" w:rsidRDefault="009D7B64" w:rsidP="00114144">
      <w:pPr>
        <w:pStyle w:val="ListParagraph"/>
        <w:numPr>
          <w:ilvl w:val="0"/>
          <w:numId w:val="28"/>
        </w:numPr>
        <w:divId w:val="1704134872"/>
        <w:rPr>
          <w:ins w:id="474" w:author="Jonathan Clough" w:date="2022-01-13T10:14:00Z"/>
          <w:color w:val="000000"/>
        </w:rPr>
      </w:pPr>
      <w:ins w:id="475" w:author="Jonathan Clough" w:date="2022-01-13T10:14:00Z">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ins>
    </w:p>
    <w:p w14:paraId="0398292E" w14:textId="7280E60F" w:rsidR="00E94FD6" w:rsidRPr="001B1392" w:rsidRDefault="00E94FD6" w:rsidP="00E94FD6">
      <w:pPr>
        <w:divId w:val="1704134872"/>
        <w:rPr>
          <w:ins w:id="476" w:author="Jonathan Clough" w:date="2022-01-13T10:14:00Z"/>
          <w:color w:val="000000"/>
        </w:rPr>
      </w:pPr>
    </w:p>
    <w:p w14:paraId="7F706C79" w14:textId="40E5D196" w:rsidR="00E94FD6" w:rsidRPr="001B1392" w:rsidRDefault="00E94FD6" w:rsidP="00E94FD6">
      <w:pPr>
        <w:divId w:val="1704134872"/>
        <w:rPr>
          <w:ins w:id="477" w:author="Jonathan Clough" w:date="2022-01-13T10:14:00Z"/>
          <w:color w:val="000000"/>
        </w:rPr>
      </w:pPr>
      <w:ins w:id="478" w:author="Jonathan Clough" w:date="2022-01-13T10:14:00Z">
        <w:r w:rsidRPr="001B1392">
          <w:rPr>
            <w:color w:val="000000"/>
          </w:rPr>
          <w:t xml:space="preserve">If the user only has toxicity data for a few species, an extensive library of regressions (Interspecies Correlation Estimation, or Web-ICE) </w:t>
        </w:r>
        <w:r w:rsidR="00350400">
          <w:rPr>
            <w:color w:val="000000"/>
          </w:rPr>
          <w:t xml:space="preserve">may be accessed </w:t>
        </w:r>
        <w:r w:rsidR="00373ED3">
          <w:rPr>
            <w:color w:val="000000"/>
          </w:rPr>
          <w:t xml:space="preserve">at </w:t>
        </w:r>
        <w:r w:rsidR="0009053A">
          <w:fldChar w:fldCharType="begin"/>
        </w:r>
        <w:r w:rsidR="0009053A">
          <w:instrText xml:space="preserve"> HYPERLINK "https://www3.epa.gov/webice/" </w:instrText>
        </w:r>
        <w:r w:rsidR="0009053A">
          <w:fldChar w:fldCharType="separate"/>
        </w:r>
        <w:r w:rsidR="00373ED3" w:rsidRPr="00786266">
          <w:rPr>
            <w:rStyle w:val="Hyperlink"/>
          </w:rPr>
          <w:t>https://www3.epa.gov/webice/</w:t>
        </w:r>
        <w:r w:rsidR="0009053A">
          <w:rPr>
            <w:rStyle w:val="Hyperlink"/>
          </w:rPr>
          <w:fldChar w:fldCharType="end"/>
        </w:r>
        <w:r w:rsidR="00373ED3">
          <w:rPr>
            <w:color w:val="000000"/>
          </w:rPr>
          <w:t xml:space="preserve">. </w:t>
        </w:r>
      </w:ins>
    </w:p>
    <w:p w14:paraId="16FE68F4" w14:textId="77777777" w:rsidR="00E94FD6" w:rsidRPr="001B1392" w:rsidRDefault="00E94FD6" w:rsidP="00E94FD6">
      <w:pPr>
        <w:divId w:val="1704134872"/>
        <w:rPr>
          <w:ins w:id="479" w:author="Jonathan Clough" w:date="2022-01-13T10:14:00Z"/>
          <w:color w:val="000000"/>
        </w:rPr>
      </w:pPr>
      <w:ins w:id="480" w:author="Jonathan Clough" w:date="2022-01-13T10:14:00Z">
        <w:r w:rsidRPr="001B1392">
          <w:rPr>
            <w:color w:val="000000"/>
          </w:rPr>
          <w:t> </w:t>
        </w:r>
      </w:ins>
    </w:p>
    <w:p w14:paraId="44463031" w14:textId="4BA63FAF" w:rsidR="00E94FD6" w:rsidRPr="001B1392" w:rsidRDefault="00E94FD6" w:rsidP="00E94FD6">
      <w:pPr>
        <w:divId w:val="1704134872"/>
        <w:rPr>
          <w:ins w:id="481" w:author="Jonathan Clough" w:date="2022-01-13T10:14:00Z"/>
          <w:color w:val="000000"/>
        </w:rPr>
      </w:pPr>
    </w:p>
    <w:p w14:paraId="53B3A17D" w14:textId="77777777" w:rsidR="00E94FD6" w:rsidRPr="001B1392" w:rsidRDefault="00E94FD6" w:rsidP="00E94FD6">
      <w:pPr>
        <w:divId w:val="1704134872"/>
        <w:rPr>
          <w:ins w:id="482" w:author="Jonathan Clough" w:date="2022-01-13T10:14:00Z"/>
          <w:color w:val="000000"/>
        </w:rPr>
      </w:pPr>
      <w:ins w:id="483" w:author="Jonathan Clough" w:date="2022-01-13T10:14:00Z">
        <w:r w:rsidRPr="001B1392">
          <w:rPr>
            <w:color w:val="000000"/>
          </w:rPr>
          <w:t>The animal toxicity parameters are as follows:</w:t>
        </w:r>
      </w:ins>
    </w:p>
    <w:p w14:paraId="2D472283" w14:textId="77777777" w:rsidR="00E94FD6" w:rsidRPr="001B1392" w:rsidRDefault="00E94FD6" w:rsidP="00E94FD6">
      <w:pPr>
        <w:divId w:val="1704134872"/>
        <w:rPr>
          <w:ins w:id="484" w:author="Jonathan Clough" w:date="2022-01-13T10:14:00Z"/>
          <w:color w:val="000000"/>
        </w:rPr>
      </w:pPr>
      <w:ins w:id="485" w:author="Jonathan Clough" w:date="2022-01-13T10:14:00Z">
        <w:r w:rsidRPr="001B1392">
          <w:rPr>
            <w:color w:val="000000"/>
          </w:rPr>
          <w:t> </w:t>
        </w:r>
      </w:ins>
    </w:p>
    <w:p w14:paraId="1D03B6DC" w14:textId="77777777" w:rsidR="00E94FD6" w:rsidRPr="001B1392" w:rsidRDefault="00E94FD6" w:rsidP="00E94FD6">
      <w:pPr>
        <w:spacing w:after="120"/>
        <w:ind w:left="1080" w:hanging="360"/>
        <w:divId w:val="1704134872"/>
        <w:rPr>
          <w:ins w:id="486" w:author="Jonathan Clough" w:date="2022-01-13T10:14:00Z"/>
          <w:color w:val="000000"/>
        </w:rPr>
      </w:pPr>
      <w:ins w:id="487" w:author="Jonathan Clough" w:date="2022-01-13T10:14:00Z">
        <w:r w:rsidRPr="001B1392">
          <w:rPr>
            <w:b/>
            <w:bCs/>
            <w:color w:val="000000"/>
          </w:rPr>
          <w:t>Animal Name</w:t>
        </w:r>
        <w:r w:rsidRPr="001B1392">
          <w:rPr>
            <w:color w:val="000000"/>
          </w:rPr>
          <w:t>, must match the "toxicity data" record in the relevant Animal Data screen.</w:t>
        </w:r>
      </w:ins>
    </w:p>
    <w:p w14:paraId="328AE366" w14:textId="77777777" w:rsidR="00E94FD6" w:rsidRPr="001B1392" w:rsidRDefault="00E94FD6" w:rsidP="00E94FD6">
      <w:pPr>
        <w:spacing w:after="120"/>
        <w:ind w:left="1080" w:hanging="360"/>
        <w:divId w:val="1704134872"/>
        <w:rPr>
          <w:ins w:id="488" w:author="Jonathan Clough" w:date="2022-01-13T10:14:00Z"/>
          <w:color w:val="000000"/>
        </w:rPr>
      </w:pPr>
      <w:ins w:id="489" w:author="Jonathan Clough" w:date="2022-01-13T10:14:00Z">
        <w:r w:rsidRPr="001B1392">
          <w:rPr>
            <w:b/>
            <w:bCs/>
            <w:color w:val="000000"/>
          </w:rPr>
          <w:t>LC50</w:t>
        </w:r>
        <w:r w:rsidRPr="001B1392">
          <w:rPr>
            <w:color w:val="000000"/>
          </w:rPr>
          <w:t xml:space="preserve">, (µg/L), external concentration of toxicant at which 50% of population is killed </w:t>
        </w:r>
      </w:ins>
    </w:p>
    <w:p w14:paraId="154292DA" w14:textId="77777777" w:rsidR="00E94FD6" w:rsidRPr="001B1392" w:rsidRDefault="00E94FD6" w:rsidP="00E94FD6">
      <w:pPr>
        <w:spacing w:after="120"/>
        <w:ind w:left="1080" w:hanging="360"/>
        <w:divId w:val="1704134872"/>
        <w:rPr>
          <w:ins w:id="490" w:author="Jonathan Clough" w:date="2022-01-13T10:14:00Z"/>
          <w:color w:val="000000"/>
        </w:rPr>
      </w:pPr>
      <w:ins w:id="491" w:author="Jonathan Clough" w:date="2022-01-13T10:14:00Z">
        <w:r w:rsidRPr="001B1392">
          <w:rPr>
            <w:b/>
            <w:bCs/>
            <w:color w:val="000000"/>
          </w:rPr>
          <w:t>LC50 exp. time</w:t>
        </w:r>
        <w:r w:rsidRPr="001B1392">
          <w:rPr>
            <w:color w:val="000000"/>
          </w:rPr>
          <w:t xml:space="preserve">, (h), exposure time in toxicity determination  </w:t>
        </w:r>
      </w:ins>
    </w:p>
    <w:p w14:paraId="36088405" w14:textId="3188BDED" w:rsidR="00E94FD6" w:rsidRPr="001B1392" w:rsidRDefault="009D7B64" w:rsidP="00E94FD6">
      <w:pPr>
        <w:spacing w:after="120"/>
        <w:ind w:left="1080" w:hanging="360"/>
        <w:divId w:val="1704134872"/>
        <w:rPr>
          <w:ins w:id="492" w:author="Jonathan Clough" w:date="2022-01-13T10:14:00Z"/>
          <w:color w:val="000000"/>
        </w:rPr>
      </w:pPr>
      <w:ins w:id="493" w:author="Jonathan Clough" w:date="2022-01-13T10:14:00Z">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ins>
    </w:p>
    <w:p w14:paraId="7FBD90F3" w14:textId="186CB0F2" w:rsidR="00E94FD6" w:rsidRPr="001B1392" w:rsidRDefault="009D7B64" w:rsidP="00E94FD6">
      <w:pPr>
        <w:spacing w:after="120"/>
        <w:ind w:left="1080" w:hanging="360"/>
        <w:divId w:val="1704134872"/>
        <w:rPr>
          <w:ins w:id="494" w:author="Jonathan Clough" w:date="2022-01-13T10:14:00Z"/>
          <w:color w:val="000000"/>
        </w:rPr>
      </w:pPr>
      <w:ins w:id="495" w:author="Jonathan Clough" w:date="2022-01-13T10:14:00Z">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ins>
    </w:p>
    <w:p w14:paraId="266EB204" w14:textId="7CE9AC95" w:rsidR="00E94FD6" w:rsidRPr="001B1392" w:rsidRDefault="009D7B64" w:rsidP="00E94FD6">
      <w:pPr>
        <w:spacing w:after="120"/>
        <w:ind w:left="1080" w:hanging="360"/>
        <w:divId w:val="1704134872"/>
        <w:rPr>
          <w:ins w:id="496" w:author="Jonathan Clough" w:date="2022-01-13T10:14:00Z"/>
          <w:color w:val="000000"/>
        </w:rPr>
      </w:pPr>
      <w:ins w:id="497" w:author="Jonathan Clough" w:date="2022-01-13T10:14:00Z">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ins>
    </w:p>
    <w:p w14:paraId="7FB0011E" w14:textId="2E9E0F47" w:rsidR="00E94FD6" w:rsidRPr="001B1392" w:rsidRDefault="009D7B64" w:rsidP="00E94FD6">
      <w:pPr>
        <w:spacing w:after="120"/>
        <w:ind w:left="1080" w:hanging="360"/>
        <w:divId w:val="1704134872"/>
        <w:rPr>
          <w:ins w:id="498" w:author="Jonathan Clough" w:date="2022-01-13T10:14:00Z"/>
          <w:color w:val="000000"/>
        </w:rPr>
      </w:pPr>
      <w:ins w:id="499" w:author="Jonathan Clough" w:date="2022-01-13T10:14:00Z">
        <w:r>
          <w:rPr>
            <w:b/>
            <w:bCs/>
            <w:color w:val="000000"/>
          </w:rPr>
          <w:t>Bio_rate_const</w:t>
        </w:r>
        <w:r w:rsidR="00E94FD6" w:rsidRPr="001B1392">
          <w:rPr>
            <w:color w:val="000000"/>
          </w:rPr>
          <w:t>, (1/d), Daily rate of biotransformation of this toxicant</w:t>
        </w:r>
      </w:ins>
    </w:p>
    <w:p w14:paraId="1E27C88C" w14:textId="77777777" w:rsidR="00E94FD6" w:rsidRPr="001B1392" w:rsidRDefault="00E94FD6" w:rsidP="00E94FD6">
      <w:pPr>
        <w:spacing w:after="120"/>
        <w:ind w:left="1080" w:hanging="360"/>
        <w:divId w:val="1704134872"/>
        <w:rPr>
          <w:ins w:id="500" w:author="Jonathan Clough" w:date="2022-01-13T10:14:00Z"/>
          <w:color w:val="000000"/>
        </w:rPr>
      </w:pPr>
      <w:ins w:id="501" w:author="Jonathan Clough" w:date="2022-01-13T10:14:00Z">
        <w:r w:rsidRPr="001B1392">
          <w:rPr>
            <w:b/>
            <w:bCs/>
            <w:color w:val="000000"/>
          </w:rPr>
          <w:t>EC50 growth</w:t>
        </w:r>
        <w:r w:rsidRPr="001B1392">
          <w:rPr>
            <w:color w:val="000000"/>
          </w:rPr>
          <w:t xml:space="preserve">, (µg/L), external concentration of toxicant at which there is a 50% reduction in growth </w:t>
        </w:r>
      </w:ins>
    </w:p>
    <w:p w14:paraId="77456505" w14:textId="77777777" w:rsidR="00E94FD6" w:rsidRPr="001B1392" w:rsidRDefault="00E94FD6" w:rsidP="00E94FD6">
      <w:pPr>
        <w:spacing w:after="120"/>
        <w:ind w:left="1080" w:hanging="360"/>
        <w:divId w:val="1704134872"/>
        <w:rPr>
          <w:ins w:id="502" w:author="Jonathan Clough" w:date="2022-01-13T10:14:00Z"/>
          <w:color w:val="000000"/>
        </w:rPr>
      </w:pPr>
      <w:ins w:id="503" w:author="Jonathan Clough" w:date="2022-01-13T10:14:00Z">
        <w:r w:rsidRPr="001B1392">
          <w:rPr>
            <w:b/>
            <w:bCs/>
            <w:color w:val="000000"/>
          </w:rPr>
          <w:t>Growth exp. time</w:t>
        </w:r>
        <w:r w:rsidRPr="001B1392">
          <w:rPr>
            <w:color w:val="000000"/>
          </w:rPr>
          <w:t xml:space="preserve">, (h), exposure time in toxicity determination  </w:t>
        </w:r>
      </w:ins>
    </w:p>
    <w:p w14:paraId="3C415991" w14:textId="77777777" w:rsidR="00E94FD6" w:rsidRPr="001B1392" w:rsidRDefault="00E94FD6" w:rsidP="00E94FD6">
      <w:pPr>
        <w:spacing w:after="120"/>
        <w:ind w:left="1080" w:hanging="360"/>
        <w:divId w:val="1704134872"/>
        <w:rPr>
          <w:ins w:id="504" w:author="Jonathan Clough" w:date="2022-01-13T10:14:00Z"/>
          <w:color w:val="000000"/>
        </w:rPr>
      </w:pPr>
      <w:ins w:id="505" w:author="Jonathan Clough" w:date="2022-01-13T10:14:00Z">
        <w:r w:rsidRPr="001B1392">
          <w:rPr>
            <w:b/>
            <w:bCs/>
            <w:color w:val="000000"/>
          </w:rPr>
          <w:lastRenderedPageBreak/>
          <w:t>EC50 repro.</w:t>
        </w:r>
        <w:r w:rsidRPr="001B1392">
          <w:rPr>
            <w:color w:val="000000"/>
          </w:rPr>
          <w:t xml:space="preserve">, (µg/L), external concentration of toxicant at which there is a 50% reduction in reproduction </w:t>
        </w:r>
      </w:ins>
    </w:p>
    <w:p w14:paraId="3215E71E" w14:textId="77777777" w:rsidR="00E94FD6" w:rsidRPr="001B1392" w:rsidRDefault="00E94FD6" w:rsidP="00E94FD6">
      <w:pPr>
        <w:spacing w:after="120"/>
        <w:ind w:left="1080" w:hanging="360"/>
        <w:divId w:val="1704134872"/>
        <w:rPr>
          <w:ins w:id="506" w:author="Jonathan Clough" w:date="2022-01-13T10:14:00Z"/>
          <w:color w:val="000000"/>
        </w:rPr>
      </w:pPr>
      <w:ins w:id="507" w:author="Jonathan Clough" w:date="2022-01-13T10:14:00Z">
        <w:r w:rsidRPr="001B1392">
          <w:rPr>
            <w:b/>
            <w:bCs/>
            <w:color w:val="000000"/>
          </w:rPr>
          <w:t>Repro exp. time</w:t>
        </w:r>
        <w:r w:rsidRPr="001B1392">
          <w:rPr>
            <w:color w:val="000000"/>
          </w:rPr>
          <w:t xml:space="preserve">, (h), exposure time in toxicity determination  </w:t>
        </w:r>
      </w:ins>
    </w:p>
    <w:p w14:paraId="0D5042C4" w14:textId="7676DDFC" w:rsidR="00E94FD6" w:rsidRPr="001B1392" w:rsidRDefault="0082609A" w:rsidP="00E94FD6">
      <w:pPr>
        <w:spacing w:after="120"/>
        <w:ind w:left="1080" w:hanging="360"/>
        <w:divId w:val="1704134872"/>
        <w:rPr>
          <w:ins w:id="508" w:author="Jonathan Clough" w:date="2022-01-13T10:14:00Z"/>
          <w:color w:val="000000"/>
        </w:rPr>
      </w:pPr>
      <w:ins w:id="509" w:author="Jonathan Clough" w:date="2022-01-13T10:14:00Z">
        <w:r>
          <w:rPr>
            <w:b/>
            <w:bCs/>
            <w:color w:val="000000"/>
          </w:rPr>
          <w:t>Mean</w:t>
        </w:r>
        <w:r w:rsidR="00E94FD6" w:rsidRPr="001B1392">
          <w:rPr>
            <w:b/>
            <w:bCs/>
            <w:color w:val="000000"/>
          </w:rPr>
          <w:t xml:space="preserve"> wet wt.</w:t>
        </w:r>
        <w:r w:rsidR="00E94FD6" w:rsidRPr="001B1392">
          <w:rPr>
            <w:color w:val="000000"/>
          </w:rPr>
          <w:t>, (g), mean wet weight of organism</w:t>
        </w:r>
      </w:ins>
    </w:p>
    <w:p w14:paraId="5B1E1D03" w14:textId="77777777" w:rsidR="00E94FD6" w:rsidRPr="001B1392" w:rsidRDefault="00E94FD6" w:rsidP="00E94FD6">
      <w:pPr>
        <w:spacing w:after="120"/>
        <w:ind w:left="1080" w:hanging="360"/>
        <w:divId w:val="1704134872"/>
        <w:rPr>
          <w:ins w:id="510" w:author="Jonathan Clough" w:date="2022-01-13T10:14:00Z"/>
          <w:color w:val="000000"/>
        </w:rPr>
      </w:pPr>
      <w:ins w:id="511" w:author="Jonathan Clough" w:date="2022-01-13T10:14:00Z">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ins>
    </w:p>
    <w:p w14:paraId="2D4BE4B1" w14:textId="77777777" w:rsidR="00E94FD6" w:rsidRDefault="00E94FD6" w:rsidP="00E94FD6">
      <w:pPr>
        <w:spacing w:after="120"/>
        <w:ind w:left="1080" w:hanging="360"/>
        <w:divId w:val="1704134872"/>
        <w:rPr>
          <w:ins w:id="512" w:author="Jonathan Clough" w:date="2022-01-13T10:14:00Z"/>
          <w:color w:val="000000"/>
        </w:rPr>
      </w:pPr>
      <w:ins w:id="513" w:author="Jonathan Clough" w:date="2022-01-13T10:14:00Z">
        <w:r w:rsidRPr="001B1392">
          <w:rPr>
            <w:b/>
            <w:bCs/>
            <w:color w:val="000000"/>
          </w:rPr>
          <w:t>Drift Thresh</w:t>
        </w:r>
        <w:r>
          <w:rPr>
            <w:b/>
            <w:bCs/>
            <w:color w:val="000000"/>
          </w:rPr>
          <w:t>old</w:t>
        </w:r>
        <w:r w:rsidRPr="001B1392">
          <w:rPr>
            <w:color w:val="000000"/>
          </w:rPr>
          <w:t>, (µg/L), concentration at which invertebrate drift is initiated</w:t>
        </w:r>
      </w:ins>
    </w:p>
    <w:p w14:paraId="539123A8" w14:textId="3207062C" w:rsidR="00E94FD6" w:rsidRDefault="00E94FD6" w:rsidP="00E94FD6">
      <w:pPr>
        <w:spacing w:after="120"/>
        <w:ind w:left="1080" w:hanging="360"/>
        <w:divId w:val="1704134872"/>
        <w:rPr>
          <w:ins w:id="514" w:author="Jonathan Clough" w:date="2022-01-13T10:14:00Z"/>
          <w:color w:val="000000"/>
        </w:rPr>
      </w:pPr>
      <w:ins w:id="515" w:author="Jonathan Clough" w:date="2022-01-13T10:14:00Z">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 the value from the chemical’s underlying data is used.</w:t>
        </w:r>
        <w:r w:rsidR="0082609A">
          <w:rPr>
            <w:color w:val="000000"/>
          </w:rPr>
          <w:t>)</w:t>
        </w:r>
      </w:ins>
    </w:p>
    <w:p w14:paraId="66F78004" w14:textId="77D0141E" w:rsidR="00373ED3" w:rsidRPr="0082609A" w:rsidRDefault="00373ED3" w:rsidP="00E94FD6">
      <w:pPr>
        <w:spacing w:after="120"/>
        <w:ind w:left="1080" w:hanging="360"/>
        <w:divId w:val="1704134872"/>
        <w:rPr>
          <w:ins w:id="516" w:author="Jonathan Clough" w:date="2022-01-13T10:14:00Z"/>
          <w:bCs/>
          <w:color w:val="000000"/>
        </w:rPr>
      </w:pPr>
      <w:ins w:id="517" w:author="Jonathan Clough" w:date="2022-01-13T10:14:00Z">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 the value from the chemical’s underlying data is used.)</w:t>
        </w:r>
        <w:r w:rsidRPr="0082609A">
          <w:rPr>
            <w:bCs/>
            <w:color w:val="000000"/>
          </w:rPr>
          <w:t xml:space="preserve">  </w:t>
        </w:r>
      </w:ins>
    </w:p>
    <w:p w14:paraId="0211B735" w14:textId="7A762FB7" w:rsidR="00E94FD6" w:rsidRDefault="00373ED3" w:rsidP="0082609A">
      <w:pPr>
        <w:spacing w:after="120"/>
        <w:ind w:left="1080" w:hanging="360"/>
        <w:divId w:val="1704134872"/>
        <w:rPr>
          <w:ins w:id="518" w:author="Jonathan Clough" w:date="2022-01-13T10:14:00Z"/>
          <w:bCs/>
          <w:color w:val="000000"/>
        </w:rPr>
      </w:pPr>
      <w:ins w:id="519" w:author="Jonathan Clough" w:date="2022-01-13T10:14:00Z">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 the value from the chemical’s underlying data is used.)</w:t>
        </w:r>
      </w:ins>
    </w:p>
    <w:p w14:paraId="7CAE1131" w14:textId="77777777" w:rsidR="00E94FD6" w:rsidRDefault="00E94FD6" w:rsidP="00E94FD6">
      <w:pPr>
        <w:ind w:left="360" w:hanging="360"/>
        <w:divId w:val="1704134872"/>
        <w:rPr>
          <w:ins w:id="520" w:author="Jonathan Clough" w:date="2022-01-13T10:14:00Z"/>
          <w:color w:val="000000"/>
        </w:rPr>
      </w:pPr>
      <w:ins w:id="521" w:author="Jonathan Clough" w:date="2022-01-13T10:14:00Z">
        <w:r>
          <w:rPr>
            <w:bCs/>
            <w:color w:val="000000"/>
          </w:rPr>
          <w:t>Note: there are several comment fields provided for documentation of parameter source citation or other notes.</w:t>
        </w:r>
      </w:ins>
    </w:p>
    <w:p w14:paraId="3CD673B3" w14:textId="77777777" w:rsidR="00E94FD6" w:rsidRPr="001B1392" w:rsidRDefault="00E94FD6" w:rsidP="00E94FD6">
      <w:pPr>
        <w:divId w:val="1704134872"/>
        <w:rPr>
          <w:ins w:id="522" w:author="Jonathan Clough" w:date="2022-01-13T10:14:00Z"/>
          <w:color w:val="000000"/>
        </w:rPr>
      </w:pPr>
      <w:ins w:id="523" w:author="Jonathan Clough" w:date="2022-01-13T10:14:00Z">
        <w:r w:rsidRPr="001B1392">
          <w:rPr>
            <w:color w:val="000000"/>
          </w:rPr>
          <w:t> </w:t>
        </w:r>
      </w:ins>
    </w:p>
    <w:p w14:paraId="0A215DFE" w14:textId="77777777" w:rsidR="00E94FD6" w:rsidRPr="001B1392" w:rsidRDefault="00E94FD6" w:rsidP="00E94FD6">
      <w:pPr>
        <w:divId w:val="1704134872"/>
        <w:rPr>
          <w:ins w:id="524" w:author="Jonathan Clough" w:date="2022-01-13T10:14:00Z"/>
          <w:color w:val="000000"/>
        </w:rPr>
      </w:pPr>
      <w:ins w:id="525" w:author="Jonathan Clough" w:date="2022-01-13T10:14:00Z">
        <w:r w:rsidRPr="001B1392">
          <w:rPr>
            <w:color w:val="000000"/>
          </w:rPr>
          <w:t>The plant toxicity parameters are as follows</w:t>
        </w:r>
      </w:ins>
    </w:p>
    <w:p w14:paraId="3D1F8315" w14:textId="77777777" w:rsidR="00E94FD6" w:rsidRPr="001B1392" w:rsidRDefault="00E94FD6" w:rsidP="00E94FD6">
      <w:pPr>
        <w:divId w:val="1704134872"/>
        <w:rPr>
          <w:ins w:id="526" w:author="Jonathan Clough" w:date="2022-01-13T10:14:00Z"/>
          <w:color w:val="000000"/>
        </w:rPr>
      </w:pPr>
      <w:ins w:id="527" w:author="Jonathan Clough" w:date="2022-01-13T10:14:00Z">
        <w:r w:rsidRPr="001B1392">
          <w:rPr>
            <w:color w:val="000000"/>
          </w:rPr>
          <w:t> </w:t>
        </w:r>
      </w:ins>
    </w:p>
    <w:p w14:paraId="7CF4A41A" w14:textId="77777777" w:rsidR="00E94FD6" w:rsidRPr="001B1392" w:rsidRDefault="00E94FD6" w:rsidP="00E94FD6">
      <w:pPr>
        <w:spacing w:after="120"/>
        <w:ind w:left="1080" w:hanging="360"/>
        <w:divId w:val="1704134872"/>
        <w:rPr>
          <w:ins w:id="528" w:author="Jonathan Clough" w:date="2022-01-13T10:14:00Z"/>
          <w:color w:val="000000"/>
        </w:rPr>
      </w:pPr>
      <w:ins w:id="529" w:author="Jonathan Clough" w:date="2022-01-13T10:14:00Z">
        <w:r w:rsidRPr="001B1392">
          <w:rPr>
            <w:b/>
            <w:bCs/>
            <w:color w:val="000000"/>
          </w:rPr>
          <w:t>Plant Name</w:t>
        </w:r>
        <w:r w:rsidRPr="001B1392">
          <w:rPr>
            <w:color w:val="000000"/>
          </w:rPr>
          <w:t>, must match the "toxicity data" record in the relevant Plant Data screen.</w:t>
        </w:r>
      </w:ins>
    </w:p>
    <w:p w14:paraId="504873BA" w14:textId="77777777" w:rsidR="00E94FD6" w:rsidRPr="001B1392" w:rsidRDefault="00E94FD6" w:rsidP="00E94FD6">
      <w:pPr>
        <w:spacing w:after="120"/>
        <w:ind w:left="1080" w:hanging="360"/>
        <w:divId w:val="1704134872"/>
        <w:rPr>
          <w:ins w:id="530" w:author="Jonathan Clough" w:date="2022-01-13T10:14:00Z"/>
          <w:color w:val="000000"/>
        </w:rPr>
      </w:pPr>
      <w:ins w:id="531" w:author="Jonathan Clough" w:date="2022-01-13T10:14:00Z">
        <w:r w:rsidRPr="001B1392">
          <w:rPr>
            <w:b/>
            <w:bCs/>
            <w:color w:val="000000"/>
          </w:rPr>
          <w:t>EC50 photo</w:t>
        </w:r>
        <w:r w:rsidRPr="001B1392">
          <w:rPr>
            <w:color w:val="000000"/>
          </w:rPr>
          <w:t xml:space="preserve">, (µg/L), external concentration of toxicant at which there is 50% reduction in photosynthesis </w:t>
        </w:r>
      </w:ins>
    </w:p>
    <w:p w14:paraId="068C9132" w14:textId="77777777" w:rsidR="00E94FD6" w:rsidRPr="001B1392" w:rsidRDefault="00E94FD6" w:rsidP="00E94FD6">
      <w:pPr>
        <w:spacing w:after="120"/>
        <w:ind w:left="1080" w:hanging="360"/>
        <w:divId w:val="1704134872"/>
        <w:rPr>
          <w:ins w:id="532" w:author="Jonathan Clough" w:date="2022-01-13T10:14:00Z"/>
          <w:color w:val="000000"/>
        </w:rPr>
      </w:pPr>
      <w:ins w:id="533" w:author="Jonathan Clough" w:date="2022-01-13T10:14:00Z">
        <w:r w:rsidRPr="001B1392">
          <w:rPr>
            <w:b/>
            <w:bCs/>
            <w:color w:val="000000"/>
          </w:rPr>
          <w:t>EC50 exp. time</w:t>
        </w:r>
        <w:r w:rsidRPr="001B1392">
          <w:rPr>
            <w:color w:val="000000"/>
          </w:rPr>
          <w:t xml:space="preserve">, (h), exposure time in toxicity determination </w:t>
        </w:r>
      </w:ins>
    </w:p>
    <w:p w14:paraId="59AAF0D9" w14:textId="77777777" w:rsidR="00E94FD6" w:rsidRPr="001B1392" w:rsidRDefault="00E94FD6" w:rsidP="00E94FD6">
      <w:pPr>
        <w:spacing w:after="120"/>
        <w:ind w:left="1080" w:hanging="360"/>
        <w:divId w:val="1704134872"/>
        <w:rPr>
          <w:ins w:id="534" w:author="Jonathan Clough" w:date="2022-01-13T10:14:00Z"/>
          <w:color w:val="000000"/>
        </w:rPr>
      </w:pPr>
      <w:ins w:id="535" w:author="Jonathan Clough" w:date="2022-01-13T10:14:00Z">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ins>
    </w:p>
    <w:p w14:paraId="0DE68BD4" w14:textId="041739B5" w:rsidR="00E94FD6" w:rsidRPr="001B1392" w:rsidRDefault="00E94FD6" w:rsidP="00E94FD6">
      <w:pPr>
        <w:spacing w:after="120"/>
        <w:ind w:left="1080" w:hanging="360"/>
        <w:divId w:val="1704134872"/>
        <w:rPr>
          <w:ins w:id="536" w:author="Jonathan Clough" w:date="2022-01-13T10:14:00Z"/>
          <w:color w:val="000000"/>
        </w:rPr>
      </w:pPr>
      <w:ins w:id="537" w:author="Jonathan Clough" w:date="2022-01-13T10:14:00Z">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ins>
    </w:p>
    <w:p w14:paraId="608EF312" w14:textId="0A0D761A" w:rsidR="00E94FD6" w:rsidRPr="001B1392" w:rsidRDefault="00E94FD6" w:rsidP="00E94FD6">
      <w:pPr>
        <w:spacing w:after="120"/>
        <w:ind w:left="1080" w:hanging="360"/>
        <w:divId w:val="1704134872"/>
        <w:rPr>
          <w:ins w:id="538" w:author="Jonathan Clough" w:date="2022-01-13T10:14:00Z"/>
          <w:color w:val="000000"/>
        </w:rPr>
      </w:pPr>
      <w:ins w:id="539" w:author="Jonathan Clough" w:date="2022-01-13T10:14:00Z">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ins>
    </w:p>
    <w:p w14:paraId="670FD613" w14:textId="7BF86A69" w:rsidR="00E94FD6" w:rsidRPr="001B1392" w:rsidRDefault="0082609A" w:rsidP="00E94FD6">
      <w:pPr>
        <w:spacing w:after="120"/>
        <w:ind w:left="1080" w:hanging="360"/>
        <w:divId w:val="1704134872"/>
        <w:rPr>
          <w:ins w:id="540" w:author="Jonathan Clough" w:date="2022-01-13T10:14:00Z"/>
          <w:color w:val="000000"/>
        </w:rPr>
      </w:pPr>
      <w:ins w:id="541" w:author="Jonathan Clough" w:date="2022-01-13T10:14:00Z">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ins>
    </w:p>
    <w:p w14:paraId="65947D41" w14:textId="77777777" w:rsidR="00E94FD6" w:rsidRPr="001B1392" w:rsidRDefault="00E94FD6" w:rsidP="00E94FD6">
      <w:pPr>
        <w:spacing w:after="120"/>
        <w:ind w:left="1080" w:hanging="360"/>
        <w:divId w:val="1704134872"/>
        <w:rPr>
          <w:ins w:id="542" w:author="Jonathan Clough" w:date="2022-01-13T10:14:00Z"/>
          <w:color w:val="000000"/>
        </w:rPr>
      </w:pPr>
      <w:proofErr w:type="spellStart"/>
      <w:ins w:id="543" w:author="Jonathan Clough" w:date="2022-01-13T10:14:00Z">
        <w:r w:rsidRPr="001B1392">
          <w:rPr>
            <w:b/>
            <w:bCs/>
            <w:color w:val="000000"/>
          </w:rPr>
          <w:t>Biotrnsfm</w:t>
        </w:r>
        <w:proofErr w:type="spellEnd"/>
        <w:r w:rsidRPr="001B1392">
          <w:rPr>
            <w:b/>
            <w:bCs/>
            <w:color w:val="000000"/>
          </w:rPr>
          <w:t>. rate const.</w:t>
        </w:r>
        <w:r w:rsidRPr="001B1392">
          <w:rPr>
            <w:color w:val="000000"/>
          </w:rPr>
          <w:t xml:space="preserve">, (1/d), Biotransformation Rate </w:t>
        </w:r>
      </w:ins>
    </w:p>
    <w:p w14:paraId="0C96051A" w14:textId="77777777" w:rsidR="00E94FD6" w:rsidRPr="001B1392" w:rsidRDefault="00E94FD6" w:rsidP="00E94FD6">
      <w:pPr>
        <w:spacing w:after="120"/>
        <w:ind w:left="1080" w:hanging="360"/>
        <w:divId w:val="1704134872"/>
        <w:rPr>
          <w:ins w:id="544" w:author="Jonathan Clough" w:date="2022-01-13T10:14:00Z"/>
          <w:color w:val="000000"/>
        </w:rPr>
      </w:pPr>
      <w:ins w:id="545" w:author="Jonathan Clough" w:date="2022-01-13T10:14:00Z">
        <w:r w:rsidRPr="001B1392">
          <w:rPr>
            <w:b/>
            <w:bCs/>
            <w:color w:val="000000"/>
          </w:rPr>
          <w:t>LC50</w:t>
        </w:r>
        <w:r w:rsidRPr="001B1392">
          <w:rPr>
            <w:color w:val="000000"/>
          </w:rPr>
          <w:t xml:space="preserve">, (µg/L), external concentration of toxicant at which 50% of population is killed </w:t>
        </w:r>
      </w:ins>
    </w:p>
    <w:p w14:paraId="724E6BCB" w14:textId="77777777" w:rsidR="00E94FD6" w:rsidRPr="001B1392" w:rsidRDefault="00E94FD6" w:rsidP="00E94FD6">
      <w:pPr>
        <w:spacing w:after="120"/>
        <w:ind w:left="1080" w:hanging="360"/>
        <w:divId w:val="1704134872"/>
        <w:rPr>
          <w:ins w:id="546" w:author="Jonathan Clough" w:date="2022-01-13T10:14:00Z"/>
          <w:color w:val="000000"/>
        </w:rPr>
      </w:pPr>
      <w:ins w:id="547" w:author="Jonathan Clough" w:date="2022-01-13T10:14:00Z">
        <w:r w:rsidRPr="001B1392">
          <w:rPr>
            <w:b/>
            <w:bCs/>
            <w:color w:val="000000"/>
          </w:rPr>
          <w:t>LC50 exp time</w:t>
        </w:r>
        <w:r w:rsidRPr="001B1392">
          <w:rPr>
            <w:color w:val="000000"/>
          </w:rPr>
          <w:t xml:space="preserve">, (h), exposure time in toxicity determination </w:t>
        </w:r>
      </w:ins>
    </w:p>
    <w:p w14:paraId="458A312C" w14:textId="77777777" w:rsidR="00E94FD6" w:rsidRDefault="00E94FD6" w:rsidP="00E94FD6">
      <w:pPr>
        <w:spacing w:after="120"/>
        <w:ind w:left="1080" w:hanging="360"/>
        <w:divId w:val="1704134872"/>
        <w:rPr>
          <w:ins w:id="548" w:author="Jonathan Clough" w:date="2022-01-13T10:14:00Z"/>
          <w:color w:val="000000"/>
        </w:rPr>
      </w:pPr>
      <w:ins w:id="549" w:author="Jonathan Clough" w:date="2022-01-13T10:14:00Z">
        <w:r w:rsidRPr="001B1392">
          <w:rPr>
            <w:b/>
            <w:bCs/>
            <w:color w:val="000000"/>
          </w:rPr>
          <w:t>Lipid frac.</w:t>
        </w:r>
        <w:r w:rsidRPr="001B1392">
          <w:rPr>
            <w:color w:val="000000"/>
          </w:rPr>
          <w:t>, (g lipid/g organism), fraction of lipid in organism (wet weight)</w:t>
        </w:r>
      </w:ins>
    </w:p>
    <w:p w14:paraId="618D4A83" w14:textId="092AB21C" w:rsidR="00E94FD6" w:rsidRDefault="00E94FD6" w:rsidP="00E94FD6">
      <w:pPr>
        <w:spacing w:after="120"/>
        <w:ind w:left="1080" w:hanging="360"/>
        <w:divId w:val="1704134872"/>
        <w:rPr>
          <w:ins w:id="550" w:author="Jonathan Clough" w:date="2022-01-13T10:14:00Z"/>
          <w:color w:val="000000"/>
        </w:rPr>
      </w:pPr>
      <w:ins w:id="551" w:author="Jonathan Clough" w:date="2022-01-13T10:14:00Z">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 the value from the chemical’s underlying data is used.</w:t>
        </w:r>
        <w:r w:rsidR="0082609A">
          <w:rPr>
            <w:color w:val="000000"/>
          </w:rPr>
          <w:t>)</w:t>
        </w:r>
      </w:ins>
    </w:p>
    <w:p w14:paraId="180EECE0" w14:textId="7C787D0C" w:rsidR="0082609A" w:rsidRPr="0082609A" w:rsidRDefault="0082609A" w:rsidP="0082609A">
      <w:pPr>
        <w:spacing w:after="120"/>
        <w:ind w:left="1080" w:hanging="360"/>
        <w:divId w:val="1704134872"/>
        <w:rPr>
          <w:ins w:id="552" w:author="Jonathan Clough" w:date="2022-01-13T10:14:00Z"/>
          <w:bCs/>
          <w:color w:val="000000"/>
        </w:rPr>
      </w:pPr>
      <w:ins w:id="553" w:author="Jonathan Clough" w:date="2022-01-13T10:14:00Z">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 the value from the chemical’s underlying data is used.)</w:t>
        </w:r>
        <w:r w:rsidRPr="0082609A">
          <w:rPr>
            <w:bCs/>
            <w:color w:val="000000"/>
          </w:rPr>
          <w:t xml:space="preserve">  </w:t>
        </w:r>
      </w:ins>
    </w:p>
    <w:p w14:paraId="04706227" w14:textId="2614EFE8" w:rsidR="00E94FD6" w:rsidRPr="001B1392" w:rsidRDefault="00E94FD6" w:rsidP="00E94FD6">
      <w:pPr>
        <w:divId w:val="1704134872"/>
        <w:rPr>
          <w:ins w:id="554" w:author="Jonathan Clough" w:date="2022-01-13T10:14:00Z"/>
          <w:color w:val="000000"/>
        </w:rPr>
      </w:pPr>
    </w:p>
    <w:p w14:paraId="373DD7E5" w14:textId="37249200" w:rsidR="00E60FCD" w:rsidRDefault="001E0C66" w:rsidP="009C1344">
      <w:pPr>
        <w:pStyle w:val="Heading4"/>
        <w:keepNext/>
        <w:divId w:val="1704134872"/>
        <w:rPr>
          <w:color w:val="000000"/>
        </w:rPr>
      </w:pPr>
      <w:bookmarkStart w:id="555" w:name="_Toc77252212"/>
      <w:r w:rsidRPr="001B1392">
        <w:rPr>
          <w:sz w:val="22"/>
        </w:rPr>
        <w:lastRenderedPageBreak/>
        <w:t>Plant Data Screen</w:t>
      </w:r>
      <w:bookmarkEnd w:id="459"/>
      <w:bookmarkEnd w:id="555"/>
    </w:p>
    <w:bookmarkEnd w:id="460"/>
    <w:p w14:paraId="5A904D4C" w14:textId="54BFD5D8" w:rsidR="00E60FCD" w:rsidRDefault="000C1E82" w:rsidP="009C1344">
      <w:pPr>
        <w:divId w:val="1704134872"/>
      </w:pPr>
      <w:r w:rsidRPr="009C1344">
        <w:rPr>
          <w:bCs/>
        </w:rPr>
        <w:t xml:space="preserve">To access this </w:t>
      </w:r>
      <w:r w:rsidR="0017382D" w:rsidRPr="009C1344">
        <w:rPr>
          <w:bCs/>
        </w:rPr>
        <w:t>screen</w:t>
      </w:r>
      <w:ins w:id="556" w:author="Jonathan Clough" w:date="2022-01-13T10:14:00Z">
        <w:r w:rsidR="0017382D" w:rsidRPr="009C1344">
          <w:rPr>
            <w:bCs/>
          </w:rPr>
          <w:t>,</w:t>
        </w:r>
      </w:ins>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w:t>
      </w:r>
      <w:r w:rsidR="00212AD9">
        <w:t>database</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submodel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ins w:id="557" w:author="Jonathan Clough" w:date="2022-01-13T10:14:00Z">
        <w:r w:rsidR="0017382D">
          <w:rPr>
            <w:color w:val="000000"/>
          </w:rPr>
          <w:br/>
        </w:r>
      </w:ins>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lastRenderedPageBreak/>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rsidP="00114144">
      <w:pPr>
        <w:numPr>
          <w:ilvl w:val="0"/>
          <w:numId w:val="5"/>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4BE42AE5"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(FCrit</w:t>
      </w:r>
      <w:del w:id="558" w:author="Jonathan Clough" w:date="2022-01-13T10:14:00Z">
        <w:r w:rsidRPr="001B1392">
          <w:rPr>
            <w:color w:val="000000"/>
          </w:rPr>
          <w:delText xml:space="preserve">) </w:delText>
        </w:r>
        <w:r>
          <w:rPr>
            <w:color w:val="000000"/>
          </w:rPr>
          <w:delText xml:space="preserve"> (</w:delText>
        </w:r>
      </w:del>
      <w:ins w:id="559" w:author="Jonathan Clough" w:date="2022-01-13T10:14:00Z">
        <w:r w:rsidR="00D60C7F">
          <w:rPr>
            <w:color w:val="000000"/>
          </w:rPr>
          <w:t xml:space="preserve">. for </w:t>
        </w:r>
      </w:ins>
      <w:r>
        <w:rPr>
          <w:color w:val="000000"/>
        </w:rPr>
        <w:t xml:space="preserve">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rsidP="00114144">
      <w:pPr>
        <w:numPr>
          <w:ilvl w:val="0"/>
          <w:numId w:val="5"/>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560" w:name="_Toc92890514"/>
      <w:bookmarkStart w:id="561" w:name="AnimalDataScreen"/>
      <w:bookmarkStart w:id="562" w:name="_Toc77252213"/>
      <w:r w:rsidRPr="001B1392">
        <w:rPr>
          <w:sz w:val="22"/>
        </w:rPr>
        <w:t>Animal Data Screen</w:t>
      </w:r>
      <w:bookmarkEnd w:id="560"/>
      <w:bookmarkEnd w:id="562"/>
    </w:p>
    <w:bookmarkEnd w:id="561"/>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ins w:id="563" w:author="Jonathan Clough" w:date="2022-01-13T10:14:00Z">
        <w:r w:rsidR="00D60C7F" w:rsidRPr="00EC44FA">
          <w:t>,</w:t>
        </w:r>
      </w:ins>
      <w:r w:rsidR="00603850" w:rsidRPr="00EC44FA">
        <w:t xml:space="preserve"> double-click on </w:t>
      </w:r>
      <w:r w:rsidR="00603850">
        <w:t xml:space="preserve">an animal name in the </w:t>
      </w:r>
      <w:r w:rsidR="00603850" w:rsidRPr="00EC44FA">
        <w:t>state va</w:t>
      </w:r>
      <w:r w:rsidR="00603850">
        <w:t xml:space="preserve">riables list in the main window 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lastRenderedPageBreak/>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t xml:space="preserve">Biomass predictions are sensitive to "Maximum Consumption" rate and "Endogenous Respiration" rates when not calculated based on weight (allometics); </w:t>
      </w:r>
    </w:p>
    <w:p w14:paraId="0E103DCD" w14:textId="77777777"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0B4E78B9"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w:t>
      </w:r>
      <w:del w:id="564" w:author="Jonathan Clough" w:date="2022-01-13T10:14:00Z">
        <w:r w:rsidRPr="001B1392">
          <w:rPr>
            <w:color w:val="000000"/>
          </w:rPr>
          <w:delText> </w:delText>
        </w:r>
      </w:del>
      <w:r w:rsidR="0017382D" w:rsidRPr="001B1392">
        <w:rPr>
          <w:color w:val="000000"/>
        </w:rPr>
        <w:t xml:space="preserve">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565" w:name="TrophicMatrix"/>
      <w:r w:rsidRPr="001B1392">
        <w:rPr>
          <w:color w:val="000000"/>
        </w:rPr>
        <w:lastRenderedPageBreak/>
        <w:t>Trophic Interaction Matrix Screen:</w:t>
      </w:r>
      <w:bookmarkEnd w:id="565"/>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566" w:name="_Toc92890515"/>
      <w:bookmarkStart w:id="567" w:name="_Toc77252214"/>
      <w:r w:rsidRPr="001B1392">
        <w:rPr>
          <w:sz w:val="24"/>
          <w:szCs w:val="20"/>
        </w:rPr>
        <w:t xml:space="preserve">Site </w:t>
      </w:r>
      <w:bookmarkEnd w:id="567"/>
      <w:r w:rsidR="004E479D">
        <w:rPr>
          <w:sz w:val="24"/>
          <w:szCs w:val="20"/>
        </w:rPr>
        <w:t>Information</w:t>
      </w:r>
      <w:bookmarkEnd w:id="566"/>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5C7A0967"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w:t>
      </w:r>
      <w:del w:id="568" w:author="Jonathan Clough" w:date="2022-01-13T10:14:00Z">
        <w:r w:rsidR="004E479D">
          <w:rPr>
            <w:color w:val="000000"/>
          </w:rPr>
          <w:delText xml:space="preserve"> </w:delText>
        </w:r>
      </w:del>
      <w:ins w:id="569" w:author="Jonathan Clough" w:date="2022-01-13T10:14:00Z">
        <w:r w:rsidR="00D60C7F">
          <w:rPr>
            <w:color w:val="000000"/>
          </w:rPr>
          <w:t>-</w:t>
        </w:r>
      </w:ins>
      <w:r w:rsidR="00D60C7F">
        <w:rPr>
          <w:color w:val="000000"/>
        </w:rPr>
        <w:t>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5A5DCE"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50C79719" w:rsidR="001E0C66" w:rsidRPr="001B1392" w:rsidRDefault="001E0C66">
      <w:pPr>
        <w:pStyle w:val="Heading4"/>
        <w:divId w:val="1949585276"/>
        <w:rPr>
          <w:sz w:val="22"/>
        </w:rPr>
      </w:pPr>
      <w:bookmarkStart w:id="570" w:name="_Toc92890516"/>
      <w:bookmarkStart w:id="571" w:name="Site"/>
      <w:bookmarkStart w:id="572" w:name="_Toc77252216"/>
      <w:r w:rsidRPr="001B1392">
        <w:rPr>
          <w:sz w:val="22"/>
        </w:rPr>
        <w:t xml:space="preserve">Site </w:t>
      </w:r>
      <w:del w:id="573" w:author="Jonathan Clough" w:date="2022-01-13T10:14:00Z">
        <w:r w:rsidRPr="001B1392">
          <w:rPr>
            <w:sz w:val="22"/>
          </w:rPr>
          <w:delText>Data Screen</w:delText>
        </w:r>
      </w:del>
      <w:bookmarkEnd w:id="572"/>
      <w:ins w:id="574" w:author="Jonathan Clough" w:date="2022-01-13T10:14:00Z">
        <w:r w:rsidR="00D60C7F">
          <w:rPr>
            <w:sz w:val="22"/>
          </w:rPr>
          <w:t>Parameters</w:t>
        </w:r>
      </w:ins>
      <w:bookmarkEnd w:id="570"/>
    </w:p>
    <w:bookmarkEnd w:id="571"/>
    <w:p w14:paraId="0F69E542" w14:textId="13FC7C64" w:rsidR="001E0C66" w:rsidRPr="001B1392" w:rsidRDefault="001E0C66">
      <w:pPr>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del w:id="575" w:author="Jonathan Clough" w:date="2022-01-13T10:14:00Z">
        <w:r w:rsidRPr="001B1392">
          <w:rPr>
            <w:color w:val="000000"/>
          </w:rPr>
          <w:delText xml:space="preserve"> </w:delText>
        </w:r>
      </w:del>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2EC98AD1" w14:textId="77777777" w:rsidR="00140327" w:rsidRPr="001B1392" w:rsidRDefault="00140327" w:rsidP="00140327">
      <w:pPr>
        <w:divId w:val="361904529"/>
        <w:rPr>
          <w:del w:id="576" w:author="Jonathan Clough" w:date="2022-01-13T10:14:00Z"/>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w:t>
      </w:r>
      <w:del w:id="577" w:author="Jonathan Clough" w:date="2022-01-13T10:14:00Z">
        <w:r w:rsidRPr="001B1392">
          <w:rPr>
            <w:color w:val="000000"/>
          </w:rPr>
          <w:delText>; it determines the depth of mixing in stratified systems.</w:delText>
        </w:r>
      </w:del>
      <w:ins w:id="578" w:author="Jonathan Clough" w:date="2022-01-13T10:14:00Z">
        <w:r w:rsidRPr="001B1392">
          <w:rPr>
            <w:color w:val="000000"/>
          </w:rPr>
          <w:t>.</w:t>
        </w:r>
      </w:ins>
      <w:r w:rsidRPr="001B1392">
        <w:rPr>
          <w:color w:val="000000"/>
        </w:rPr>
        <w:t xml:space="preserve">  </w:t>
      </w:r>
      <w:r w:rsidR="00CA5A11">
        <w:rPr>
          <w:color w:val="000000"/>
        </w:rPr>
        <w:t>This can also affect phytoplankton retention time in flowing systems as well as the calculation of cross-section area for velocity calculations.</w:t>
      </w:r>
      <w:del w:id="579" w:author="Jonathan Clough" w:date="2022-01-13T10:14:00Z">
        <w:r w:rsidR="00CA5A11">
          <w:rPr>
            <w:color w:val="000000"/>
          </w:rPr>
          <w:delText xml:space="preserve"> </w:delText>
        </w:r>
      </w:del>
    </w:p>
    <w:p w14:paraId="04DF4620" w14:textId="77777777" w:rsidR="001E0C66" w:rsidRPr="001B1392" w:rsidRDefault="001E0C66">
      <w:pPr>
        <w:divId w:val="361904529"/>
        <w:rPr>
          <w:del w:id="580" w:author="Jonathan Clough" w:date="2022-01-13T10:14:00Z"/>
          <w:color w:val="000000"/>
        </w:rPr>
      </w:pPr>
    </w:p>
    <w:p w14:paraId="71180E9E" w14:textId="0491F712" w:rsidR="00140327" w:rsidRPr="001B1392" w:rsidRDefault="001E0C66" w:rsidP="00B87D22">
      <w:pPr>
        <w:divId w:val="361904529"/>
        <w:rPr>
          <w:color w:val="000000"/>
        </w:rPr>
      </w:pPr>
      <w:del w:id="581" w:author="Jonathan Clough" w:date="2022-01-13T10:14:00Z">
        <w:r w:rsidRPr="001B1392">
          <w:rPr>
            <w:color w:val="000000"/>
          </w:rPr>
          <w:lastRenderedPageBreak/>
          <w:delText xml:space="preserve">The epilimnetic and hypolimnetic temperature parameters are only used if the user has selected to "use annual mean and range loadings" on the </w:delText>
        </w:r>
        <w:r w:rsidRPr="001B1392">
          <w:rPr>
            <w:b/>
            <w:bCs/>
            <w:color w:val="000000"/>
          </w:rPr>
          <w:delText>Temperature Screen</w:delText>
        </w:r>
        <w:r w:rsidRPr="001B1392">
          <w:rPr>
            <w:color w:val="000000"/>
          </w:rPr>
          <w:delText>.  If the user has selected to use this manner of calculating loadings, then both epilimnetic and hypolimnetic temperature parameters have to be specified on the site data screen, even for streams and ponds, where they can be set equal. </w:delText>
        </w:r>
      </w:del>
      <w:r w:rsidR="00CA5A11">
        <w:rPr>
          <w:color w:val="000000"/>
        </w:rPr>
        <w:t xml:space="preserve">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582" w:name="Remineralization"/>
      <w:bookmarkStart w:id="583" w:name="_Toc92890517"/>
      <w:bookmarkStart w:id="584" w:name="_Toc77252217"/>
      <w:r w:rsidRPr="001B1392">
        <w:rPr>
          <w:sz w:val="22"/>
        </w:rPr>
        <w:lastRenderedPageBreak/>
        <w:t>Remineralization</w:t>
      </w:r>
      <w:bookmarkEnd w:id="582"/>
      <w:bookmarkEnd w:id="583"/>
      <w:bookmarkEnd w:id="584"/>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 xml:space="preserve">Detrital Sedimentation Rate (KSed):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7777777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Change w:id="585" w:author="Jonathan Clough" w:date="2022-01-13T10:14:00Z">
          <w:pPr>
            <w:pStyle w:val="Heading4"/>
            <w:divId w:val="480779311"/>
          </w:pPr>
        </w:pPrChange>
      </w:pPr>
      <w:bookmarkStart w:id="586" w:name="_Toc92890518"/>
      <w:bookmarkStart w:id="587" w:name="Shade"/>
      <w:bookmarkStart w:id="588" w:name="_Toc77252218"/>
      <w:r w:rsidRPr="001B1392">
        <w:rPr>
          <w:sz w:val="22"/>
        </w:rPr>
        <w:t>Modeling Shade</w:t>
      </w:r>
      <w:bookmarkEnd w:id="586"/>
      <w:bookmarkEnd w:id="588"/>
    </w:p>
    <w:bookmarkEnd w:id="587"/>
    <w:p w14:paraId="59640BAB" w14:textId="77777777" w:rsidR="00B74450" w:rsidRPr="000821CE" w:rsidRDefault="00B74450" w:rsidP="00E54E93">
      <w:pPr>
        <w:keepNext/>
        <w:spacing w:before="100" w:beforeAutospacing="1" w:after="100" w:afterAutospacing="1"/>
        <w:divId w:val="329678657"/>
        <w:pPrChange w:id="589" w:author="Jonathan Clough" w:date="2022-01-13T10:14:00Z">
          <w:pPr>
            <w:spacing w:before="100" w:beforeAutospacing="1" w:after="100" w:afterAutospacing="1"/>
            <w:divId w:val="329678657"/>
          </w:pPr>
        </w:pPrChange>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590" w:name="_Toc92890519"/>
      <w:bookmarkStart w:id="591" w:name="Velocity"/>
      <w:bookmarkStart w:id="592" w:name="_Toc77252219"/>
      <w:r w:rsidRPr="001B1392">
        <w:rPr>
          <w:sz w:val="22"/>
        </w:rPr>
        <w:t>Velocity</w:t>
      </w:r>
      <w:bookmarkEnd w:id="590"/>
      <w:bookmarkEnd w:id="592"/>
    </w:p>
    <w:bookmarkEnd w:id="591"/>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593" w:name="_Toc92890520"/>
      <w:bookmarkStart w:id="594" w:name="MeanDepth"/>
      <w:bookmarkStart w:id="595" w:name="_Toc77252220"/>
      <w:r w:rsidRPr="001B1392">
        <w:rPr>
          <w:sz w:val="22"/>
        </w:rPr>
        <w:lastRenderedPageBreak/>
        <w:t>Mean Depth</w:t>
      </w:r>
      <w:bookmarkEnd w:id="593"/>
      <w:bookmarkEnd w:id="595"/>
    </w:p>
    <w:bookmarkEnd w:id="594"/>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596" w:name="_Toc92890521"/>
      <w:bookmarkStart w:id="597" w:name="SetupWindow"/>
      <w:bookmarkStart w:id="598" w:name="_Toc77252221"/>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596"/>
      <w:bookmarkEnd w:id="598"/>
    </w:p>
    <w:bookmarkEnd w:id="597"/>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w:t>
      </w:r>
      <w:proofErr w:type="gramStart"/>
      <w:r w:rsidRPr="001B1392">
        <w:rPr>
          <w:color w:val="000000"/>
        </w:rPr>
        <w:t>screen</w:t>
      </w:r>
      <w:proofErr w:type="gramEnd"/>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Kutta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Runge-Kutta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6EC01EEA"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w:t>
      </w:r>
      <w:del w:id="599" w:author="Jonathan Clough" w:date="2022-01-13T10:14:00Z">
        <w:r>
          <w:rPr>
            <w:color w:val="000000"/>
          </w:rPr>
          <w:delText>stepsizes</w:delText>
        </w:r>
      </w:del>
      <w:ins w:id="600" w:author="Jonathan Clough" w:date="2022-01-13T10:14:00Z">
        <w:r>
          <w:rPr>
            <w:color w:val="000000"/>
          </w:rPr>
          <w:t>step</w:t>
        </w:r>
        <w:r w:rsidR="000220C9">
          <w:rPr>
            <w:color w:val="000000"/>
          </w:rPr>
          <w:t>-</w:t>
        </w:r>
        <w:r>
          <w:rPr>
            <w:color w:val="000000"/>
          </w:rPr>
          <w:t>sizes</w:t>
        </w:r>
      </w:ins>
      <w:r>
        <w:rPr>
          <w:color w:val="000000"/>
        </w:rPr>
        <w:t xml:space="preserve">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5B6EEBBF" w:rsidR="004E479D" w:rsidRPr="004E479D" w:rsidRDefault="004E479D">
      <w:pPr>
        <w:divId w:val="192227998"/>
        <w:rPr>
          <w:b/>
          <w:bCs/>
          <w:color w:val="000000"/>
        </w:rPr>
      </w:pPr>
      <w:r w:rsidRPr="004E479D">
        <w:rPr>
          <w:b/>
          <w:bCs/>
          <w:color w:val="000000"/>
        </w:rPr>
        <w:t xml:space="preserve">Output Storage </w:t>
      </w:r>
      <w:del w:id="601" w:author="Jonathan Clough" w:date="2022-01-13T10:14:00Z">
        <w:r w:rsidRPr="004E479D">
          <w:rPr>
            <w:b/>
            <w:bCs/>
            <w:color w:val="000000"/>
          </w:rPr>
          <w:delText>Opations Parameters</w:delText>
        </w:r>
      </w:del>
      <w:ins w:id="602" w:author="Jonathan Clough" w:date="2022-01-13T10:14:00Z">
        <w:r w:rsidRPr="004E479D">
          <w:rPr>
            <w:b/>
            <w:bCs/>
            <w:color w:val="000000"/>
          </w:rPr>
          <w:t xml:space="preserve">Options </w:t>
        </w:r>
      </w:ins>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4956D83A" w:rsidR="001E0C66" w:rsidRPr="001B1392" w:rsidRDefault="001E0C66">
      <w:pPr>
        <w:pStyle w:val="Heading5"/>
        <w:divId w:val="2077581585"/>
        <w:rPr>
          <w:color w:val="000000"/>
        </w:rPr>
      </w:pPr>
      <w:r w:rsidRPr="001B1392">
        <w:rPr>
          <w:color w:val="000000"/>
        </w:rPr>
        <w:lastRenderedPageBreak/>
        <w:t>Biota Modeling Options</w:t>
      </w:r>
      <w:r w:rsidR="00C27BE1">
        <w:rPr>
          <w:color w:val="000000"/>
        </w:rPr>
        <w:t xml:space="preserve"> </w:t>
      </w:r>
      <w:del w:id="603" w:author="Jonathan Clough" w:date="2022-01-13T10:14:00Z">
        <w:r w:rsidR="004E479D">
          <w:rPr>
            <w:color w:val="000000"/>
          </w:rPr>
          <w:delText>Parameters</w:delText>
        </w:r>
      </w:del>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7DED2469" w:rsidR="00E02A3D" w:rsidRDefault="00D60C7F">
      <w:pPr>
        <w:pStyle w:val="Heading5"/>
        <w:divId w:val="2077581585"/>
        <w:rPr>
          <w:color w:val="000000"/>
        </w:rPr>
      </w:pPr>
      <w:r>
        <w:rPr>
          <w:color w:val="000000"/>
        </w:rPr>
        <w:t xml:space="preserve">Chemical </w:t>
      </w:r>
      <w:del w:id="604" w:author="Jonathan Clough" w:date="2022-01-13T10:14:00Z">
        <w:r w:rsidR="001E0C66" w:rsidRPr="001B1392">
          <w:rPr>
            <w:color w:val="000000"/>
          </w:rPr>
          <w:delText xml:space="preserve"> </w:delText>
        </w:r>
      </w:del>
      <w:r w:rsidRPr="001B1392">
        <w:rPr>
          <w:color w:val="000000"/>
        </w:rPr>
        <w:t>Options</w:t>
      </w:r>
      <w:r w:rsidR="00C27BE1">
        <w:rPr>
          <w:color w:val="000000"/>
        </w:rPr>
        <w:t xml:space="preserve"> </w:t>
      </w:r>
      <w:del w:id="605" w:author="Jonathan Clough" w:date="2022-01-13T10:14:00Z">
        <w:r w:rsidR="004E479D">
          <w:rPr>
            <w:color w:val="000000"/>
          </w:rPr>
          <w:delText>Parameters</w:delText>
        </w:r>
      </w:del>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646785FF"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ins w:id="606" w:author="Jonathan Clough" w:date="2022-01-13T10:14:00Z">
        <w:r w:rsidR="0066438A">
          <w:rPr>
            <w:color w:val="000000"/>
          </w:rPr>
          <w:t>,</w:t>
        </w:r>
      </w:ins>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Tox. in Sed. Detr.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607" w:name="_Toc92890522"/>
      <w:bookmarkStart w:id="608" w:name="RateOutput"/>
      <w:bookmarkStart w:id="609" w:name="_Toc77252222"/>
      <w:r w:rsidRPr="001B1392">
        <w:rPr>
          <w:sz w:val="22"/>
        </w:rPr>
        <w:t>Rate Output</w:t>
      </w:r>
      <w:bookmarkEnd w:id="607"/>
      <w:bookmarkEnd w:id="609"/>
      <w:r w:rsidRPr="001B1392">
        <w:rPr>
          <w:sz w:val="22"/>
        </w:rPr>
        <w:t xml:space="preserve"> </w:t>
      </w:r>
    </w:p>
    <w:bookmarkEnd w:id="608"/>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0D9AC4BD" w:rsidR="00F93C70" w:rsidRPr="001B1392" w:rsidRDefault="00E357B6">
      <w:pPr>
        <w:divId w:val="1132751801"/>
        <w:rPr>
          <w:color w:val="000000"/>
        </w:rPr>
      </w:pPr>
      <w:r>
        <w:rPr>
          <w:color w:val="000000"/>
        </w:rPr>
        <w:lastRenderedPageBreak/>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r w:rsidR="00F93C70">
        <w:rPr>
          <w:color w:val="000000"/>
        </w:rPr>
        <w:t xml:space="preserve">LowLt_LIM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del w:id="610" w:author="Jonathan Clough" w:date="2022-01-13T10:14:00Z">
        <w:r w:rsidR="00F93C70">
          <w:rPr>
            <w:color w:val="000000"/>
          </w:rPr>
          <w:delText>HighLtLIM</w:delText>
        </w:r>
      </w:del>
      <w:ins w:id="611" w:author="Jonathan Clough" w:date="2022-01-13T10:14:00Z">
        <w:r w:rsidR="00F93C70">
          <w:rPr>
            <w:color w:val="000000"/>
          </w:rPr>
          <w:t>HighLt</w:t>
        </w:r>
        <w:r w:rsidR="00D60C7F">
          <w:rPr>
            <w:color w:val="000000"/>
          </w:rPr>
          <w:t>_</w:t>
        </w:r>
        <w:r w:rsidR="00F93C70">
          <w:rPr>
            <w:color w:val="000000"/>
          </w:rPr>
          <w:t>LIM</w:t>
        </w:r>
      </w:ins>
      <w:r w:rsidR="00F93C70">
        <w:rPr>
          <w:color w:val="000000"/>
        </w:rPr>
        <w:t xml:space="preserve">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057A2C0E" w:rsidR="001E0C66" w:rsidRPr="001B1392" w:rsidRDefault="0066139F">
      <w:pPr>
        <w:pStyle w:val="Heading3"/>
        <w:divId w:val="1666128313"/>
        <w:rPr>
          <w:sz w:val="24"/>
          <w:szCs w:val="20"/>
        </w:rPr>
      </w:pPr>
      <w:bookmarkStart w:id="612" w:name="_Toc92890523"/>
      <w:bookmarkStart w:id="613" w:name="_Toc77252224"/>
      <w:del w:id="614" w:author="Jonathan Clough" w:date="2022-01-13T10:14:00Z">
        <w:r>
          <w:rPr>
            <w:sz w:val="24"/>
            <w:szCs w:val="20"/>
          </w:rPr>
          <w:delText>Integrate</w:delText>
        </w:r>
      </w:del>
      <w:ins w:id="615" w:author="Jonathan Clough" w:date="2022-01-13T10:14:00Z">
        <w:r w:rsidR="0042723B">
          <w:rPr>
            <w:sz w:val="24"/>
            <w:szCs w:val="20"/>
          </w:rPr>
          <w:t>Run</w:t>
        </w:r>
      </w:ins>
      <w:r>
        <w:rPr>
          <w:sz w:val="24"/>
          <w:szCs w:val="20"/>
        </w:rPr>
        <w:t xml:space="preserve"> Button</w:t>
      </w:r>
      <w:r w:rsidR="00F55365">
        <w:rPr>
          <w:sz w:val="24"/>
          <w:szCs w:val="20"/>
        </w:rPr>
        <w:t xml:space="preserve"> (running the model)</w:t>
      </w:r>
      <w:bookmarkEnd w:id="612"/>
      <w:bookmarkEnd w:id="613"/>
    </w:p>
    <w:p w14:paraId="4EE8E3D4" w14:textId="3AF8BAB3" w:rsidR="001E0C66" w:rsidRPr="001B1392" w:rsidRDefault="001E0C66">
      <w:pPr>
        <w:pStyle w:val="NormalWeb"/>
        <w:divId w:val="1666128313"/>
      </w:pPr>
      <w:r w:rsidRPr="001B1392">
        <w:t xml:space="preserve">To run an AQUATOX simulation, </w:t>
      </w:r>
      <w:r w:rsidR="0066139F">
        <w:t>click</w:t>
      </w:r>
      <w:r w:rsidRPr="001B1392">
        <w:t xml:space="preserve"> the "</w:t>
      </w:r>
      <w:del w:id="616" w:author="Jonathan Clough" w:date="2022-01-13T10:14:00Z">
        <w:r w:rsidR="0066139F">
          <w:delText>Integrate</w:delText>
        </w:r>
      </w:del>
      <w:ins w:id="617" w:author="Jonathan Clough" w:date="2022-01-13T10:14:00Z">
        <w:r w:rsidR="0042723B">
          <w:t>Run</w:t>
        </w:r>
      </w:ins>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618" w:name="_Toc92890524"/>
      <w:bookmarkStart w:id="619" w:name="_Toc77252225"/>
      <w:r>
        <w:rPr>
          <w:sz w:val="22"/>
        </w:rPr>
        <w:t xml:space="preserve">Multiple Archived </w:t>
      </w:r>
      <w:r w:rsidR="001E0C66" w:rsidRPr="001B1392">
        <w:rPr>
          <w:sz w:val="22"/>
        </w:rPr>
        <w:t>Simulations</w:t>
      </w:r>
      <w:bookmarkEnd w:id="618"/>
      <w:bookmarkEnd w:id="619"/>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620" w:name="_Toc92890525"/>
      <w:bookmarkStart w:id="621" w:name="OutputScreen"/>
      <w:bookmarkStart w:id="622" w:name="_Toc77252226"/>
      <w:r w:rsidRPr="001B1392">
        <w:rPr>
          <w:color w:val="000000"/>
          <w:sz w:val="24"/>
          <w:szCs w:val="20"/>
        </w:rPr>
        <w:t>Output</w:t>
      </w:r>
      <w:r w:rsidR="00F55365">
        <w:rPr>
          <w:color w:val="000000"/>
          <w:sz w:val="24"/>
          <w:szCs w:val="20"/>
        </w:rPr>
        <w:t xml:space="preserve"> Screen</w:t>
      </w:r>
      <w:bookmarkEnd w:id="620"/>
      <w:bookmarkEnd w:id="622"/>
    </w:p>
    <w:p w14:paraId="64F3B6EC" w14:textId="77777777" w:rsidR="0066139F" w:rsidRDefault="000C1E82" w:rsidP="009C1344">
      <w:pPr>
        <w:divId w:val="1058436890"/>
        <w:rPr>
          <w:b/>
        </w:rPr>
      </w:pPr>
      <w:bookmarkStart w:id="623" w:name="_Toc330995804"/>
      <w:bookmarkEnd w:id="621"/>
      <w:r w:rsidRPr="009C1344">
        <w:t xml:space="preserve">The “Output” screen is accessed from the Output button on the </w:t>
      </w:r>
      <w:r w:rsidR="00F55365">
        <w:rPr>
          <w:b/>
        </w:rPr>
        <w:t>main screen.</w:t>
      </w:r>
      <w:bookmarkEnd w:id="623"/>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624" w:name="_Toc92890526"/>
      <w:bookmarkStart w:id="625" w:name="_Toc77252227"/>
      <w:r w:rsidRPr="001B1392">
        <w:rPr>
          <w:sz w:val="22"/>
        </w:rPr>
        <w:t>Viewing Existing Graphs</w:t>
      </w:r>
      <w:bookmarkEnd w:id="624"/>
      <w:bookmarkEnd w:id="625"/>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626" w:name="_Toc92890527"/>
      <w:bookmarkStart w:id="627" w:name="New_Graph"/>
      <w:bookmarkStart w:id="628" w:name="_Toc77252228"/>
      <w:r w:rsidRPr="001B1392">
        <w:rPr>
          <w:sz w:val="22"/>
        </w:rPr>
        <w:t>Setting Up a New Graph</w:t>
      </w:r>
      <w:bookmarkEnd w:id="626"/>
      <w:bookmarkEnd w:id="628"/>
    </w:p>
    <w:bookmarkEnd w:id="627"/>
    <w:p w14:paraId="353819EC" w14:textId="08727512" w:rsidR="003B5B8F" w:rsidRDefault="001E0C66" w:rsidP="0066139F">
      <w:pPr>
        <w:pStyle w:val="NormalWeb"/>
        <w:divId w:val="957370090"/>
        <w:rPr>
          <w:color w:val="000000"/>
        </w:rPr>
      </w:pPr>
      <w:r w:rsidRPr="001B1392">
        <w:t>When the "</w:t>
      </w:r>
      <w:r w:rsidR="000C1E82" w:rsidRPr="009C1344">
        <w:rPr>
          <w:b/>
        </w:rPr>
        <w:t>New</w:t>
      </w:r>
      <w:r w:rsidRPr="001B1392">
        <w:t xml:space="preserve">" button is pressed, a user </w:t>
      </w:r>
      <w:bookmarkStart w:id="629" w:name="Modifying_a_Graph"/>
      <w:r w:rsidR="0066139F">
        <w:t xml:space="preserve">will get to the </w:t>
      </w:r>
      <w:r w:rsidR="0066139F" w:rsidRPr="0066139F">
        <w:rPr>
          <w:b/>
          <w:bCs/>
        </w:rPr>
        <w:t>Graph Setup</w:t>
      </w:r>
      <w:r w:rsidR="0066139F">
        <w:t xml:space="preserve"> window.</w:t>
      </w:r>
      <w:bookmarkEnd w:id="629"/>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lastRenderedPageBreak/>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630" w:name="Selecting_Output"/>
      <w:r w:rsidRPr="001B1392">
        <w:rPr>
          <w:color w:val="000000"/>
        </w:rPr>
        <w:t>Selecting from a List of Output</w:t>
      </w:r>
    </w:p>
    <w:bookmarkEnd w:id="630"/>
    <w:p w14:paraId="295A6422" w14:textId="0CEE6B74"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731F45E8" w:rsidR="001E0C66" w:rsidRPr="001B1392" w:rsidRDefault="001E0C66">
      <w:pPr>
        <w:divId w:val="968630503"/>
        <w:rPr>
          <w:color w:val="000000"/>
        </w:rPr>
      </w:pPr>
      <w:r w:rsidRPr="001B1392">
        <w:rPr>
          <w:color w:val="000000"/>
        </w:rPr>
        <w:t xml:space="preserve">            Type "ppb" to find all parts per billion </w:t>
      </w:r>
      <w:del w:id="631" w:author="Jonathan Clough" w:date="2022-01-13T10:14:00Z">
        <w:r w:rsidRPr="001B1392">
          <w:rPr>
            <w:color w:val="000000"/>
          </w:rPr>
          <w:delText>output</w:delText>
        </w:r>
      </w:del>
      <w:ins w:id="632" w:author="Jonathan Clough" w:date="2022-01-13T10:14:00Z">
        <w:r w:rsidR="0066438A" w:rsidRPr="001B1392">
          <w:rPr>
            <w:color w:val="000000"/>
          </w:rPr>
          <w:t>outputs</w:t>
        </w:r>
      </w:ins>
      <w:r w:rsidRPr="001B1392">
        <w:rPr>
          <w:color w:val="000000"/>
        </w:rPr>
        <w:t>.</w:t>
      </w:r>
    </w:p>
    <w:p w14:paraId="22D1C1CE" w14:textId="77777777" w:rsidR="001E0C66" w:rsidRPr="001B1392" w:rsidRDefault="001E0C66">
      <w:pPr>
        <w:divId w:val="1607807559"/>
        <w:rPr>
          <w:color w:val="000000"/>
        </w:rPr>
      </w:pPr>
      <w:r w:rsidRPr="001B1392">
        <w:rPr>
          <w:color w:val="000000"/>
        </w:rPr>
        <w:t>            Type "detr"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633" w:name="_Toc92890528"/>
      <w:bookmarkStart w:id="634" w:name="_Toc77252233"/>
      <w:r w:rsidRPr="001B1392">
        <w:rPr>
          <w:color w:val="000000"/>
          <w:sz w:val="28"/>
          <w:szCs w:val="20"/>
        </w:rPr>
        <w:t>Setting Up Simulation, Single Segment</w:t>
      </w:r>
      <w:bookmarkEnd w:id="633"/>
      <w:bookmarkEnd w:id="634"/>
    </w:p>
    <w:p w14:paraId="12EF3533" w14:textId="77777777" w:rsidR="007A212E" w:rsidRPr="001B1392" w:rsidRDefault="007A212E">
      <w:pPr>
        <w:pStyle w:val="NormalWeb"/>
        <w:divId w:val="1569801114"/>
        <w:rPr>
          <w:color w:val="000000"/>
        </w:rPr>
      </w:pPr>
      <w:r w:rsidRPr="001B1392">
        <w:rPr>
          <w:color w:val="000000"/>
        </w:rPr>
        <w:t>Setting up a single segment simulation generally has the following types of steps</w:t>
      </w:r>
    </w:p>
    <w:p w14:paraId="7DD89D5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lastRenderedPageBreak/>
        <w:t xml:space="preserve">Choose appropriate biotic state variables for your site. </w:t>
      </w:r>
    </w:p>
    <w:p w14:paraId="6A0E2C74"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Examine the effects of changing nutrient, sediment, or organic toxicant conditions.</w:t>
      </w:r>
      <w:ins w:id="635" w:author="Jonathan Clough" w:date="2022-01-13T10:14:00Z">
        <w:r w:rsidR="0042723B">
          <w:rPr>
            <w:color w:val="000000"/>
          </w:rPr>
          <w:br/>
        </w:r>
      </w:ins>
    </w:p>
    <w:p w14:paraId="7227293B" w14:textId="77777777" w:rsidR="00E60FCD" w:rsidRDefault="007A212E" w:rsidP="009C1344">
      <w:pPr>
        <w:pStyle w:val="Heading3"/>
        <w:keepNext/>
        <w:divId w:val="879131441"/>
        <w:rPr>
          <w:sz w:val="24"/>
          <w:szCs w:val="20"/>
        </w:rPr>
      </w:pPr>
      <w:bookmarkStart w:id="636" w:name="_Toc92890529"/>
      <w:bookmarkStart w:id="637" w:name="_Toc77252234"/>
      <w:r w:rsidRPr="001B1392">
        <w:rPr>
          <w:sz w:val="24"/>
          <w:szCs w:val="20"/>
        </w:rPr>
        <w:t>Data Requirements</w:t>
      </w:r>
      <w:bookmarkEnd w:id="636"/>
      <w:bookmarkEnd w:id="637"/>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rsidP="00114144">
      <w:pPr>
        <w:numPr>
          <w:ilvl w:val="0"/>
          <w:numId w:val="1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rsidP="00114144">
      <w:pPr>
        <w:numPr>
          <w:ilvl w:val="0"/>
          <w:numId w:val="1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rsidP="00114144">
      <w:pPr>
        <w:numPr>
          <w:ilvl w:val="0"/>
          <w:numId w:val="12"/>
        </w:numPr>
        <w:spacing w:before="100" w:beforeAutospacing="1" w:after="100" w:afterAutospacing="1"/>
        <w:divId w:val="879131441"/>
      </w:pPr>
      <w:r>
        <w:t>Chemical loadings (inflow water, point source, non-point source).</w:t>
      </w:r>
    </w:p>
    <w:p w14:paraId="71D0992B" w14:textId="77777777" w:rsidR="007A212E" w:rsidRPr="001B1392" w:rsidRDefault="007A212E" w:rsidP="00114144">
      <w:pPr>
        <w:numPr>
          <w:ilvl w:val="0"/>
          <w:numId w:val="12"/>
        </w:numPr>
        <w:spacing w:before="100" w:beforeAutospacing="1" w:after="100" w:afterAutospacing="1"/>
        <w:divId w:val="879131441"/>
      </w:pPr>
      <w:r w:rsidRPr="001B1392">
        <w:t xml:space="preserve">Oxygen in inflow water </w:t>
      </w:r>
    </w:p>
    <w:p w14:paraId="6A90E8DA" w14:textId="77777777" w:rsidR="007A212E" w:rsidRPr="001B1392" w:rsidRDefault="007A212E" w:rsidP="00114144">
      <w:pPr>
        <w:numPr>
          <w:ilvl w:val="0"/>
          <w:numId w:val="12"/>
        </w:numPr>
        <w:spacing w:before="100" w:beforeAutospacing="1" w:after="100" w:afterAutospacing="1"/>
        <w:divId w:val="879131441"/>
      </w:pPr>
      <w:r w:rsidRPr="001B1392">
        <w:t xml:space="preserve">TSS value in water </w:t>
      </w:r>
    </w:p>
    <w:p w14:paraId="5441D221" w14:textId="77777777" w:rsidR="007A212E" w:rsidRPr="001B1392" w:rsidRDefault="007A212E" w:rsidP="00114144">
      <w:pPr>
        <w:numPr>
          <w:ilvl w:val="0"/>
          <w:numId w:val="1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rsidP="00114144">
      <w:pPr>
        <w:numPr>
          <w:ilvl w:val="0"/>
          <w:numId w:val="12"/>
        </w:numPr>
        <w:spacing w:before="100" w:beforeAutospacing="1" w:after="100" w:afterAutospacing="1"/>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14144">
      <w:pPr>
        <w:numPr>
          <w:ilvl w:val="0"/>
          <w:numId w:val="1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rsidP="00114144">
      <w:pPr>
        <w:numPr>
          <w:ilvl w:val="0"/>
          <w:numId w:val="1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rsidP="00114144">
      <w:pPr>
        <w:numPr>
          <w:ilvl w:val="0"/>
          <w:numId w:val="1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5CF7607F"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638" w:name="_Toc92890530"/>
      <w:bookmarkStart w:id="639" w:name="_Toc77252235"/>
      <w:r w:rsidRPr="001B1392">
        <w:rPr>
          <w:sz w:val="24"/>
          <w:szCs w:val="20"/>
        </w:rPr>
        <w:lastRenderedPageBreak/>
        <w:t>Site Types</w:t>
      </w:r>
      <w:bookmarkEnd w:id="638"/>
      <w:bookmarkEnd w:id="639"/>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11C9D02B" w:rsidR="007A212E" w:rsidRPr="001B1392" w:rsidRDefault="007A212E" w:rsidP="00114144">
      <w:pPr>
        <w:numPr>
          <w:ilvl w:val="0"/>
          <w:numId w:val="13"/>
        </w:numPr>
        <w:spacing w:before="100" w:beforeAutospacing="1" w:after="100" w:afterAutospacing="1"/>
        <w:divId w:val="639505350"/>
      </w:pPr>
      <w:r w:rsidRPr="001B1392">
        <w:rPr>
          <w:rStyle w:val="Strong"/>
        </w:rPr>
        <w:t>Pond, Lake, Reservoir: </w:t>
      </w:r>
      <w:r w:rsidRPr="001B1392">
        <w:t xml:space="preserve"> These standing-water types </w:t>
      </w:r>
      <w:del w:id="640" w:author="Jonathan Clough" w:date="2022-01-13T10:14:00Z">
        <w:r w:rsidR="00011C0B">
          <w:delText>might</w:delText>
        </w:r>
        <w:r w:rsidRPr="001B1392">
          <w:delText xml:space="preserve"> stratify based on temperature inputs. These site-types </w:delText>
        </w:r>
      </w:del>
      <w:r w:rsidRPr="001B1392">
        <w:t xml:space="preserve">may currently be used interchangeably but different site-types are provided for user clarification. </w:t>
      </w:r>
    </w:p>
    <w:p w14:paraId="7C6156CF" w14:textId="0643B0E8" w:rsidR="007A212E" w:rsidRPr="001B1392" w:rsidRDefault="007A212E" w:rsidP="00114144">
      <w:pPr>
        <w:numPr>
          <w:ilvl w:val="0"/>
          <w:numId w:val="13"/>
        </w:numPr>
        <w:spacing w:before="100" w:beforeAutospacing="1" w:after="100" w:afterAutospacing="1"/>
        <w:divId w:val="639505350"/>
      </w:pPr>
      <w:r w:rsidRPr="001B1392">
        <w:rPr>
          <w:rStyle w:val="Strong"/>
        </w:rPr>
        <w:t>Stream:</w:t>
      </w:r>
      <w:r w:rsidRPr="001B1392">
        <w:t xml:space="preserve">   Assumed to be moving water</w:t>
      </w:r>
      <w:del w:id="641" w:author="Jonathan Clough" w:date="2022-01-13T10:14:00Z">
        <w:r w:rsidRPr="001B1392">
          <w:delText xml:space="preserve"> that will not stratify.  Streams</w:delText>
        </w:r>
      </w:del>
      <w:ins w:id="642" w:author="Jonathan Clough" w:date="2022-01-13T10:14:00Z">
        <w:r w:rsidR="001E5D1A">
          <w:t>, s</w:t>
        </w:r>
        <w:r w:rsidRPr="001B1392">
          <w:t>treams</w:t>
        </w:r>
      </w:ins>
      <w:r w:rsidRPr="001B1392">
        <w:t xml:space="preserve"> have the following additional characteristics </w:t>
      </w:r>
    </w:p>
    <w:p w14:paraId="6DE658FE" w14:textId="77777777" w:rsidR="007A212E" w:rsidRPr="001B1392" w:rsidRDefault="007A212E">
      <w:pPr>
        <w:numPr>
          <w:ilvl w:val="1"/>
          <w:numId w:val="13"/>
        </w:numPr>
        <w:spacing w:before="100" w:beforeAutospacing="1" w:after="100" w:afterAutospacing="1"/>
        <w:divId w:val="639505350"/>
        <w:rPr>
          <w:del w:id="643" w:author="Jonathan Clough" w:date="2022-01-13T10:14:00Z"/>
        </w:rPr>
      </w:pPr>
      <w:del w:id="644" w:author="Jonathan Clough" w:date="2022-01-13T10:14:00Z">
        <w:r w:rsidRPr="001B1392">
          <w:delText xml:space="preserve">the sand-silt-clay model may be enabled; </w:delText>
        </w:r>
      </w:del>
    </w:p>
    <w:p w14:paraId="38F108A0" w14:textId="77777777" w:rsidR="007A212E" w:rsidRPr="001B1392" w:rsidRDefault="007A212E">
      <w:pPr>
        <w:numPr>
          <w:ilvl w:val="1"/>
          <w:numId w:val="13"/>
        </w:numPr>
        <w:spacing w:before="100" w:beforeAutospacing="1" w:after="100" w:afterAutospacing="1"/>
        <w:divId w:val="639505350"/>
        <w:rPr>
          <w:del w:id="645" w:author="Jonathan Clough" w:date="2022-01-13T10:14:00Z"/>
        </w:rPr>
      </w:pPr>
      <w:r w:rsidRPr="001B1392">
        <w:t>Manning's coefficient may be used to model water volume;</w:t>
      </w:r>
      <w:del w:id="646" w:author="Jonathan Clough" w:date="2022-01-13T10:14:00Z">
        <w:r w:rsidRPr="001B1392">
          <w:delText xml:space="preserve"> </w:delText>
        </w:r>
      </w:del>
    </w:p>
    <w:p w14:paraId="2F5893E5" w14:textId="11E4C1D0" w:rsidR="007A212E" w:rsidRPr="001B1392" w:rsidRDefault="007A212E" w:rsidP="00114144">
      <w:pPr>
        <w:numPr>
          <w:ilvl w:val="1"/>
          <w:numId w:val="13"/>
        </w:numPr>
        <w:spacing w:before="100" w:beforeAutospacing="1" w:after="100" w:afterAutospacing="1"/>
        <w:divId w:val="639505350"/>
      </w:pPr>
      <w:del w:id="647" w:author="Jonathan Clough" w:date="2022-01-13T10:14:00Z">
        <w:r w:rsidRPr="001B1392">
          <w:delText>dynamic temperature stratification is disabled;</w:delText>
        </w:r>
      </w:del>
      <w:r w:rsidRPr="001B1392">
        <w:t xml:space="preserve"> </w:t>
      </w:r>
    </w:p>
    <w:p w14:paraId="3A20A905" w14:textId="77777777" w:rsidR="007A212E" w:rsidRPr="001B1392" w:rsidRDefault="007A212E" w:rsidP="00114144">
      <w:pPr>
        <w:numPr>
          <w:ilvl w:val="1"/>
          <w:numId w:val="1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rsidP="00114144">
      <w:pPr>
        <w:numPr>
          <w:ilvl w:val="1"/>
          <w:numId w:val="13"/>
        </w:numPr>
        <w:spacing w:before="100" w:beforeAutospacing="1" w:after="100" w:afterAutospacing="1"/>
        <w:divId w:val="639505350"/>
      </w:pPr>
      <w:r w:rsidRPr="001B1392">
        <w:t>oxygen reaeration is a function of stream velocity.</w:t>
      </w:r>
    </w:p>
    <w:p w14:paraId="4798AE59" w14:textId="77777777" w:rsidR="007A212E" w:rsidRPr="001B1392" w:rsidRDefault="007A212E" w:rsidP="00114144">
      <w:pPr>
        <w:numPr>
          <w:ilvl w:val="0"/>
          <w:numId w:val="1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114144">
      <w:pPr>
        <w:numPr>
          <w:ilvl w:val="0"/>
          <w:numId w:val="1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648" w:name="_Toc92890531"/>
      <w:bookmarkStart w:id="649" w:name="_Toc77252236"/>
      <w:r w:rsidRPr="001B1392">
        <w:rPr>
          <w:sz w:val="24"/>
          <w:szCs w:val="20"/>
        </w:rPr>
        <w:t>Starting with a Surrogate Simulation</w:t>
      </w:r>
      <w:bookmarkEnd w:id="648"/>
      <w:bookmarkEnd w:id="649"/>
      <w:r w:rsidRPr="001B1392">
        <w:rPr>
          <w:sz w:val="24"/>
          <w:szCs w:val="20"/>
        </w:rPr>
        <w:t xml:space="preserve"> </w:t>
      </w:r>
    </w:p>
    <w:p w14:paraId="5C0E8F46" w14:textId="77777777"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37DAC03" w:rsidR="007A212E" w:rsidRPr="001B1392" w:rsidRDefault="007A212E" w:rsidP="00114144">
      <w:pPr>
        <w:numPr>
          <w:ilvl w:val="0"/>
          <w:numId w:val="14"/>
        </w:numPr>
        <w:spacing w:before="100" w:beforeAutospacing="1" w:after="100" w:afterAutospacing="1"/>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114144">
      <w:pPr>
        <w:numPr>
          <w:ilvl w:val="0"/>
          <w:numId w:val="1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rsidP="00114144">
      <w:pPr>
        <w:numPr>
          <w:ilvl w:val="0"/>
          <w:numId w:val="1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rsidP="00114144">
      <w:pPr>
        <w:numPr>
          <w:ilvl w:val="0"/>
          <w:numId w:val="14"/>
        </w:numPr>
        <w:spacing w:before="100" w:beforeAutospacing="1" w:after="100" w:afterAutospacing="1"/>
        <w:divId w:val="1530988425"/>
      </w:pPr>
      <w:r w:rsidRPr="001B1392">
        <w:t>Simulation time and other model setup</w:t>
      </w:r>
    </w:p>
    <w:p w14:paraId="0F4B378D" w14:textId="77777777" w:rsidR="007A212E" w:rsidRPr="001B1392" w:rsidRDefault="007A212E" w:rsidP="00114144">
      <w:pPr>
        <w:numPr>
          <w:ilvl w:val="0"/>
          <w:numId w:val="14"/>
        </w:numPr>
        <w:spacing w:before="100" w:beforeAutospacing="1" w:after="100" w:afterAutospacing="1"/>
        <w:divId w:val="1530988425"/>
      </w:pPr>
      <w:r w:rsidRPr="001B1392">
        <w:t>Water temperature settings</w:t>
      </w:r>
    </w:p>
    <w:p w14:paraId="539EC3B6" w14:textId="77777777" w:rsidR="007A212E" w:rsidRPr="001B1392" w:rsidRDefault="007A212E" w:rsidP="00114144">
      <w:pPr>
        <w:numPr>
          <w:ilvl w:val="0"/>
          <w:numId w:val="14"/>
        </w:numPr>
        <w:spacing w:before="100" w:beforeAutospacing="1" w:after="100" w:afterAutospacing="1"/>
        <w:divId w:val="1530988425"/>
      </w:pPr>
      <w:r w:rsidRPr="001B1392">
        <w:t>Biotic compartments included and food web (trophic interaction matrix)</w:t>
      </w:r>
    </w:p>
    <w:p w14:paraId="0FEBFA51" w14:textId="77777777" w:rsidR="007A212E" w:rsidRPr="001B1392" w:rsidRDefault="007A212E">
      <w:pPr>
        <w:pStyle w:val="NormalWeb"/>
        <w:divId w:val="1530988425"/>
        <w:rPr>
          <w:del w:id="650" w:author="Jonathan Clough" w:date="2022-01-13T10:14:00Z"/>
        </w:rPr>
      </w:pPr>
      <w:del w:id="651" w:author="Jonathan Clough" w:date="2022-01-13T10:14:00Z">
        <w:r w:rsidRPr="001B1392">
          <w:delText xml:space="preserve">Stepping through each step of the AQUATOX Wizard can be a useful method of examining the key parameters in a given simulation. </w:delText>
        </w:r>
      </w:del>
    </w:p>
    <w:p w14:paraId="6AEEC047" w14:textId="77777777" w:rsidR="007A212E" w:rsidRPr="001B1392" w:rsidRDefault="007A212E">
      <w:pPr>
        <w:pStyle w:val="Heading3"/>
        <w:divId w:val="380401112"/>
        <w:rPr>
          <w:del w:id="652" w:author="Jonathan Clough" w:date="2022-01-13T10:14:00Z"/>
          <w:sz w:val="24"/>
          <w:szCs w:val="20"/>
        </w:rPr>
      </w:pPr>
      <w:bookmarkStart w:id="653" w:name="_Toc77252237"/>
      <w:del w:id="654" w:author="Jonathan Clough" w:date="2022-01-13T10:14:00Z">
        <w:r w:rsidRPr="001B1392">
          <w:rPr>
            <w:sz w:val="24"/>
            <w:szCs w:val="20"/>
          </w:rPr>
          <w:delText>Starting from Scratch</w:delText>
        </w:r>
        <w:bookmarkEnd w:id="653"/>
      </w:del>
    </w:p>
    <w:p w14:paraId="64534F3D" w14:textId="77777777" w:rsidR="007A212E" w:rsidRPr="001B1392" w:rsidRDefault="007A212E">
      <w:pPr>
        <w:pStyle w:val="NormalWeb"/>
        <w:divId w:val="380401112"/>
        <w:rPr>
          <w:del w:id="655" w:author="Jonathan Clough" w:date="2022-01-13T10:14:00Z"/>
        </w:rPr>
      </w:pPr>
      <w:del w:id="656" w:author="Jonathan Clough" w:date="2022-01-13T10:14:00Z">
        <w:r w:rsidRPr="001B1392">
          <w:delText xml:space="preserve">To start a simulation from scratch </w:delText>
        </w:r>
        <w:r w:rsidR="005C2BCF">
          <w:delText xml:space="preserve">(i.e. without </w:delText>
        </w:r>
        <w:r w:rsidR="005C2BCF" w:rsidRPr="001B1392">
          <w:delText>us</w:delText>
        </w:r>
        <w:r w:rsidR="005C2BCF">
          <w:delText>ing</w:delText>
        </w:r>
        <w:r w:rsidR="005C2BCF" w:rsidRPr="001B1392">
          <w:delText xml:space="preserve"> a surrogate simulation</w:delText>
        </w:r>
        <w:r w:rsidR="005C2BCF">
          <w:delText xml:space="preserve">) </w:delText>
        </w:r>
        <w:r w:rsidRPr="001B1392">
          <w:delText>within AQUATOX, use the "</w:delText>
        </w:r>
        <w:r w:rsidRPr="001B1392">
          <w:rPr>
            <w:rStyle w:val="Strong"/>
          </w:rPr>
          <w:delText>New Simulation Wizard</w:delText>
        </w:r>
        <w:r w:rsidRPr="001B1392">
          <w:delText>" in the file menu and then select "Create Simulation from Scratch" in Step 1 of the wizard.</w:delText>
        </w:r>
      </w:del>
    </w:p>
    <w:p w14:paraId="6B13C348" w14:textId="77777777" w:rsidR="007A212E" w:rsidRPr="001B1392" w:rsidRDefault="007A212E">
      <w:pPr>
        <w:pStyle w:val="NormalWeb"/>
        <w:divId w:val="380401112"/>
        <w:rPr>
          <w:del w:id="657" w:author="Jonathan Clough" w:date="2022-01-13T10:14:00Z"/>
        </w:rPr>
      </w:pPr>
      <w:del w:id="658" w:author="Jonathan Clough" w:date="2022-01-13T10:14:00Z">
        <w:r w:rsidRPr="001B1392">
          <w:lastRenderedPageBreak/>
          <w:delText xml:space="preserve">Some users will want to enter each and every parameter and loading from scratch.  In some senses this </w:delText>
        </w:r>
        <w:r w:rsidR="005C2BCF">
          <w:delText xml:space="preserve">might </w:delText>
        </w:r>
        <w:r w:rsidRPr="001B1392">
          <w:delText>be the "safest" approach as the user is required to assess the appropriateness of each and every parameter in the model for their individual site.  However, there are many parameters that can safely be assumed to be "global" within the model and the user will lose the benefit of having those parameters automatically brought in to their simulation.  Because of this, the model creators suggest that users who are concerned about bringing in external parameters examine each and every parameter of the surrogate simulation closely. </w:delText>
        </w:r>
      </w:del>
    </w:p>
    <w:p w14:paraId="46A9E0B0" w14:textId="3FD55BEB" w:rsidR="007A212E" w:rsidRPr="001B1392" w:rsidRDefault="007A212E">
      <w:pPr>
        <w:pStyle w:val="Heading3"/>
        <w:divId w:val="1297492565"/>
        <w:rPr>
          <w:sz w:val="24"/>
          <w:szCs w:val="20"/>
        </w:rPr>
      </w:pPr>
      <w:bookmarkStart w:id="659" w:name="_Toc92890532"/>
      <w:bookmarkStart w:id="660" w:name="_Toc77252238"/>
      <w:r w:rsidRPr="001B1392">
        <w:rPr>
          <w:sz w:val="24"/>
          <w:szCs w:val="20"/>
        </w:rPr>
        <w:t>Water Volume Modeling Options</w:t>
      </w:r>
      <w:bookmarkEnd w:id="659"/>
      <w:bookmarkEnd w:id="660"/>
    </w:p>
    <w:p w14:paraId="7E1DA802" w14:textId="77777777" w:rsidR="007A212E" w:rsidRPr="001B1392" w:rsidRDefault="007A212E">
      <w:pPr>
        <w:pStyle w:val="NormalWeb"/>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661" w:name="_Toc92890533"/>
      <w:bookmarkStart w:id="662" w:name="Adding_State_Variable"/>
      <w:bookmarkStart w:id="663" w:name="_Toc77252239"/>
      <w:r w:rsidRPr="001B1392">
        <w:rPr>
          <w:sz w:val="24"/>
          <w:szCs w:val="20"/>
        </w:rPr>
        <w:t>Adding a State Variable</w:t>
      </w:r>
      <w:bookmarkEnd w:id="661"/>
      <w:bookmarkEnd w:id="663"/>
    </w:p>
    <w:bookmarkEnd w:id="662"/>
    <w:p w14:paraId="2F1DC346" w14:textId="1C147359" w:rsidR="00E51CAE" w:rsidRDefault="007A212E">
      <w:pPr>
        <w:pStyle w:val="NormalWeb"/>
        <w:divId w:val="1697003456"/>
      </w:pPr>
      <w:r w:rsidRPr="001B1392">
        <w:t xml:space="preserve">Chemicals and biotic state variables </w:t>
      </w:r>
      <w:r w:rsidR="005C2BCF">
        <w:t>can</w:t>
      </w:r>
      <w:r w:rsidRPr="001B1392">
        <w:t xml:space="preserve"> be added to the model</w:t>
      </w:r>
      <w:del w:id="664" w:author="Jonathan Clough" w:date="2022-01-13T10:14:00Z">
        <w:r w:rsidRPr="001B1392">
          <w:delText>, either through the AQUATOX wizard or</w:delText>
        </w:r>
      </w:del>
      <w:r w:rsidRPr="001B1392">
        <w:t xml:space="preserve">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del w:id="665" w:author="Jonathan Clough" w:date="2022-01-13T10:14:00Z">
        <w:r w:rsidRPr="001B1392">
          <w:delText xml:space="preserve">When adding fish, the wizard is especially useful as size-class and age-class linkages will be automatically </w:delText>
        </w:r>
        <w:r w:rsidR="005C2BCF">
          <w:delText xml:space="preserve">set up </w:delText>
        </w:r>
        <w:r w:rsidRPr="001B1392">
          <w:delText xml:space="preserve">through </w:delText>
        </w:r>
        <w:r w:rsidR="005C2BCF">
          <w:delText xml:space="preserve">the </w:delText>
        </w:r>
        <w:r w:rsidRPr="001B1392">
          <w:delText>user</w:delText>
        </w:r>
        <w:r w:rsidR="005C2BCF">
          <w:delText xml:space="preserve"> </w:delText>
        </w:r>
        <w:r w:rsidRPr="001B1392">
          <w:delText>interface.</w:delText>
        </w:r>
      </w:del>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666" w:name="_Toc92890534"/>
      <w:bookmarkStart w:id="667" w:name="_Toc77252240"/>
      <w:r w:rsidRPr="001B1392">
        <w:rPr>
          <w:sz w:val="22"/>
        </w:rPr>
        <w:t>Adding a Chemical</w:t>
      </w:r>
      <w:bookmarkEnd w:id="666"/>
      <w:bookmarkEnd w:id="667"/>
    </w:p>
    <w:p w14:paraId="3B3AF503" w14:textId="36B50D94"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and also animal and plant </w:t>
      </w:r>
      <w:r w:rsidRPr="001B1392">
        <w:rPr>
          <w:rStyle w:val="Strong"/>
        </w:rPr>
        <w:t>toxicity databases</w:t>
      </w:r>
      <w:r w:rsidRPr="001B1392">
        <w:t xml:space="preserve">.  </w:t>
      </w:r>
    </w:p>
    <w:p w14:paraId="5FD6405D" w14:textId="432DB482"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668" w:name="_Toc92890535"/>
      <w:bookmarkStart w:id="669" w:name="_Toc77252241"/>
      <w:r w:rsidRPr="001B1392">
        <w:rPr>
          <w:sz w:val="22"/>
        </w:rPr>
        <w:t>Adding a Plant</w:t>
      </w:r>
      <w:bookmarkEnd w:id="668"/>
      <w:bookmarkEnd w:id="669"/>
    </w:p>
    <w:p w14:paraId="1F699489" w14:textId="457BC962" w:rsidR="007A212E" w:rsidRPr="001B1392" w:rsidRDefault="007A212E">
      <w:pPr>
        <w:pStyle w:val="NormalWeb"/>
        <w:divId w:val="1697003456"/>
      </w:pPr>
      <w:r w:rsidRPr="001B1392">
        <w:lastRenderedPageBreak/>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del w:id="670" w:author="Jonathan Clough" w:date="2022-01-13T10:14:00Z">
        <w:r w:rsidR="00E45516">
          <w:delText>.</w:delText>
        </w:r>
      </w:del>
      <w:ins w:id="671" w:author="Jonathan Clough" w:date="2022-01-13T10:14:00Z">
        <w:r w:rsidR="0066438A">
          <w:t>.,</w:t>
        </w:r>
      </w:ins>
      <w:r w:rsidR="00E45516">
        <w:t xml:space="preserve"> 1e-5 mg/L) that allow for reintroduction of an organism after environmental conditions have improved to allow that organism to be viable in the system again. </w:t>
      </w:r>
      <w:del w:id="672" w:author="Jonathan Clough" w:date="2022-01-13T10:14:00Z">
        <w:r w:rsidRPr="001B1392">
          <w:delText>The Wizard interface may also be used to add plant variables.</w:delText>
        </w:r>
      </w:del>
    </w:p>
    <w:p w14:paraId="3073FC8D" w14:textId="77777777" w:rsidR="007A212E" w:rsidRPr="001B1392" w:rsidRDefault="007A212E">
      <w:pPr>
        <w:pStyle w:val="Heading4"/>
        <w:divId w:val="1697003456"/>
        <w:rPr>
          <w:sz w:val="22"/>
        </w:rPr>
      </w:pPr>
      <w:bookmarkStart w:id="673" w:name="_Toc92890536"/>
      <w:bookmarkStart w:id="674" w:name="_Toc77252242"/>
      <w:r w:rsidRPr="001B1392">
        <w:rPr>
          <w:sz w:val="22"/>
        </w:rPr>
        <w:t>Adding an Animal</w:t>
      </w:r>
      <w:bookmarkEnd w:id="673"/>
      <w:bookmarkEnd w:id="674"/>
    </w:p>
    <w:p w14:paraId="6CAC6A36" w14:textId="38E9A179"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del w:id="675" w:author="Jonathan Clough" w:date="2022-01-13T10:14:00Z">
        <w:r w:rsidR="00717CF3">
          <w:delText>T</w:delText>
        </w:r>
        <w:r w:rsidRPr="001B1392">
          <w:delText xml:space="preserve">he Wizard interface is especially useful for adding fish state variables.  </w:delText>
        </w:r>
      </w:del>
    </w:p>
    <w:p w14:paraId="4E2514B6" w14:textId="77777777" w:rsidR="007A212E" w:rsidRPr="001B1392" w:rsidRDefault="007A212E">
      <w:pPr>
        <w:pStyle w:val="Heading3"/>
        <w:divId w:val="1180659517"/>
        <w:rPr>
          <w:sz w:val="24"/>
          <w:szCs w:val="20"/>
        </w:rPr>
      </w:pPr>
      <w:bookmarkStart w:id="676" w:name="_Toc92890537"/>
      <w:bookmarkStart w:id="677" w:name="_Toc77252243"/>
      <w:r w:rsidRPr="001B1392">
        <w:rPr>
          <w:sz w:val="24"/>
          <w:szCs w:val="20"/>
        </w:rPr>
        <w:t>Using Sediment Bed Models and Data Requirements</w:t>
      </w:r>
      <w:bookmarkEnd w:id="676"/>
      <w:bookmarkEnd w:id="677"/>
    </w:p>
    <w:p w14:paraId="7F98653A" w14:textId="0A01092B" w:rsidR="00215905" w:rsidRDefault="00215905" w:rsidP="00215905">
      <w:pPr>
        <w:pStyle w:val="NormalWeb"/>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inorganic sediment submodels:</w:t>
      </w:r>
    </w:p>
    <w:p w14:paraId="14705D7B" w14:textId="77777777" w:rsidR="00215905" w:rsidRDefault="00215905" w:rsidP="00114144">
      <w:pPr>
        <w:pStyle w:val="NormalWeb"/>
        <w:numPr>
          <w:ilvl w:val="0"/>
          <w:numId w:val="24"/>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75E475DF" w:rsidR="00215905" w:rsidRDefault="00215905" w:rsidP="00114144">
      <w:pPr>
        <w:pStyle w:val="NormalWeb"/>
        <w:numPr>
          <w:ilvl w:val="0"/>
          <w:numId w:val="24"/>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del w:id="678" w:author="Jonathan Clough" w:date="2022-01-13T10:14:00Z">
        <w:r w:rsidR="006B454A" w:rsidRPr="001B1392">
          <w:delText>This model is best suited to represent predominantly anaerobic sediments</w:delText>
        </w:r>
        <w:r w:rsidR="006B454A">
          <w:delText xml:space="preserve"> in eutrophic lakes</w:delText>
        </w:r>
        <w:r w:rsidR="006B454A" w:rsidRPr="001B1392">
          <w:delText>.</w:delText>
        </w:r>
        <w:r w:rsidR="006B454A">
          <w:delText xml:space="preserve">  </w:delText>
        </w:r>
        <w:r>
          <w:delText xml:space="preserve">This model may be selected under the sediment menu by choosing "Add Sediment Diagenesis."  </w:delText>
        </w:r>
        <w:r w:rsidR="006B454A" w:rsidRPr="007721C8">
          <w:delText>This action adds the “Sed Layer(s)” button to the main screen, which can be use to access the sediment diagenesis parameters.</w:delText>
        </w:r>
      </w:del>
    </w:p>
    <w:p w14:paraId="7180ED8A" w14:textId="588AE0D3"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del w:id="679" w:author="Jonathan Clough" w:date="2022-01-13T10:14:00Z">
        <w:r w:rsidRPr="00A857E3">
          <w:rPr>
            <w:i/>
            <w:iCs/>
          </w:rPr>
          <w:delText>..</w:delText>
        </w:r>
      </w:del>
      <w:ins w:id="680" w:author="Jonathan Clough" w:date="2022-01-13T10:14:00Z">
        <w:r w:rsidRPr="00A857E3">
          <w:rPr>
            <w:i/>
            <w:iCs/>
          </w:rPr>
          <w:t>.</w:t>
        </w:r>
      </w:ins>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lastRenderedPageBreak/>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rsidP="00C11C4F">
      <w:pPr>
        <w:pStyle w:val="Heading4"/>
        <w:keepNext/>
        <w:divId w:val="967393023"/>
        <w:rPr>
          <w:sz w:val="22"/>
        </w:rPr>
        <w:pPrChange w:id="681" w:author="Jonathan Clough" w:date="2022-01-13T10:14:00Z">
          <w:pPr>
            <w:pStyle w:val="Heading4"/>
            <w:divId w:val="967393023"/>
          </w:pPr>
        </w:pPrChange>
      </w:pPr>
      <w:bookmarkStart w:id="682" w:name="_Toc92890538"/>
      <w:bookmarkStart w:id="683" w:name="Default_Sediment"/>
      <w:bookmarkStart w:id="684" w:name="_Toc77252244"/>
      <w:r w:rsidRPr="001B1392">
        <w:rPr>
          <w:sz w:val="22"/>
        </w:rPr>
        <w:t>Default Sediment Bed Model</w:t>
      </w:r>
      <w:bookmarkEnd w:id="682"/>
      <w:bookmarkEnd w:id="684"/>
    </w:p>
    <w:bookmarkEnd w:id="683"/>
    <w:p w14:paraId="428303DD" w14:textId="77777777" w:rsidR="007A212E" w:rsidRPr="001B1392" w:rsidRDefault="007A212E" w:rsidP="00C11C4F">
      <w:pPr>
        <w:pStyle w:val="NormalWeb"/>
        <w:keepNext/>
        <w:divId w:val="967393023"/>
        <w:pPrChange w:id="685" w:author="Jonathan Clough" w:date="2022-01-13T10:14:00Z">
          <w:pPr>
            <w:pStyle w:val="NormalWeb"/>
            <w:divId w:val="967393023"/>
          </w:pPr>
        </w:pPrChange>
      </w:pPr>
      <w:r w:rsidRPr="001B1392">
        <w:t>The default sediment bed model includes the following components</w:t>
      </w:r>
    </w:p>
    <w:p w14:paraId="37381651" w14:textId="77777777" w:rsidR="007A212E" w:rsidRPr="001B1392" w:rsidRDefault="007A212E" w:rsidP="00114144">
      <w:pPr>
        <w:keepNext/>
        <w:numPr>
          <w:ilvl w:val="0"/>
          <w:numId w:val="15"/>
        </w:numPr>
        <w:spacing w:before="100" w:beforeAutospacing="1" w:after="100" w:afterAutospacing="1"/>
        <w:divId w:val="967393023"/>
        <w:pPrChange w:id="686" w:author="Jonathan Clough" w:date="2022-01-13T10:14:00Z">
          <w:pPr>
            <w:numPr>
              <w:numId w:val="15"/>
            </w:numPr>
            <w:tabs>
              <w:tab w:val="num" w:pos="720"/>
            </w:tabs>
            <w:spacing w:before="100" w:beforeAutospacing="1" w:after="100" w:afterAutospacing="1"/>
            <w:ind w:left="720" w:hanging="360"/>
            <w:divId w:val="967393023"/>
          </w:pPr>
        </w:pPrChange>
      </w:pPr>
      <w:r w:rsidRPr="001B1392">
        <w:t xml:space="preserve">Labile Sed. Detritus (Labile Detritus in the Sediment bed) (g/m2 dry); </w:t>
      </w:r>
    </w:p>
    <w:p w14:paraId="7DBD03E1" w14:textId="77777777" w:rsidR="007A212E" w:rsidRPr="001B1392" w:rsidRDefault="007A212E" w:rsidP="00114144">
      <w:pPr>
        <w:numPr>
          <w:ilvl w:val="0"/>
          <w:numId w:val="15"/>
        </w:numPr>
        <w:spacing w:before="100" w:beforeAutospacing="1" w:after="100" w:afterAutospacing="1"/>
        <w:divId w:val="967393023"/>
      </w:pPr>
      <w:r w:rsidRPr="001B1392">
        <w:t xml:space="preserve">Refrac. Sed. Detritus (Refractory Detritus in the Sediment bed) (g/m2 dry); </w:t>
      </w:r>
    </w:p>
    <w:p w14:paraId="574AC280" w14:textId="77777777" w:rsidR="007A212E" w:rsidRPr="001B1392" w:rsidRDefault="007A212E" w:rsidP="00114144">
      <w:pPr>
        <w:numPr>
          <w:ilvl w:val="0"/>
          <w:numId w:val="1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687" w:name="_Toc92890539"/>
      <w:bookmarkStart w:id="688" w:name="TSS"/>
      <w:bookmarkStart w:id="689" w:name="_Toc77252245"/>
      <w:r w:rsidRPr="001B1392">
        <w:rPr>
          <w:sz w:val="22"/>
        </w:rPr>
        <w:t>TSS</w:t>
      </w:r>
      <w:bookmarkEnd w:id="687"/>
      <w:bookmarkEnd w:id="689"/>
    </w:p>
    <w:bookmarkEnd w:id="688"/>
    <w:p w14:paraId="234AE167" w14:textId="57BA9BBE" w:rsidR="007A212E" w:rsidRPr="001B1392" w:rsidRDefault="007A212E">
      <w:pPr>
        <w:pStyle w:val="NormalWeb"/>
        <w:divId w:val="2023972188"/>
      </w:pPr>
      <w:r w:rsidRPr="001B1392">
        <w:t xml:space="preserve">AQUATOX allows a user to input time-varying concentrations of TSS so that the light climate of the system being </w:t>
      </w:r>
      <w:r w:rsidR="0066438A" w:rsidRPr="001B1392">
        <w:t xml:space="preserve">modeled </w:t>
      </w:r>
      <w:del w:id="690" w:author="Jonathan Clough" w:date="2022-01-13T10:14:00Z">
        <w:r w:rsidR="001F158A">
          <w:delText xml:space="preserve"> </w:delText>
        </w:r>
      </w:del>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w:t>
      </w:r>
      <w:r w:rsidRPr="00C11C4F">
        <w:rPr>
          <w:rPrChange w:id="691" w:author="Jonathan Clough" w:date="2022-01-13T10:14:00Z">
            <w:rPr>
              <w:highlight w:val="yellow"/>
            </w:rPr>
          </w:rPrChange>
        </w:rPr>
        <w:t xml:space="preserve">buttons </w:t>
      </w:r>
      <w:del w:id="692" w:author="Jonathan Clough" w:date="2022-01-13T10:14:00Z">
        <w:r w:rsidRPr="00A857E3">
          <w:rPr>
            <w:highlight w:val="yellow"/>
          </w:rPr>
          <w:delText>on</w:delText>
        </w:r>
      </w:del>
      <w:ins w:id="693" w:author="Jonathan Clough" w:date="2022-01-13T10:14:00Z">
        <w:r w:rsidR="00C11C4F" w:rsidRPr="00C11C4F">
          <w:t>to</w:t>
        </w:r>
      </w:ins>
      <w:r w:rsidR="00C11C4F" w:rsidRPr="00C11C4F">
        <w:rPr>
          <w:rPrChange w:id="694" w:author="Jonathan Clough" w:date="2022-01-13T10:14:00Z">
            <w:rPr>
              <w:highlight w:val="yellow"/>
            </w:rPr>
          </w:rPrChange>
        </w:rPr>
        <w:t xml:space="preserve"> the </w:t>
      </w:r>
      <w:del w:id="695" w:author="Jonathan Clough" w:date="2022-01-13T10:14:00Z">
        <w:r w:rsidRPr="00A857E3">
          <w:rPr>
            <w:highlight w:val="yellow"/>
          </w:rPr>
          <w:delText>upper right portion</w:delText>
        </w:r>
      </w:del>
      <w:ins w:id="696" w:author="Jonathan Clough" w:date="2022-01-13T10:14:00Z">
        <w:r w:rsidR="00C11C4F" w:rsidRPr="00C11C4F">
          <w:t>left</w:t>
        </w:r>
      </w:ins>
      <w:r w:rsidR="00C11C4F" w:rsidRPr="00C11C4F">
        <w:rPr>
          <w:rPrChange w:id="697" w:author="Jonathan Clough" w:date="2022-01-13T10:14:00Z">
            <w:rPr>
              <w:highlight w:val="yellow"/>
            </w:rPr>
          </w:rPrChange>
        </w:rPr>
        <w:t xml:space="preserve"> </w:t>
      </w:r>
      <w:r w:rsidRPr="00C11C4F">
        <w:rPr>
          <w:rPrChange w:id="698" w:author="Jonathan Clough" w:date="2022-01-13T10:14:00Z">
            <w:rPr>
              <w:highlight w:val="yellow"/>
            </w:rPr>
          </w:rPrChange>
        </w:rPr>
        <w:t>of this screen</w:t>
      </w:r>
      <w:r w:rsidRPr="00C11C4F">
        <w:t xml:space="preserve"> (accessed</w:t>
      </w:r>
      <w:r w:rsidRPr="001B1392">
        <w:t xml:space="preserve"> by double-clicking TSS on the state variable list): </w:t>
      </w:r>
    </w:p>
    <w:p w14:paraId="026BB70D" w14:textId="77777777" w:rsidR="007A212E" w:rsidRPr="001B1392" w:rsidRDefault="007A212E">
      <w:pPr>
        <w:pStyle w:val="NormalWeb"/>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699" w:name="_Toc92890540"/>
      <w:bookmarkStart w:id="700" w:name="Sediment_Diagenesis"/>
      <w:bookmarkStart w:id="701" w:name="_Toc77252246"/>
      <w:r w:rsidRPr="001B1392">
        <w:rPr>
          <w:sz w:val="22"/>
        </w:rPr>
        <w:t>Sediment Diagenesis Model</w:t>
      </w:r>
      <w:bookmarkEnd w:id="699"/>
      <w:bookmarkEnd w:id="701"/>
    </w:p>
    <w:bookmarkEnd w:id="700"/>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r w:rsidR="001A5ED6">
        <w:rPr>
          <w:color w:val="000000"/>
        </w:rPr>
        <w:t>submodel</w:t>
      </w:r>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lastRenderedPageBreak/>
        <w:t>Orthophosphate</w:t>
      </w:r>
      <w:r w:rsidRPr="001B1392">
        <w:rPr>
          <w:color w:val="000000"/>
        </w:rPr>
        <w:t xml:space="preserve">: two state variables (in Layers 1 and 2).   </w:t>
      </w:r>
    </w:p>
    <w:p w14:paraId="29D4391E"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2CF5B8B8" w:rsidR="00465B74" w:rsidRPr="001B1392" w:rsidRDefault="0066438A" w:rsidP="00114144">
      <w:pPr>
        <w:numPr>
          <w:ilvl w:val="0"/>
          <w:numId w:val="16"/>
        </w:numPr>
        <w:spacing w:before="100" w:beforeAutospacing="1" w:after="100" w:afterAutospacing="1"/>
        <w:divId w:val="1878350035"/>
        <w:rPr>
          <w:color w:val="000000"/>
        </w:rPr>
      </w:pPr>
      <w:r w:rsidRPr="001B1392">
        <w:rPr>
          <w:rStyle w:val="Strong"/>
          <w:color w:val="000000"/>
        </w:rPr>
        <w:t>Non</w:t>
      </w:r>
      <w:del w:id="702" w:author="Jonathan Clough" w:date="2022-01-13T10:14:00Z">
        <w:r w:rsidR="00465B74" w:rsidRPr="001B1392">
          <w:rPr>
            <w:rStyle w:val="Strong"/>
            <w:color w:val="000000"/>
          </w:rPr>
          <w:delText xml:space="preserve"> </w:delText>
        </w:r>
      </w:del>
      <w:ins w:id="703" w:author="Jonathan Clough" w:date="2022-01-13T10:14:00Z">
        <w:r w:rsidRPr="001B1392">
          <w:rPr>
            <w:rStyle w:val="Strong"/>
            <w:color w:val="000000"/>
          </w:rPr>
          <w:t>-</w:t>
        </w:r>
      </w:ins>
      <w:r w:rsidRPr="001B1392">
        <w:rPr>
          <w:rStyle w:val="Strong"/>
          <w:color w:val="000000"/>
        </w:rPr>
        <w:t>Biogenic</w:t>
      </w:r>
      <w:r w:rsidR="00465B74" w:rsidRPr="001B1392">
        <w:rPr>
          <w:rStyle w:val="Strong"/>
          <w:color w:val="000000"/>
        </w:rPr>
        <w:t xml:space="preserve"> Silica</w:t>
      </w:r>
      <w:r w:rsidR="00465B74" w:rsidRPr="001B1392">
        <w:rPr>
          <w:color w:val="000000"/>
        </w:rPr>
        <w:t xml:space="preserve">:  two state variables (in Layers 1 and 2).  </w:t>
      </w:r>
    </w:p>
    <w:p w14:paraId="1426999F"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rsidP="00C11C4F">
      <w:pPr>
        <w:pStyle w:val="Heading3"/>
        <w:keepNext/>
        <w:divId w:val="1847205138"/>
        <w:rPr>
          <w:sz w:val="24"/>
          <w:szCs w:val="20"/>
        </w:rPr>
        <w:pPrChange w:id="704" w:author="Jonathan Clough" w:date="2022-01-13T10:14:00Z">
          <w:pPr>
            <w:pStyle w:val="Heading3"/>
            <w:divId w:val="1847205138"/>
          </w:pPr>
        </w:pPrChange>
      </w:pPr>
      <w:bookmarkStart w:id="705" w:name="_Toc92890541"/>
      <w:bookmarkStart w:id="706" w:name="_Toc77252247"/>
      <w:r w:rsidRPr="001B1392">
        <w:rPr>
          <w:sz w:val="24"/>
          <w:szCs w:val="20"/>
        </w:rPr>
        <w:lastRenderedPageBreak/>
        <w:t>Model Calibration</w:t>
      </w:r>
      <w:bookmarkEnd w:id="705"/>
      <w:bookmarkEnd w:id="706"/>
      <w:r w:rsidR="00616B11">
        <w:rPr>
          <w:sz w:val="24"/>
          <w:szCs w:val="20"/>
        </w:rPr>
        <w:t xml:space="preserve"> </w:t>
      </w:r>
    </w:p>
    <w:p w14:paraId="3A8CFC53" w14:textId="258BEE28" w:rsidR="007A212E" w:rsidRPr="001B1392" w:rsidRDefault="007A212E" w:rsidP="00C11C4F">
      <w:pPr>
        <w:pStyle w:val="NormalWeb"/>
        <w:keepNext/>
        <w:divId w:val="1847205138"/>
        <w:pPrChange w:id="707" w:author="Jonathan Clough" w:date="2022-01-13T10:14:00Z">
          <w:pPr>
            <w:pStyle w:val="NormalWeb"/>
            <w:divId w:val="1847205138"/>
          </w:pPr>
        </w:pPrChange>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69BC2583"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 then </w:t>
      </w:r>
      <w:del w:id="708" w:author="Jonathan Clough" w:date="2022-01-13T10:14:00Z">
        <w:r w:rsidRPr="001B1392">
          <w:delText>some type of respecification</w:delText>
        </w:r>
      </w:del>
      <w:ins w:id="709" w:author="Jonathan Clough" w:date="2022-01-13T10:14:00Z">
        <w:r w:rsidR="0066438A">
          <w:t xml:space="preserve">a </w:t>
        </w:r>
        <w:r w:rsidRPr="001B1392">
          <w:t>re</w:t>
        </w:r>
        <w:r w:rsidR="0066438A">
          <w:t>-</w:t>
        </w:r>
        <w:r w:rsidRPr="001B1392">
          <w:t>specification</w:t>
        </w:r>
      </w:ins>
      <w:r w:rsidRPr="001B1392">
        <w:t xml:space="preserve">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rsidP="00114144">
      <w:pPr>
        <w:numPr>
          <w:ilvl w:val="0"/>
          <w:numId w:val="17"/>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rsidP="00114144">
      <w:pPr>
        <w:numPr>
          <w:ilvl w:val="1"/>
          <w:numId w:val="17"/>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rsidP="00114144">
      <w:pPr>
        <w:numPr>
          <w:ilvl w:val="1"/>
          <w:numId w:val="17"/>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rsidP="00114144">
      <w:pPr>
        <w:numPr>
          <w:ilvl w:val="1"/>
          <w:numId w:val="17"/>
        </w:numPr>
        <w:spacing w:before="100" w:beforeAutospacing="1" w:after="100" w:afterAutospacing="1"/>
        <w:divId w:val="1847205138"/>
      </w:pPr>
      <w:r w:rsidRPr="001B1392">
        <w:t>maximum photosynthetic rate (PMax).</w:t>
      </w:r>
    </w:p>
    <w:p w14:paraId="180B2AB2" w14:textId="77777777" w:rsidR="007A212E" w:rsidRPr="001B1392" w:rsidRDefault="007A212E" w:rsidP="00114144">
      <w:pPr>
        <w:numPr>
          <w:ilvl w:val="0"/>
          <w:numId w:val="17"/>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rsidP="00114144">
      <w:pPr>
        <w:numPr>
          <w:ilvl w:val="0"/>
          <w:numId w:val="17"/>
        </w:numPr>
        <w:spacing w:before="100" w:beforeAutospacing="1" w:after="100" w:afterAutospacing="1"/>
        <w:divId w:val="1847205138"/>
      </w:pPr>
      <w:r w:rsidRPr="001B1392">
        <w:t xml:space="preserve">Some parameters are fairly site-specific, probably due to adaptation by the algae:  </w:t>
      </w:r>
      <w:r w:rsidR="007721C8">
        <w:t>T</w:t>
      </w:r>
      <w:r w:rsidRPr="001B1392">
        <w:t>hese include critical force for periphyton scour (FCrit) and optimum temperature (TOpt).</w:t>
      </w:r>
    </w:p>
    <w:p w14:paraId="45DECB51" w14:textId="77777777" w:rsidR="00270B6C" w:rsidRDefault="00270B6C" w:rsidP="00114144">
      <w:pPr>
        <w:numPr>
          <w:ilvl w:val="0"/>
          <w:numId w:val="17"/>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rsidP="00114144">
      <w:pPr>
        <w:numPr>
          <w:ilvl w:val="0"/>
          <w:numId w:val="17"/>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rsidP="00114144">
      <w:pPr>
        <w:numPr>
          <w:ilvl w:val="0"/>
          <w:numId w:val="18"/>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114144">
      <w:pPr>
        <w:numPr>
          <w:ilvl w:val="0"/>
          <w:numId w:val="18"/>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114144">
      <w:pPr>
        <w:numPr>
          <w:ilvl w:val="0"/>
          <w:numId w:val="18"/>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(allometrics);</w:t>
      </w:r>
      <w:r w:rsidR="00270B6C">
        <w:t xml:space="preserve"> when allometric formulations are used, the model is sensitive to those parameters.</w:t>
      </w:r>
    </w:p>
    <w:p w14:paraId="74245F04" w14:textId="77777777" w:rsidR="007A212E" w:rsidRPr="001B1392" w:rsidRDefault="007A212E" w:rsidP="00114144">
      <w:pPr>
        <w:numPr>
          <w:ilvl w:val="0"/>
          <w:numId w:val="18"/>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rsidP="00114144">
      <w:pPr>
        <w:numPr>
          <w:ilvl w:val="0"/>
          <w:numId w:val="18"/>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rsidP="00114144">
      <w:pPr>
        <w:numPr>
          <w:ilvl w:val="0"/>
          <w:numId w:val="18"/>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lastRenderedPageBreak/>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710" w:name="_Toc92890542"/>
      <w:bookmarkStart w:id="711" w:name="_Toc77252248"/>
      <w:r w:rsidRPr="001B1392">
        <w:rPr>
          <w:sz w:val="24"/>
          <w:szCs w:val="20"/>
        </w:rPr>
        <w:t>Model Validation</w:t>
      </w:r>
      <w:bookmarkEnd w:id="710"/>
      <w:bookmarkEnd w:id="711"/>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t>Model validation can consist of extrapolating the model</w:t>
      </w:r>
    </w:p>
    <w:p w14:paraId="23E542CF" w14:textId="77777777" w:rsidR="007A212E" w:rsidRPr="001B1392" w:rsidRDefault="007A212E" w:rsidP="00114144">
      <w:pPr>
        <w:numPr>
          <w:ilvl w:val="0"/>
          <w:numId w:val="19"/>
        </w:numPr>
        <w:spacing w:before="100" w:beforeAutospacing="1" w:after="100" w:afterAutospacing="1"/>
        <w:divId w:val="126703288"/>
      </w:pPr>
      <w:r w:rsidRPr="001B1392">
        <w:t xml:space="preserve">to new time-periods, </w:t>
      </w:r>
    </w:p>
    <w:p w14:paraId="2D40CC74" w14:textId="77777777" w:rsidR="007A212E" w:rsidRPr="001B1392" w:rsidRDefault="007A212E" w:rsidP="00114144">
      <w:pPr>
        <w:numPr>
          <w:ilvl w:val="0"/>
          <w:numId w:val="19"/>
        </w:numPr>
        <w:spacing w:before="100" w:beforeAutospacing="1" w:after="100" w:afterAutospacing="1"/>
        <w:divId w:val="126703288"/>
      </w:pPr>
      <w:r w:rsidRPr="001B1392">
        <w:t xml:space="preserve">to new sites and exposure conditions, </w:t>
      </w:r>
      <w:r w:rsidR="00A614E9">
        <w:t>or</w:t>
      </w:r>
    </w:p>
    <w:p w14:paraId="29F03C08" w14:textId="77777777" w:rsidR="007A212E" w:rsidRPr="001B1392" w:rsidRDefault="007A212E" w:rsidP="00114144">
      <w:pPr>
        <w:numPr>
          <w:ilvl w:val="0"/>
          <w:numId w:val="19"/>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043C39EB" w:rsidR="007A212E" w:rsidRDefault="00A857E3">
      <w:pPr>
        <w:pStyle w:val="Heading2"/>
        <w:divId w:val="27148286"/>
        <w:rPr>
          <w:color w:val="000000"/>
          <w:sz w:val="28"/>
          <w:szCs w:val="20"/>
        </w:rPr>
      </w:pPr>
      <w:bookmarkStart w:id="712" w:name="_Toc92890543"/>
      <w:bookmarkStart w:id="713" w:name="Multi_Segment_Runs"/>
      <w:bookmarkStart w:id="714" w:name="_Toc77252249"/>
      <w:r>
        <w:rPr>
          <w:color w:val="000000"/>
          <w:sz w:val="28"/>
          <w:szCs w:val="20"/>
        </w:rPr>
        <w:t xml:space="preserve">Multi-Segment </w:t>
      </w:r>
      <w:bookmarkEnd w:id="714"/>
      <w:r w:rsidR="0003397A">
        <w:rPr>
          <w:color w:val="000000"/>
          <w:sz w:val="28"/>
          <w:szCs w:val="20"/>
        </w:rPr>
        <w:t>Runs</w:t>
      </w:r>
      <w:bookmarkEnd w:id="712"/>
    </w:p>
    <w:p w14:paraId="3F9DF55B" w14:textId="6F301692" w:rsidR="00C11C4F" w:rsidRPr="00C11C4F" w:rsidRDefault="00C11C4F">
      <w:pPr>
        <w:pStyle w:val="Heading2"/>
        <w:divId w:val="27148286"/>
        <w:rPr>
          <w:ins w:id="715" w:author="Jonathan Clough" w:date="2022-01-13T10:14:00Z"/>
          <w:color w:val="FF0000"/>
          <w:sz w:val="28"/>
          <w:szCs w:val="20"/>
        </w:rPr>
      </w:pPr>
      <w:bookmarkStart w:id="716" w:name="_Toc92890544"/>
      <w:ins w:id="717" w:author="Jonathan Clough" w:date="2022-01-13T10:14:00Z">
        <w:r w:rsidRPr="00C11C4F">
          <w:rPr>
            <w:color w:val="FF0000"/>
            <w:sz w:val="28"/>
            <w:szCs w:val="20"/>
          </w:rPr>
          <w:t>Needs to be updated following interface upgrades</w:t>
        </w:r>
        <w:bookmarkEnd w:id="716"/>
      </w:ins>
    </w:p>
    <w:bookmarkEnd w:id="713"/>
    <w:p w14:paraId="44AC9CC8" w14:textId="2481A561" w:rsidR="00A857E3" w:rsidRDefault="00C4044D" w:rsidP="00C4044D">
      <w:pPr>
        <w:divId w:val="438065887"/>
      </w:pPr>
      <w:r>
        <w:t xml:space="preserve">AQUATOX.NET contains the capability to link multiple segments based on COMIDs and stream-flow networks and using water flows from the national water model.  The </w:t>
      </w:r>
      <w:r w:rsidR="00DC2E10">
        <w:t xml:space="preserve">sequential </w:t>
      </w:r>
      <w:r>
        <w:t>process of running a multi-segment model is as follows.</w:t>
      </w:r>
    </w:p>
    <w:p w14:paraId="5CC6B1CB" w14:textId="4D9F9954" w:rsidR="00C4044D" w:rsidRDefault="00C4044D" w:rsidP="00C4044D">
      <w:pPr>
        <w:divId w:val="438065887"/>
      </w:pPr>
    </w:p>
    <w:p w14:paraId="7ECA0A85" w14:textId="40F16BAB" w:rsidR="00C4044D" w:rsidRDefault="00C4044D" w:rsidP="00114144">
      <w:pPr>
        <w:pStyle w:val="ListParagraph"/>
        <w:numPr>
          <w:ilvl w:val="0"/>
          <w:numId w:val="26"/>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that JSON in</w:t>
      </w:r>
      <w:r>
        <w:t xml:space="preserve"> the multi-segment interface.  The state variable</w:t>
      </w:r>
      <w:r w:rsidR="00E0470E">
        <w:t xml:space="preserve"> list</w:t>
      </w:r>
      <w:r>
        <w:t xml:space="preserve"> must be the same in all modeled segments.</w:t>
      </w:r>
      <w:r w:rsidR="00E0470E">
        <w:br/>
      </w:r>
    </w:p>
    <w:p w14:paraId="5B7A4BAE" w14:textId="2EED8A02" w:rsidR="00C4044D" w:rsidRDefault="00C4044D" w:rsidP="00114144">
      <w:pPr>
        <w:pStyle w:val="ListParagraph"/>
        <w:numPr>
          <w:ilvl w:val="1"/>
          <w:numId w:val="26"/>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114144">
      <w:pPr>
        <w:pStyle w:val="ListParagraph"/>
        <w:numPr>
          <w:ilvl w:val="0"/>
          <w:numId w:val="26"/>
        </w:numPr>
        <w:divId w:val="438065887"/>
      </w:pPr>
      <w:r>
        <w:rPr>
          <w:b/>
          <w:bCs/>
        </w:rPr>
        <w:lastRenderedPageBreak/>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12C6AF64" w:rsidR="00C4044D" w:rsidRDefault="00C4044D" w:rsidP="00114144">
      <w:pPr>
        <w:pStyle w:val="ListParagraph"/>
        <w:numPr>
          <w:ilvl w:val="0"/>
          <w:numId w:val="26"/>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r w:rsidR="00DC2E10" w:rsidRPr="00DC2E10">
        <w:t xml:space="preserve">StreamNetwork.JSON </w:t>
      </w:r>
      <w:r w:rsidR="00DC2E10">
        <w:t>file already exists in that directory it will be overwritten.)</w:t>
      </w:r>
      <w:r w:rsidR="00E0470E">
        <w:t xml:space="preserve">  </w:t>
      </w:r>
    </w:p>
    <w:p w14:paraId="00E1AFD8" w14:textId="77777777" w:rsidR="00DC2E10" w:rsidRDefault="00DC2E10" w:rsidP="00DC2E10">
      <w:pPr>
        <w:pStyle w:val="ListParagraph"/>
        <w:divId w:val="438065887"/>
      </w:pPr>
    </w:p>
    <w:p w14:paraId="0D93F9C5" w14:textId="6443CDAF" w:rsidR="00DC2E10" w:rsidRDefault="00DC2E10" w:rsidP="00114144">
      <w:pPr>
        <w:pStyle w:val="ListParagraph"/>
        <w:numPr>
          <w:ilvl w:val="0"/>
          <w:numId w:val="26"/>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p>
    <w:p w14:paraId="04A93727" w14:textId="77777777" w:rsidR="00DC2E10" w:rsidRDefault="00DC2E10" w:rsidP="00DC2E10">
      <w:pPr>
        <w:pStyle w:val="ListParagraph"/>
        <w:divId w:val="438065887"/>
      </w:pPr>
    </w:p>
    <w:p w14:paraId="1836AD76" w14:textId="3D272300" w:rsidR="00DC2E10" w:rsidRDefault="00DC2E10" w:rsidP="00114144">
      <w:pPr>
        <w:pStyle w:val="ListParagraph"/>
        <w:numPr>
          <w:ilvl w:val="0"/>
          <w:numId w:val="26"/>
        </w:numPr>
        <w:divId w:val="438065887"/>
      </w:pPr>
      <w:r>
        <w:rPr>
          <w:b/>
          <w:bCs/>
        </w:rPr>
        <w:t xml:space="preserve">Create Linked Inputs:  </w:t>
      </w:r>
      <w:r>
        <w:t>This button reads water flows and water velocities from the national water model (NWM) and creates a separate JSON simulation for each COMID in the stream network.  Water flows from one reach to another are imported based on NWM flow data. The time-series volume of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/s) / velocity(m/s) * sitelength</w:t>
      </w:r>
      <w:r>
        <w:t xml:space="preserve"> </w:t>
      </w:r>
      <w:r w:rsidRPr="00DC2E10">
        <w:t>(km) * 0.001 (m/km)</w:t>
      </w:r>
      <w:r w:rsidR="00E0470E">
        <w:br/>
      </w:r>
      <w:r w:rsidR="00E0470E">
        <w:br/>
        <w:t>After linked inputs are created, individual JSONs will be found in the output directory labeled with COMID.  These JSONs may be loaded into the single-segment interface. Initial conditions, point-source, and non-point-source loadings may be edited within these files before executing the network in step seven below. At the inflow boundary of the stream network, boundary condition inflow loadings should also be specified.  (Inflow loadings for downstream segments will be overwritten when the stream-network is executed.)</w:t>
      </w:r>
    </w:p>
    <w:p w14:paraId="3051AC4A" w14:textId="77777777" w:rsidR="00DC2E10" w:rsidRDefault="00DC2E10" w:rsidP="00DC2E10">
      <w:pPr>
        <w:pStyle w:val="ListParagraph"/>
        <w:divId w:val="438065887"/>
      </w:pPr>
    </w:p>
    <w:p w14:paraId="590BAF51" w14:textId="01CF6367" w:rsidR="00DC2E10" w:rsidRDefault="00DC2E10" w:rsidP="00114144">
      <w:pPr>
        <w:pStyle w:val="ListParagraph"/>
        <w:numPr>
          <w:ilvl w:val="0"/>
          <w:numId w:val="26"/>
        </w:numPr>
        <w:divId w:val="438065887"/>
      </w:pPr>
      <w:r>
        <w:rPr>
          <w:b/>
          <w:bCs/>
        </w:rPr>
        <w:t xml:space="preserve">Overland Flows:  </w:t>
      </w:r>
      <w:r>
        <w:t xml:space="preserve">Optional.  This button allows the user to specify </w:t>
      </w:r>
      <w:r w:rsidR="00E0470E">
        <w:t>non-point</w:t>
      </w:r>
      <w:r>
        <w:t>-source loadings for each segment in a constant g/d for nutrients and organic matter through a matrix input.</w:t>
      </w:r>
    </w:p>
    <w:p w14:paraId="400CD1F2" w14:textId="77777777" w:rsidR="00DC2E10" w:rsidRDefault="00DC2E10" w:rsidP="00DC2E10">
      <w:pPr>
        <w:pStyle w:val="ListParagraph"/>
        <w:divId w:val="438065887"/>
      </w:pPr>
    </w:p>
    <w:p w14:paraId="55C6A09F" w14:textId="0DFEC067" w:rsidR="00DC2E10" w:rsidRDefault="00DC2E10" w:rsidP="00114144">
      <w:pPr>
        <w:pStyle w:val="ListParagraph"/>
        <w:numPr>
          <w:ilvl w:val="0"/>
          <w:numId w:val="26"/>
        </w:numPr>
        <w:divId w:val="438065887"/>
      </w:pPr>
      <w:r>
        <w:rPr>
          <w:b/>
          <w:bCs/>
        </w:rPr>
        <w:t xml:space="preserve">Execute Network:  </w:t>
      </w:r>
      <w:r>
        <w:t>This button will start the simulation’s execution</w:t>
      </w:r>
      <w:r w:rsidR="00E0470E">
        <w:t>.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429C5709" w:rsidR="007C08ED" w:rsidRPr="0003397A" w:rsidRDefault="007C08ED" w:rsidP="00114144">
      <w:pPr>
        <w:pStyle w:val="ListParagraph"/>
        <w:numPr>
          <w:ilvl w:val="0"/>
          <w:numId w:val="26"/>
        </w:numPr>
        <w:divId w:val="438065887"/>
      </w:pPr>
      <w:r>
        <w:rPr>
          <w:b/>
          <w:bCs/>
        </w:rPr>
        <w:t xml:space="preserve">View Outputs:  </w:t>
      </w:r>
      <w:r>
        <w:t>By selecting a state variable from the SV Index drop down box, graphs of all segments over time will be produced.  The CSV button will display a comma-separated value matrix of model results that may be exported into spreadsheet software for further analysis.</w:t>
      </w:r>
    </w:p>
    <w:p w14:paraId="4A064E0C" w14:textId="5EB1CA19" w:rsidR="00C54A18" w:rsidRDefault="00C54A18"/>
    <w:p w14:paraId="65A30F99" w14:textId="3B9A5DB6" w:rsidR="0042723B" w:rsidRDefault="0042723B">
      <w:pPr>
        <w:rPr>
          <w:ins w:id="718" w:author="Jonathan Clough" w:date="2022-01-13T10:14:00Z"/>
        </w:rPr>
      </w:pPr>
    </w:p>
    <w:p w14:paraId="2FCE249E" w14:textId="77777777" w:rsidR="00C3206F" w:rsidRDefault="00C3206F">
      <w:pPr>
        <w:rPr>
          <w:ins w:id="719" w:author="Jonathan Clough" w:date="2022-01-13T10:14:00Z"/>
          <w:b/>
          <w:bCs/>
          <w:sz w:val="28"/>
        </w:rPr>
      </w:pPr>
      <w:bookmarkStart w:id="720" w:name="_Toc92890545"/>
      <w:ins w:id="721" w:author="Jonathan Clough" w:date="2022-01-13T10:14:00Z">
        <w:r>
          <w:rPr>
            <w:sz w:val="28"/>
          </w:rPr>
          <w:br w:type="page"/>
        </w:r>
      </w:ins>
    </w:p>
    <w:p w14:paraId="66E9FB53" w14:textId="703802BE" w:rsidR="00975D86" w:rsidRPr="001B1392" w:rsidRDefault="00975D86" w:rsidP="00975D86">
      <w:pPr>
        <w:pStyle w:val="Heading2"/>
        <w:rPr>
          <w:ins w:id="722" w:author="Jonathan Clough" w:date="2022-01-13T10:14:00Z"/>
          <w:sz w:val="28"/>
          <w:szCs w:val="20"/>
        </w:rPr>
      </w:pPr>
      <w:ins w:id="723" w:author="Jonathan Clough" w:date="2022-01-13T10:14:00Z">
        <w:r w:rsidRPr="001B1392">
          <w:rPr>
            <w:sz w:val="28"/>
            <w:szCs w:val="20"/>
          </w:rPr>
          <w:lastRenderedPageBreak/>
          <w:t>Tutorial</w:t>
        </w:r>
        <w:bookmarkEnd w:id="720"/>
      </w:ins>
    </w:p>
    <w:p w14:paraId="395B87D4" w14:textId="77777777" w:rsidR="00975D86" w:rsidRPr="001B1392" w:rsidRDefault="00975D86" w:rsidP="00975D86">
      <w:pPr>
        <w:pStyle w:val="Heading3"/>
        <w:rPr>
          <w:ins w:id="724" w:author="Jonathan Clough" w:date="2022-01-13T10:14:00Z"/>
          <w:color w:val="000000"/>
          <w:sz w:val="24"/>
          <w:szCs w:val="20"/>
        </w:rPr>
      </w:pPr>
      <w:bookmarkStart w:id="725" w:name="_Toc475968400"/>
      <w:bookmarkStart w:id="726" w:name="_Toc92890546"/>
      <w:bookmarkStart w:id="727" w:name="Deleting_and_Adding_a_Plant"/>
      <w:ins w:id="728" w:author="Jonathan Clough" w:date="2022-01-13T10:14:00Z">
        <w:r w:rsidRPr="001B1392">
          <w:rPr>
            <w:color w:val="000000"/>
            <w:sz w:val="24"/>
            <w:szCs w:val="20"/>
          </w:rPr>
          <w:t>Simple Tutorial</w:t>
        </w:r>
        <w:bookmarkEnd w:id="725"/>
        <w:bookmarkEnd w:id="726"/>
      </w:ins>
    </w:p>
    <w:bookmarkEnd w:id="727"/>
    <w:p w14:paraId="0776A058" w14:textId="77777777" w:rsidR="00975D86" w:rsidRPr="001B1392" w:rsidRDefault="00975D86" w:rsidP="00975D86">
      <w:pPr>
        <w:rPr>
          <w:ins w:id="729" w:author="Jonathan Clough" w:date="2022-01-13T10:14:00Z"/>
        </w:rPr>
      </w:pPr>
      <w:ins w:id="730" w:author="Jonathan Clough" w:date="2022-01-13T10:14:00Z">
        <w:r w:rsidRPr="001B1392">
          <w:t xml:space="preserve">This tutorial introduces basic concepts and gets </w:t>
        </w:r>
        <w:r>
          <w:t xml:space="preserve">a user </w:t>
        </w:r>
        <w:r w:rsidRPr="001B1392">
          <w:t xml:space="preserve">started </w:t>
        </w:r>
        <w:r>
          <w:t xml:space="preserve">with </w:t>
        </w:r>
        <w:r w:rsidRPr="001B1392">
          <w:t>the AQUATOX interface.</w:t>
        </w:r>
      </w:ins>
    </w:p>
    <w:p w14:paraId="6CF1F8A7" w14:textId="77777777" w:rsidR="00975D86" w:rsidRPr="001B1392" w:rsidRDefault="00975D86" w:rsidP="00975D86">
      <w:pPr>
        <w:pStyle w:val="Heading4"/>
        <w:rPr>
          <w:ins w:id="731" w:author="Jonathan Clough" w:date="2022-01-13T10:14:00Z"/>
          <w:sz w:val="22"/>
        </w:rPr>
      </w:pPr>
      <w:bookmarkStart w:id="732" w:name="_Toc475968401"/>
      <w:bookmarkStart w:id="733" w:name="_Toc92890547"/>
      <w:ins w:id="734" w:author="Jonathan Clough" w:date="2022-01-13T10:14:00Z">
        <w:r w:rsidRPr="001B1392">
          <w:rPr>
            <w:sz w:val="22"/>
          </w:rPr>
          <w:t>Tutorial-- Step 1:  Deleting and Adding a Plant</w:t>
        </w:r>
        <w:bookmarkEnd w:id="732"/>
        <w:bookmarkEnd w:id="733"/>
      </w:ins>
    </w:p>
    <w:p w14:paraId="19DD10B6" w14:textId="4027202A" w:rsidR="00975D86" w:rsidRPr="001B1392" w:rsidRDefault="00975D86" w:rsidP="00975D86">
      <w:pPr>
        <w:rPr>
          <w:ins w:id="735" w:author="Jonathan Clough" w:date="2022-01-13T10:14:00Z"/>
          <w:color w:val="000000"/>
        </w:rPr>
      </w:pPr>
      <w:ins w:id="736" w:author="Jonathan Clough" w:date="2022-01-13T10:14:00Z">
        <w:r w:rsidRPr="001B1392">
          <w:rPr>
            <w:color w:val="000000"/>
          </w:rPr>
          <w:t xml:space="preserve">Open the file </w:t>
        </w:r>
        <w:r w:rsidRPr="00A92AA2">
          <w:rPr>
            <w:rStyle w:val="Strong"/>
            <w:color w:val="000000"/>
          </w:rPr>
          <w:t>Farm Pond MO Esfenval</w:t>
        </w:r>
        <w:r w:rsidRPr="001B1392">
          <w:rPr>
            <w:color w:val="000000"/>
          </w:rPr>
          <w:t>.  (</w:t>
        </w:r>
        <w:r w:rsidR="0066438A" w:rsidRPr="001B1392">
          <w:rPr>
            <w:color w:val="000000"/>
          </w:rPr>
          <w:t>See</w:t>
        </w:r>
        <w:r w:rsidRPr="001B1392">
          <w:rPr>
            <w:color w:val="000000"/>
          </w:rPr>
          <w:t xml:space="preserve"> </w:t>
        </w:r>
        <w:r w:rsidR="0009053A">
          <w:fldChar w:fldCharType="begin"/>
        </w:r>
        <w:r w:rsidR="0009053A">
          <w:instrText xml:space="preserve"> HYPERLINK \l "LoadingAStudy" </w:instrText>
        </w:r>
        <w:r w:rsidR="0009053A">
          <w:fldChar w:fldCharType="separate"/>
        </w:r>
        <w:r w:rsidRPr="0037712A">
          <w:rPr>
            <w:rStyle w:val="Hyperlink"/>
          </w:rPr>
          <w:t>Loading a Study</w:t>
        </w:r>
        <w:r w:rsidR="0009053A">
          <w:rPr>
            <w:rStyle w:val="Hyperlink"/>
          </w:rPr>
          <w:fldChar w:fldCharType="end"/>
        </w:r>
        <w:r w:rsidRPr="001B1392">
          <w:rPr>
            <w:color w:val="000000"/>
          </w:rPr>
          <w:t>)</w:t>
        </w:r>
        <w:r>
          <w:rPr>
            <w:color w:val="000000"/>
          </w:rPr>
          <w:t xml:space="preserve">  </w:t>
        </w:r>
        <w:r w:rsidRPr="001B1392">
          <w:rPr>
            <w:color w:val="000000"/>
          </w:rPr>
          <w:t> </w:t>
        </w:r>
      </w:ins>
    </w:p>
    <w:p w14:paraId="50D6DB46" w14:textId="77777777" w:rsidR="00975D86" w:rsidRDefault="00975D86" w:rsidP="00975D86">
      <w:pPr>
        <w:rPr>
          <w:ins w:id="737" w:author="Jonathan Clough" w:date="2022-01-13T10:14:00Z"/>
          <w:color w:val="000000"/>
        </w:rPr>
      </w:pPr>
    </w:p>
    <w:p w14:paraId="5DA6FF5E" w14:textId="77777777" w:rsidR="00975D86" w:rsidRDefault="00975D86" w:rsidP="00975D86">
      <w:pPr>
        <w:rPr>
          <w:ins w:id="738" w:author="Jonathan Clough" w:date="2022-01-13T10:14:00Z"/>
          <w:color w:val="000000"/>
        </w:rPr>
      </w:pPr>
      <w:ins w:id="739" w:author="Jonathan Clough" w:date="2022-01-13T10:14:00Z">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ins>
    </w:p>
    <w:p w14:paraId="6A9FAB69" w14:textId="77777777" w:rsidR="00975D86" w:rsidRPr="001B1392" w:rsidRDefault="00975D86" w:rsidP="00975D86">
      <w:pPr>
        <w:rPr>
          <w:ins w:id="740" w:author="Jonathan Clough" w:date="2022-01-13T10:14:00Z"/>
          <w:color w:val="000000"/>
        </w:rPr>
      </w:pPr>
      <w:ins w:id="741" w:author="Jonathan Clough" w:date="2022-01-13T10:14:00Z">
        <w:r w:rsidRPr="001B1392">
          <w:rPr>
            <w:color w:val="000000"/>
          </w:rPr>
          <w:t> </w:t>
        </w:r>
      </w:ins>
    </w:p>
    <w:p w14:paraId="0A7FDB6D" w14:textId="5E58B5A2" w:rsidR="00975D86" w:rsidRPr="001B1392" w:rsidRDefault="00975D86" w:rsidP="00975D86">
      <w:pPr>
        <w:rPr>
          <w:ins w:id="742" w:author="Jonathan Clough" w:date="2022-01-13T10:14:00Z"/>
          <w:color w:val="000000"/>
        </w:rPr>
      </w:pPr>
      <w:ins w:id="743" w:author="Jonathan Clough" w:date="2022-01-13T10:14:00Z">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ins>
    </w:p>
    <w:p w14:paraId="661196DF" w14:textId="77777777" w:rsidR="00975D86" w:rsidRPr="001B1392" w:rsidRDefault="00975D86" w:rsidP="00975D86">
      <w:pPr>
        <w:rPr>
          <w:ins w:id="744" w:author="Jonathan Clough" w:date="2022-01-13T10:14:00Z"/>
          <w:color w:val="000000"/>
        </w:rPr>
      </w:pPr>
      <w:ins w:id="745" w:author="Jonathan Clough" w:date="2022-01-13T10:14:00Z">
        <w:r w:rsidRPr="001B1392">
          <w:rPr>
            <w:color w:val="000000"/>
          </w:rPr>
          <w:t> </w:t>
        </w:r>
      </w:ins>
    </w:p>
    <w:p w14:paraId="4BD5E4A5" w14:textId="77777777" w:rsidR="00975D86" w:rsidRPr="001B1392" w:rsidRDefault="00975D86" w:rsidP="00975D86">
      <w:pPr>
        <w:rPr>
          <w:ins w:id="746" w:author="Jonathan Clough" w:date="2022-01-13T10:14:00Z"/>
          <w:color w:val="000000"/>
        </w:rPr>
      </w:pPr>
      <w:ins w:id="747" w:author="Jonathan Clough" w:date="2022-01-13T10:14:00Z">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ins>
    </w:p>
    <w:p w14:paraId="67B15C8A" w14:textId="77777777" w:rsidR="00975D86" w:rsidRPr="001B1392" w:rsidRDefault="00975D86" w:rsidP="00975D86">
      <w:pPr>
        <w:rPr>
          <w:ins w:id="748" w:author="Jonathan Clough" w:date="2022-01-13T10:14:00Z"/>
          <w:color w:val="000000"/>
        </w:rPr>
      </w:pPr>
      <w:ins w:id="749" w:author="Jonathan Clough" w:date="2022-01-13T10:14:00Z">
        <w:r w:rsidRPr="001B1392">
          <w:rPr>
            <w:color w:val="000000"/>
          </w:rPr>
          <w:t> </w:t>
        </w:r>
      </w:ins>
    </w:p>
    <w:p w14:paraId="1A3808BB" w14:textId="77777777" w:rsidR="00975D86" w:rsidRPr="001B1392" w:rsidRDefault="00975D86" w:rsidP="00975D86">
      <w:pPr>
        <w:rPr>
          <w:ins w:id="750" w:author="Jonathan Clough" w:date="2022-01-13T10:14:00Z"/>
          <w:color w:val="000000"/>
        </w:rPr>
      </w:pPr>
      <w:ins w:id="751" w:author="Jonathan Clough" w:date="2022-01-13T10:14:00Z">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ins>
    </w:p>
    <w:p w14:paraId="72B3A54E" w14:textId="77777777" w:rsidR="00975D86" w:rsidRPr="001B1392" w:rsidRDefault="00975D86" w:rsidP="00975D86">
      <w:pPr>
        <w:rPr>
          <w:ins w:id="752" w:author="Jonathan Clough" w:date="2022-01-13T10:14:00Z"/>
          <w:color w:val="000000"/>
        </w:rPr>
      </w:pPr>
      <w:ins w:id="753" w:author="Jonathan Clough" w:date="2022-01-13T10:14:00Z">
        <w:r w:rsidRPr="001B1392">
          <w:rPr>
            <w:color w:val="000000"/>
          </w:rPr>
          <w:t> </w:t>
        </w:r>
      </w:ins>
    </w:p>
    <w:p w14:paraId="70D98417" w14:textId="77777777" w:rsidR="00975D86" w:rsidRPr="001B1392" w:rsidRDefault="00975D86" w:rsidP="00975D86">
      <w:pPr>
        <w:rPr>
          <w:ins w:id="754" w:author="Jonathan Clough" w:date="2022-01-13T10:14:00Z"/>
          <w:color w:val="000000"/>
        </w:rPr>
      </w:pPr>
      <w:ins w:id="755" w:author="Jonathan Clough" w:date="2022-01-13T10:14:00Z">
        <w:r w:rsidRPr="001B1392">
          <w:rPr>
            <w:color w:val="000000"/>
          </w:rPr>
          <w:t xml:space="preserve">You will then </w:t>
        </w:r>
        <w:r>
          <w:rPr>
            <w:color w:val="000000"/>
          </w:rPr>
          <w:t>be prompted as to which database you will load parameters from.  Select the “default database” which is called “</w:t>
        </w:r>
        <w:r w:rsidRPr="00210D69">
          <w:rPr>
            <w:b/>
            <w:bCs/>
            <w:color w:val="000000"/>
          </w:rPr>
          <w:t>PlantLib.JSON</w:t>
        </w:r>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ins>
    </w:p>
    <w:p w14:paraId="63AD4FC7" w14:textId="77777777" w:rsidR="00975D86" w:rsidRPr="001B1392" w:rsidRDefault="00975D86" w:rsidP="00975D86">
      <w:pPr>
        <w:rPr>
          <w:ins w:id="756" w:author="Jonathan Clough" w:date="2022-01-13T10:14:00Z"/>
          <w:color w:val="000000"/>
        </w:rPr>
      </w:pPr>
      <w:ins w:id="757" w:author="Jonathan Clough" w:date="2022-01-13T10:14:00Z">
        <w:r w:rsidRPr="001B1392">
          <w:rPr>
            <w:color w:val="000000"/>
          </w:rPr>
          <w:t> </w:t>
        </w:r>
      </w:ins>
    </w:p>
    <w:p w14:paraId="0ADA7504" w14:textId="77777777" w:rsidR="00975D86" w:rsidRPr="001B1392" w:rsidRDefault="00975D86" w:rsidP="00975D86">
      <w:pPr>
        <w:rPr>
          <w:ins w:id="758" w:author="Jonathan Clough" w:date="2022-01-13T10:14:00Z"/>
          <w:color w:val="000000"/>
        </w:rPr>
      </w:pPr>
      <w:ins w:id="759" w:author="Jonathan Clough" w:date="2022-01-13T10:14:00Z">
        <w:r>
          <w:rPr>
            <w:color w:val="000000"/>
          </w:rPr>
          <w:t>N</w:t>
        </w:r>
        <w:r w:rsidRPr="001B1392">
          <w:rPr>
            <w:color w:val="000000"/>
          </w:rPr>
          <w:t>ext, Setting an Initial Condition</w:t>
        </w:r>
      </w:ins>
    </w:p>
    <w:p w14:paraId="79C7C742" w14:textId="77777777" w:rsidR="00975D86" w:rsidRPr="001B1392" w:rsidRDefault="00975D86" w:rsidP="00975D86">
      <w:pPr>
        <w:pStyle w:val="Heading4"/>
        <w:rPr>
          <w:ins w:id="760" w:author="Jonathan Clough" w:date="2022-01-13T10:14:00Z"/>
          <w:sz w:val="22"/>
        </w:rPr>
      </w:pPr>
      <w:bookmarkStart w:id="761" w:name="_Toc475968402"/>
      <w:bookmarkStart w:id="762" w:name="_Toc92890548"/>
      <w:ins w:id="763" w:author="Jonathan Clough" w:date="2022-01-13T10:14:00Z">
        <w:r w:rsidRPr="001B1392">
          <w:rPr>
            <w:sz w:val="22"/>
          </w:rPr>
          <w:t>Tutorial-- Step 2:  Setting an Initial Condition</w:t>
        </w:r>
        <w:bookmarkEnd w:id="761"/>
        <w:bookmarkEnd w:id="762"/>
      </w:ins>
    </w:p>
    <w:p w14:paraId="003420A6" w14:textId="77777777" w:rsidR="00975D86" w:rsidRDefault="00975D86" w:rsidP="00975D86">
      <w:pPr>
        <w:rPr>
          <w:ins w:id="764" w:author="Jonathan Clough" w:date="2022-01-13T10:14:00Z"/>
          <w:color w:val="000000"/>
        </w:rPr>
      </w:pPr>
      <w:ins w:id="765" w:author="Jonathan Clough" w:date="2022-01-13T10:14:00Z">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ins>
    </w:p>
    <w:p w14:paraId="6AD5228B" w14:textId="77777777" w:rsidR="00975D86" w:rsidRDefault="00975D86" w:rsidP="00975D86">
      <w:pPr>
        <w:rPr>
          <w:ins w:id="766" w:author="Jonathan Clough" w:date="2022-01-13T10:14:00Z"/>
          <w:color w:val="000000"/>
        </w:rPr>
      </w:pPr>
    </w:p>
    <w:p w14:paraId="0D9B2F14" w14:textId="77777777" w:rsidR="00975D86" w:rsidRDefault="00975D86" w:rsidP="00975D86">
      <w:pPr>
        <w:rPr>
          <w:ins w:id="767" w:author="Jonathan Clough" w:date="2022-01-13T10:14:00Z"/>
          <w:color w:val="000000"/>
        </w:rPr>
      </w:pPr>
      <w:ins w:id="768" w:author="Jonathan Clough" w:date="2022-01-13T10:14:00Z">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ins>
    </w:p>
    <w:p w14:paraId="1569C871" w14:textId="77777777" w:rsidR="00975D86" w:rsidRDefault="00975D86" w:rsidP="00975D86">
      <w:pPr>
        <w:rPr>
          <w:ins w:id="769" w:author="Jonathan Clough" w:date="2022-01-13T10:14:00Z"/>
          <w:color w:val="000000"/>
        </w:rPr>
      </w:pPr>
    </w:p>
    <w:p w14:paraId="163B570B" w14:textId="0C3CFE77" w:rsidR="00975D86" w:rsidRPr="001B1392" w:rsidRDefault="00975D86" w:rsidP="00975D86">
      <w:pPr>
        <w:rPr>
          <w:ins w:id="770" w:author="Jonathan Clough" w:date="2022-01-13T10:14:00Z"/>
          <w:color w:val="000000"/>
        </w:rPr>
      </w:pPr>
      <w:ins w:id="771" w:author="Jonathan Clough" w:date="2022-01-13T10:14:00Z">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ins>
    </w:p>
    <w:p w14:paraId="7D86F91D" w14:textId="77777777" w:rsidR="00975D86" w:rsidRPr="001B1392" w:rsidRDefault="00975D86" w:rsidP="00975D86">
      <w:pPr>
        <w:rPr>
          <w:ins w:id="772" w:author="Jonathan Clough" w:date="2022-01-13T10:14:00Z"/>
          <w:color w:val="000000"/>
        </w:rPr>
      </w:pPr>
      <w:ins w:id="773" w:author="Jonathan Clough" w:date="2022-01-13T10:14:00Z">
        <w:r w:rsidRPr="001B1392">
          <w:rPr>
            <w:color w:val="000000"/>
          </w:rPr>
          <w:t> </w:t>
        </w:r>
      </w:ins>
    </w:p>
    <w:p w14:paraId="3E0FCF9C" w14:textId="25EF43DD" w:rsidR="00975D86" w:rsidRPr="001B1392" w:rsidRDefault="00975D86" w:rsidP="00975D86">
      <w:pPr>
        <w:rPr>
          <w:ins w:id="774" w:author="Jonathan Clough" w:date="2022-01-13T10:14:00Z"/>
          <w:color w:val="000000"/>
        </w:rPr>
      </w:pPr>
      <w:ins w:id="775" w:author="Jonathan Clough" w:date="2022-01-13T10:14:00Z">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Pr="001B1392">
          <w:rPr>
            <w:color w:val="000000"/>
          </w:rPr>
          <w:t xml:space="preserve"> </w:t>
        </w:r>
      </w:ins>
    </w:p>
    <w:p w14:paraId="7F9C7A18" w14:textId="77777777" w:rsidR="00975D86" w:rsidRPr="001B1392" w:rsidRDefault="00975D86" w:rsidP="00975D86">
      <w:pPr>
        <w:rPr>
          <w:ins w:id="776" w:author="Jonathan Clough" w:date="2022-01-13T10:14:00Z"/>
          <w:color w:val="000000"/>
        </w:rPr>
      </w:pPr>
      <w:ins w:id="777" w:author="Jonathan Clough" w:date="2022-01-13T10:14:00Z">
        <w:r w:rsidRPr="001B1392">
          <w:rPr>
            <w:color w:val="000000"/>
          </w:rPr>
          <w:t> </w:t>
        </w:r>
      </w:ins>
    </w:p>
    <w:p w14:paraId="3104F689" w14:textId="77777777" w:rsidR="00975D86" w:rsidRPr="001B1392" w:rsidRDefault="00975D86" w:rsidP="00975D86">
      <w:pPr>
        <w:rPr>
          <w:ins w:id="778" w:author="Jonathan Clough" w:date="2022-01-13T10:14:00Z"/>
          <w:color w:val="000000"/>
        </w:rPr>
      </w:pPr>
      <w:ins w:id="779" w:author="Jonathan Clough" w:date="2022-01-13T10:14:00Z">
        <w:r>
          <w:rPr>
            <w:noProof/>
          </w:rPr>
          <w:lastRenderedPageBreak/>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609600"/>
                      </a:xfrm>
                      <a:prstGeom prst="rect">
                        <a:avLst/>
                      </a:prstGeom>
                    </pic:spPr>
                  </pic:pic>
                </a:graphicData>
              </a:graphic>
            </wp:inline>
          </w:drawing>
        </w:r>
        <w:r w:rsidRPr="001B1392">
          <w:rPr>
            <w:color w:val="000000"/>
          </w:rPr>
          <w:t> </w:t>
        </w:r>
      </w:ins>
    </w:p>
    <w:p w14:paraId="2672BD83" w14:textId="77777777" w:rsidR="00975D86" w:rsidRPr="001B1392" w:rsidRDefault="00975D86" w:rsidP="00975D86">
      <w:pPr>
        <w:rPr>
          <w:ins w:id="780" w:author="Jonathan Clough" w:date="2022-01-13T10:14:00Z"/>
          <w:color w:val="000000"/>
        </w:rPr>
      </w:pPr>
      <w:ins w:id="781" w:author="Jonathan Clough" w:date="2022-01-13T10:14:00Z">
        <w:r w:rsidRPr="001B1392">
          <w:rPr>
            <w:color w:val="000000"/>
          </w:rPr>
          <w:t> </w:t>
        </w:r>
      </w:ins>
    </w:p>
    <w:p w14:paraId="1ADD18F8" w14:textId="77777777" w:rsidR="00975D86" w:rsidRDefault="00975D86" w:rsidP="00975D86">
      <w:pPr>
        <w:rPr>
          <w:ins w:id="782" w:author="Jonathan Clough" w:date="2022-01-13T10:14:00Z"/>
          <w:color w:val="000000"/>
        </w:rPr>
      </w:pPr>
      <w:ins w:id="783" w:author="Jonathan Clough" w:date="2022-01-13T10:14:00Z">
        <w:r>
          <w:rPr>
            <w:color w:val="000000"/>
          </w:rPr>
          <w:t xml:space="preserve">You may also enter a loading in inflow water </w:t>
        </w:r>
        <w:r w:rsidRPr="001B1392">
          <w:rPr>
            <w:color w:val="000000"/>
          </w:rPr>
          <w:t xml:space="preserve">for macrophytes in this simulation.  </w:t>
        </w:r>
      </w:ins>
    </w:p>
    <w:p w14:paraId="2F13956C" w14:textId="77777777" w:rsidR="00975D86" w:rsidRDefault="00975D86" w:rsidP="00975D86">
      <w:pPr>
        <w:rPr>
          <w:ins w:id="784" w:author="Jonathan Clough" w:date="2022-01-13T10:14:00Z"/>
          <w:color w:val="000000"/>
        </w:rPr>
      </w:pPr>
    </w:p>
    <w:p w14:paraId="1D5813F9" w14:textId="77777777" w:rsidR="00975D86" w:rsidRDefault="00975D86" w:rsidP="00975D86">
      <w:pPr>
        <w:rPr>
          <w:ins w:id="785" w:author="Jonathan Clough" w:date="2022-01-13T10:14:00Z"/>
          <w:color w:val="000000"/>
        </w:rPr>
      </w:pPr>
      <w:ins w:id="786" w:author="Jonathan Clough" w:date="2022-01-13T10:14:00Z">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1076325"/>
                      </a:xfrm>
                      <a:prstGeom prst="rect">
                        <a:avLst/>
                      </a:prstGeom>
                    </pic:spPr>
                  </pic:pic>
                </a:graphicData>
              </a:graphic>
            </wp:inline>
          </w:drawing>
        </w:r>
      </w:ins>
    </w:p>
    <w:p w14:paraId="5702F2B9" w14:textId="77777777" w:rsidR="00975D86" w:rsidRDefault="00975D86" w:rsidP="00975D86">
      <w:pPr>
        <w:rPr>
          <w:ins w:id="787" w:author="Jonathan Clough" w:date="2022-01-13T10:14:00Z"/>
          <w:color w:val="000000"/>
        </w:rPr>
      </w:pPr>
    </w:p>
    <w:p w14:paraId="2726970C" w14:textId="77777777" w:rsidR="00975D86" w:rsidRPr="001B1392" w:rsidRDefault="00975D86" w:rsidP="00975D86">
      <w:pPr>
        <w:rPr>
          <w:ins w:id="788" w:author="Jonathan Clough" w:date="2022-01-13T10:14:00Z"/>
          <w:color w:val="000000"/>
        </w:rPr>
      </w:pPr>
      <w:ins w:id="789" w:author="Jonathan Clough" w:date="2022-01-13T10:14:00Z">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ins>
    </w:p>
    <w:p w14:paraId="0E7D7A29" w14:textId="77777777" w:rsidR="00975D86" w:rsidRPr="001B1392" w:rsidRDefault="00975D86" w:rsidP="00975D86">
      <w:pPr>
        <w:rPr>
          <w:ins w:id="790" w:author="Jonathan Clough" w:date="2022-01-13T10:14:00Z"/>
          <w:color w:val="000000"/>
        </w:rPr>
      </w:pPr>
      <w:ins w:id="791" w:author="Jonathan Clough" w:date="2022-01-13T10:14:00Z">
        <w:r w:rsidRPr="001B1392">
          <w:rPr>
            <w:color w:val="000000"/>
          </w:rPr>
          <w:t> </w:t>
        </w:r>
      </w:ins>
    </w:p>
    <w:p w14:paraId="7EC41F5A" w14:textId="77777777" w:rsidR="00975D86" w:rsidRPr="001B1392" w:rsidRDefault="00975D86" w:rsidP="00975D86">
      <w:pPr>
        <w:rPr>
          <w:ins w:id="792" w:author="Jonathan Clough" w:date="2022-01-13T10:14:00Z"/>
          <w:color w:val="000000"/>
        </w:rPr>
      </w:pPr>
      <w:ins w:id="793" w:author="Jonathan Clough" w:date="2022-01-13T10:14:00Z">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ins>
    </w:p>
    <w:p w14:paraId="44F3C332" w14:textId="77777777" w:rsidR="00975D86" w:rsidRPr="001B1392" w:rsidRDefault="00975D86" w:rsidP="00975D86">
      <w:pPr>
        <w:rPr>
          <w:ins w:id="794" w:author="Jonathan Clough" w:date="2022-01-13T10:14:00Z"/>
          <w:color w:val="000000"/>
        </w:rPr>
      </w:pPr>
    </w:p>
    <w:p w14:paraId="5694269C" w14:textId="77777777" w:rsidR="00975D86" w:rsidRPr="001B1392" w:rsidRDefault="00975D86" w:rsidP="00975D86">
      <w:pPr>
        <w:rPr>
          <w:ins w:id="795" w:author="Jonathan Clough" w:date="2022-01-13T10:14:00Z"/>
          <w:color w:val="000000"/>
        </w:rPr>
      </w:pPr>
      <w:ins w:id="796" w:author="Jonathan Clough" w:date="2022-01-13T10:14:00Z">
        <w:r w:rsidRPr="001B1392">
          <w:rPr>
            <w:color w:val="000000"/>
          </w:rPr>
          <w:t xml:space="preserve">See Also: </w:t>
        </w:r>
        <w:r w:rsidR="0009053A">
          <w:fldChar w:fldCharType="begin"/>
        </w:r>
        <w:r w:rsidR="0009053A">
          <w:instrText xml:space="preserve"> HYPERLINK \l "ICandLoadings" </w:instrText>
        </w:r>
        <w:r w:rsidR="0009053A">
          <w:fldChar w:fldCharType="separate"/>
        </w:r>
        <w:r w:rsidRPr="0037712A">
          <w:rPr>
            <w:rStyle w:val="Hyperlink"/>
          </w:rPr>
          <w:t>Initial Conditions and Loadings</w:t>
        </w:r>
        <w:r w:rsidR="0009053A">
          <w:rPr>
            <w:rStyle w:val="Hyperlink"/>
          </w:rPr>
          <w:fldChar w:fldCharType="end"/>
        </w:r>
      </w:ins>
    </w:p>
    <w:p w14:paraId="0C9A1986" w14:textId="77777777" w:rsidR="00975D86" w:rsidRPr="001B1392" w:rsidRDefault="00975D86" w:rsidP="00975D86">
      <w:pPr>
        <w:rPr>
          <w:ins w:id="797" w:author="Jonathan Clough" w:date="2022-01-13T10:14:00Z"/>
          <w:color w:val="000000"/>
        </w:rPr>
      </w:pPr>
      <w:ins w:id="798" w:author="Jonathan Clough" w:date="2022-01-13T10:14:00Z">
        <w:r w:rsidRPr="001B1392">
          <w:rPr>
            <w:color w:val="000000"/>
          </w:rPr>
          <w:t> </w:t>
        </w:r>
      </w:ins>
    </w:p>
    <w:p w14:paraId="0ED1DDE8" w14:textId="77777777" w:rsidR="00975D86" w:rsidRPr="001B1392" w:rsidRDefault="00975D86" w:rsidP="00975D86">
      <w:pPr>
        <w:rPr>
          <w:ins w:id="799" w:author="Jonathan Clough" w:date="2022-01-13T10:14:00Z"/>
          <w:color w:val="000000"/>
        </w:rPr>
      </w:pPr>
      <w:ins w:id="800" w:author="Jonathan Clough" w:date="2022-01-13T10:14:00Z">
        <w:r w:rsidRPr="001B1392">
          <w:rPr>
            <w:color w:val="000000"/>
          </w:rPr>
          <w:t>next, Viewing Parameters</w:t>
        </w:r>
      </w:ins>
    </w:p>
    <w:p w14:paraId="243AD7E9" w14:textId="77777777" w:rsidR="00975D86" w:rsidRPr="001B1392" w:rsidRDefault="00975D86" w:rsidP="00975D86">
      <w:pPr>
        <w:pStyle w:val="Heading4"/>
        <w:rPr>
          <w:ins w:id="801" w:author="Jonathan Clough" w:date="2022-01-13T10:14:00Z"/>
          <w:sz w:val="22"/>
        </w:rPr>
      </w:pPr>
      <w:bookmarkStart w:id="802" w:name="_Toc475968403"/>
      <w:bookmarkStart w:id="803" w:name="_Toc92890549"/>
      <w:ins w:id="804" w:author="Jonathan Clough" w:date="2022-01-13T10:14:00Z">
        <w:r w:rsidRPr="001B1392">
          <w:rPr>
            <w:sz w:val="22"/>
          </w:rPr>
          <w:t>Tutorial-- Step 3:  Viewing Parameters</w:t>
        </w:r>
        <w:bookmarkEnd w:id="802"/>
        <w:r>
          <w:rPr>
            <w:sz w:val="22"/>
          </w:rPr>
          <w:t xml:space="preserve"> in A Simulation</w:t>
        </w:r>
        <w:bookmarkEnd w:id="803"/>
      </w:ins>
    </w:p>
    <w:p w14:paraId="0079DC31" w14:textId="77777777" w:rsidR="00975D86" w:rsidRPr="001B1392" w:rsidRDefault="00975D86" w:rsidP="00975D86">
      <w:pPr>
        <w:rPr>
          <w:ins w:id="805" w:author="Jonathan Clough" w:date="2022-01-13T10:14:00Z"/>
          <w:color w:val="000000"/>
        </w:rPr>
      </w:pPr>
      <w:ins w:id="806" w:author="Jonathan Clough" w:date="2022-01-13T10:14:00Z">
        <w:r w:rsidRPr="001B1392">
          <w:rPr>
            <w:color w:val="000000"/>
          </w:rPr>
          <w:t xml:space="preserve">In the following examples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ins>
    </w:p>
    <w:p w14:paraId="5E00EF68" w14:textId="77777777" w:rsidR="00975D86" w:rsidRPr="001B1392" w:rsidRDefault="00975D86" w:rsidP="00975D86">
      <w:pPr>
        <w:rPr>
          <w:ins w:id="807" w:author="Jonathan Clough" w:date="2022-01-13T10:14:00Z"/>
          <w:color w:val="000000"/>
        </w:rPr>
      </w:pPr>
      <w:ins w:id="808" w:author="Jonathan Clough" w:date="2022-01-13T10:14:00Z">
        <w:r w:rsidRPr="001B1392">
          <w:rPr>
            <w:color w:val="000000"/>
          </w:rPr>
          <w:t> </w:t>
        </w:r>
      </w:ins>
    </w:p>
    <w:p w14:paraId="64ED5E0B" w14:textId="77777777" w:rsidR="00975D86" w:rsidRDefault="00975D86" w:rsidP="00975D86">
      <w:pPr>
        <w:rPr>
          <w:ins w:id="809" w:author="Jonathan Clough" w:date="2022-01-13T10:14:00Z"/>
          <w:color w:val="000000"/>
        </w:rPr>
      </w:pPr>
      <w:ins w:id="810" w:author="Jonathan Clough" w:date="2022-01-13T10:14:00Z">
        <w:r w:rsidRPr="001B1392">
          <w:rPr>
            <w:color w:val="000000"/>
          </w:rPr>
          <w:t xml:space="preserve">We will examine first the </w:t>
        </w:r>
        <w:r>
          <w:rPr>
            <w:color w:val="000000"/>
          </w:rPr>
          <w:t xml:space="preserve">plants parameters associated with </w:t>
        </w:r>
        <w:r w:rsidRPr="001B1392">
          <w:rPr>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ins>
    </w:p>
    <w:p w14:paraId="013DBB92" w14:textId="77777777" w:rsidR="00975D86" w:rsidRDefault="00975D86" w:rsidP="00975D86">
      <w:pPr>
        <w:rPr>
          <w:ins w:id="811" w:author="Jonathan Clough" w:date="2022-01-13T10:14:00Z"/>
          <w:color w:val="000000"/>
        </w:rPr>
      </w:pPr>
    </w:p>
    <w:p w14:paraId="38516EE9" w14:textId="77777777" w:rsidR="00975D86" w:rsidRPr="001B1392" w:rsidRDefault="00975D86" w:rsidP="00975D86">
      <w:pPr>
        <w:rPr>
          <w:ins w:id="812" w:author="Jonathan Clough" w:date="2022-01-13T10:14:00Z"/>
          <w:color w:val="000000"/>
        </w:rPr>
      </w:pPr>
      <w:ins w:id="813" w:author="Jonathan Clough" w:date="2022-01-13T10:14:00Z">
        <w:r>
          <w:rPr>
            <w:noProof/>
          </w:rPr>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381000"/>
                      </a:xfrm>
                      <a:prstGeom prst="rect">
                        <a:avLst/>
                      </a:prstGeom>
                    </pic:spPr>
                  </pic:pic>
                </a:graphicData>
              </a:graphic>
            </wp:inline>
          </w:drawing>
        </w:r>
      </w:ins>
    </w:p>
    <w:p w14:paraId="2718B431" w14:textId="77777777" w:rsidR="00975D86" w:rsidRPr="001B1392" w:rsidRDefault="00975D86" w:rsidP="00975D86">
      <w:pPr>
        <w:rPr>
          <w:ins w:id="814" w:author="Jonathan Clough" w:date="2022-01-13T10:14:00Z"/>
          <w:color w:val="000000"/>
        </w:rPr>
      </w:pPr>
      <w:ins w:id="815" w:author="Jonathan Clough" w:date="2022-01-13T10:14:00Z">
        <w:r w:rsidRPr="001B1392">
          <w:rPr>
            <w:color w:val="000000"/>
          </w:rPr>
          <w:t> </w:t>
        </w:r>
      </w:ins>
    </w:p>
    <w:p w14:paraId="79C58F0B" w14:textId="34B9D4E6" w:rsidR="00975D86" w:rsidRPr="001B1392" w:rsidRDefault="00975D86" w:rsidP="00975D86">
      <w:pPr>
        <w:rPr>
          <w:ins w:id="816" w:author="Jonathan Clough" w:date="2022-01-13T10:14:00Z"/>
          <w:color w:val="000000"/>
        </w:rPr>
      </w:pPr>
      <w:ins w:id="817" w:author="Jonathan Clough" w:date="2022-01-13T10:14:00Z">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ins>
    </w:p>
    <w:p w14:paraId="2B0D91A2" w14:textId="77777777" w:rsidR="00975D86" w:rsidRPr="001B1392" w:rsidRDefault="00975D86" w:rsidP="00975D86">
      <w:pPr>
        <w:rPr>
          <w:ins w:id="818" w:author="Jonathan Clough" w:date="2022-01-13T10:14:00Z"/>
          <w:color w:val="000000"/>
        </w:rPr>
      </w:pPr>
      <w:ins w:id="819" w:author="Jonathan Clough" w:date="2022-01-13T10:14:00Z">
        <w:r w:rsidRPr="001B1392">
          <w:rPr>
            <w:color w:val="000000"/>
          </w:rPr>
          <w:t> </w:t>
        </w:r>
      </w:ins>
    </w:p>
    <w:p w14:paraId="4298B869" w14:textId="57812D3C" w:rsidR="00975D86" w:rsidRPr="001B1392" w:rsidRDefault="00975D86" w:rsidP="00975D86">
      <w:pPr>
        <w:rPr>
          <w:ins w:id="820" w:author="Jonathan Clough" w:date="2022-01-13T10:14:00Z"/>
          <w:color w:val="000000"/>
        </w:rPr>
      </w:pPr>
      <w:ins w:id="821" w:author="Jonathan Clough" w:date="2022-01-13T10:14:00Z">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ins>
    </w:p>
    <w:p w14:paraId="77E775B3" w14:textId="77777777" w:rsidR="00975D86" w:rsidRPr="001B1392" w:rsidRDefault="00975D86" w:rsidP="00975D86">
      <w:pPr>
        <w:rPr>
          <w:ins w:id="822" w:author="Jonathan Clough" w:date="2022-01-13T10:14:00Z"/>
          <w:color w:val="000000"/>
        </w:rPr>
      </w:pPr>
      <w:ins w:id="823" w:author="Jonathan Clough" w:date="2022-01-13T10:14:00Z">
        <w:r w:rsidRPr="001B1392">
          <w:rPr>
            <w:color w:val="000000"/>
          </w:rPr>
          <w:t> </w:t>
        </w:r>
      </w:ins>
    </w:p>
    <w:p w14:paraId="059B40E7" w14:textId="77777777" w:rsidR="00975D86" w:rsidRDefault="00975D86" w:rsidP="00975D86">
      <w:pPr>
        <w:rPr>
          <w:ins w:id="824" w:author="Jonathan Clough" w:date="2022-01-13T10:14:00Z"/>
          <w:color w:val="000000"/>
        </w:rPr>
      </w:pPr>
      <w:ins w:id="825" w:author="Jonathan Clough" w:date="2022-01-13T10:14:00Z">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 xml:space="preserve">or locally-measured </w:t>
        </w:r>
        <w:r w:rsidRPr="001B1392">
          <w:rPr>
            <w:color w:val="000000"/>
          </w:rPr>
          <w:t>values, you should use them.  </w:t>
        </w:r>
      </w:ins>
    </w:p>
    <w:p w14:paraId="30158E8C" w14:textId="77777777" w:rsidR="00975D86" w:rsidRDefault="00975D86" w:rsidP="00975D86">
      <w:pPr>
        <w:rPr>
          <w:ins w:id="826" w:author="Jonathan Clough" w:date="2022-01-13T10:14:00Z"/>
          <w:color w:val="000000"/>
        </w:rPr>
      </w:pPr>
    </w:p>
    <w:p w14:paraId="460A6647" w14:textId="77777777" w:rsidR="00975D86" w:rsidRDefault="00975D86" w:rsidP="00975D86">
      <w:pPr>
        <w:rPr>
          <w:ins w:id="827" w:author="Jonathan Clough" w:date="2022-01-13T10:14:00Z"/>
          <w:color w:val="000000"/>
        </w:rPr>
      </w:pPr>
      <w:ins w:id="828" w:author="Jonathan Clough" w:date="2022-01-13T10:14:00Z">
        <w:r>
          <w:rPr>
            <w:color w:val="000000"/>
          </w:rPr>
          <w:t>The primary parameters are shown on the input window by default, but the screen can be modified to display other subsets of parameters by selecting the “Expand” button next to each subheading.</w:t>
        </w:r>
      </w:ins>
    </w:p>
    <w:p w14:paraId="18028E55" w14:textId="77777777" w:rsidR="00975D86" w:rsidRDefault="00975D86" w:rsidP="00975D86">
      <w:pPr>
        <w:rPr>
          <w:ins w:id="829" w:author="Jonathan Clough" w:date="2022-01-13T10:14:00Z"/>
          <w:color w:val="000000"/>
        </w:rPr>
      </w:pPr>
    </w:p>
    <w:p w14:paraId="351B12DE" w14:textId="77777777" w:rsidR="00975D86" w:rsidRDefault="00975D86" w:rsidP="00975D86">
      <w:pPr>
        <w:rPr>
          <w:ins w:id="830" w:author="Jonathan Clough" w:date="2022-01-13T10:14:00Z"/>
          <w:color w:val="000000"/>
        </w:rPr>
      </w:pPr>
      <w:ins w:id="831" w:author="Jonathan Clough" w:date="2022-01-13T10:14:00Z">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465580"/>
                      </a:xfrm>
                      <a:prstGeom prst="rect">
                        <a:avLst/>
                      </a:prstGeom>
                    </pic:spPr>
                  </pic:pic>
                </a:graphicData>
              </a:graphic>
            </wp:inline>
          </w:drawing>
        </w:r>
      </w:ins>
    </w:p>
    <w:p w14:paraId="6AAFAD21" w14:textId="77777777" w:rsidR="00975D86" w:rsidRDefault="00975D86" w:rsidP="00975D86">
      <w:pPr>
        <w:rPr>
          <w:ins w:id="832" w:author="Jonathan Clough" w:date="2022-01-13T10:14:00Z"/>
          <w:color w:val="000000"/>
        </w:rPr>
      </w:pPr>
    </w:p>
    <w:p w14:paraId="7091CD10" w14:textId="77777777" w:rsidR="00975D86" w:rsidRPr="001B1392" w:rsidRDefault="00975D86" w:rsidP="00975D86">
      <w:pPr>
        <w:rPr>
          <w:ins w:id="833" w:author="Jonathan Clough" w:date="2022-01-13T10:14:00Z"/>
          <w:color w:val="000000"/>
        </w:rPr>
      </w:pPr>
      <w:ins w:id="834" w:author="Jonathan Clough" w:date="2022-01-13T10:14:00Z">
        <w:r w:rsidRPr="001B1392">
          <w:rPr>
            <w:color w:val="000000"/>
          </w:rPr>
          <w:t> </w:t>
        </w:r>
      </w:ins>
    </w:p>
    <w:p w14:paraId="2474C53E" w14:textId="77777777" w:rsidR="00975D86" w:rsidRDefault="00975D86" w:rsidP="00975D86">
      <w:pPr>
        <w:rPr>
          <w:ins w:id="835" w:author="Jonathan Clough" w:date="2022-01-13T10:14:00Z"/>
          <w:color w:val="000000"/>
        </w:rPr>
      </w:pPr>
      <w:ins w:id="836" w:author="Jonathan Clough" w:date="2022-01-13T10:14:00Z">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ins>
    </w:p>
    <w:p w14:paraId="2EBF9AB0" w14:textId="77777777" w:rsidR="00975D86" w:rsidRDefault="00975D86" w:rsidP="00975D86">
      <w:pPr>
        <w:rPr>
          <w:ins w:id="837" w:author="Jonathan Clough" w:date="2022-01-13T10:14:00Z"/>
          <w:color w:val="000000"/>
        </w:rPr>
      </w:pPr>
    </w:p>
    <w:p w14:paraId="079E3080" w14:textId="77777777" w:rsidR="00975D86" w:rsidRPr="001B1392" w:rsidRDefault="00975D86" w:rsidP="00975D86">
      <w:pPr>
        <w:rPr>
          <w:ins w:id="838" w:author="Jonathan Clough" w:date="2022-01-13T10:14:00Z"/>
          <w:color w:val="000000"/>
        </w:rPr>
      </w:pPr>
      <w:ins w:id="839" w:author="Jonathan Clough" w:date="2022-01-13T10:14:00Z">
        <w:r>
          <w:rPr>
            <w:color w:val="000000"/>
          </w:rPr>
          <w:t>Double click on the Chironomid about 2/3 of the way down the state variable list and again, select “Parameters”</w:t>
        </w:r>
      </w:ins>
    </w:p>
    <w:p w14:paraId="5AB75AD1" w14:textId="77777777" w:rsidR="00975D86" w:rsidRPr="001B1392" w:rsidRDefault="00975D86" w:rsidP="00975D86">
      <w:pPr>
        <w:rPr>
          <w:ins w:id="840" w:author="Jonathan Clough" w:date="2022-01-13T10:14:00Z"/>
          <w:color w:val="000000"/>
        </w:rPr>
      </w:pPr>
      <w:ins w:id="841" w:author="Jonathan Clough" w:date="2022-01-13T10:14:00Z">
        <w:r w:rsidRPr="001B1392">
          <w:rPr>
            <w:color w:val="000000"/>
          </w:rPr>
          <w:t> </w:t>
        </w:r>
      </w:ins>
    </w:p>
    <w:p w14:paraId="4723E63B" w14:textId="77777777" w:rsidR="00975D86" w:rsidRPr="001B1392" w:rsidRDefault="00975D86" w:rsidP="00975D86">
      <w:pPr>
        <w:rPr>
          <w:ins w:id="842" w:author="Jonathan Clough" w:date="2022-01-13T10:14:00Z"/>
          <w:color w:val="000000"/>
        </w:rPr>
      </w:pPr>
      <w:ins w:id="843" w:author="Jonathan Clough" w:date="2022-01-13T10:14:00Z">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ins>
    </w:p>
    <w:p w14:paraId="47444B43" w14:textId="77777777" w:rsidR="00975D86" w:rsidRPr="001B1392" w:rsidRDefault="00975D86" w:rsidP="00975D86">
      <w:pPr>
        <w:rPr>
          <w:ins w:id="844" w:author="Jonathan Clough" w:date="2022-01-13T10:14:00Z"/>
          <w:color w:val="000000"/>
        </w:rPr>
      </w:pPr>
      <w:ins w:id="845" w:author="Jonathan Clough" w:date="2022-01-13T10:14:00Z">
        <w:r w:rsidRPr="001B1392">
          <w:rPr>
            <w:color w:val="000000"/>
          </w:rPr>
          <w:t> </w:t>
        </w:r>
      </w:ins>
    </w:p>
    <w:p w14:paraId="22081D69" w14:textId="77777777" w:rsidR="00975D86" w:rsidRPr="001B1392" w:rsidRDefault="00975D86" w:rsidP="00975D86">
      <w:pPr>
        <w:rPr>
          <w:ins w:id="846" w:author="Jonathan Clough" w:date="2022-01-13T10:14:00Z"/>
          <w:color w:val="000000"/>
        </w:rPr>
      </w:pPr>
      <w:ins w:id="847" w:author="Jonathan Clough" w:date="2022-01-13T10:14:00Z">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419225"/>
                      </a:xfrm>
                      <a:prstGeom prst="rect">
                        <a:avLst/>
                      </a:prstGeom>
                    </pic:spPr>
                  </pic:pic>
                </a:graphicData>
              </a:graphic>
            </wp:inline>
          </w:drawing>
        </w:r>
      </w:ins>
    </w:p>
    <w:p w14:paraId="2C5D1758" w14:textId="77777777" w:rsidR="00975D86" w:rsidRPr="001B1392" w:rsidRDefault="00975D86" w:rsidP="00975D86">
      <w:pPr>
        <w:rPr>
          <w:ins w:id="848" w:author="Jonathan Clough" w:date="2022-01-13T10:14:00Z"/>
          <w:color w:val="000000"/>
        </w:rPr>
      </w:pPr>
      <w:ins w:id="849" w:author="Jonathan Clough" w:date="2022-01-13T10:14:00Z">
        <w:r w:rsidRPr="001B1392">
          <w:rPr>
            <w:color w:val="000000"/>
          </w:rPr>
          <w:t> </w:t>
        </w:r>
      </w:ins>
    </w:p>
    <w:p w14:paraId="0A55486A" w14:textId="77777777" w:rsidR="00975D86" w:rsidRPr="001B1392" w:rsidRDefault="00975D86" w:rsidP="00975D86">
      <w:pPr>
        <w:rPr>
          <w:ins w:id="850" w:author="Jonathan Clough" w:date="2022-01-13T10:14:00Z"/>
          <w:color w:val="000000"/>
        </w:rPr>
      </w:pPr>
      <w:ins w:id="851" w:author="Jonathan Clough" w:date="2022-01-13T10:14:00Z">
        <w:r w:rsidRPr="001B1392">
          <w:rPr>
            <w:color w:val="000000"/>
          </w:rPr>
          <w:t>   </w:t>
        </w:r>
      </w:ins>
    </w:p>
    <w:p w14:paraId="04C7BBE4" w14:textId="1B75A038" w:rsidR="00975D86" w:rsidRDefault="00975D86" w:rsidP="00975D86">
      <w:pPr>
        <w:rPr>
          <w:ins w:id="852" w:author="Jonathan Clough" w:date="2022-01-13T10:14:00Z"/>
          <w:b/>
          <w:color w:val="000000"/>
        </w:rPr>
      </w:pPr>
      <w:ins w:id="853" w:author="Jonathan Clough" w:date="2022-01-13T10:14:00Z">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entitled </w:t>
        </w:r>
        <w:r w:rsidR="0009053A">
          <w:fldChar w:fldCharType="begin"/>
        </w:r>
        <w:r w:rsidR="0009053A">
          <w:instrText xml:space="preserve"> HYPERLINK \l "Remineralization" </w:instrText>
        </w:r>
        <w:r w:rsidR="0009053A">
          <w:fldChar w:fldCharType="separate"/>
        </w:r>
        <w:r w:rsidRPr="0037712A">
          <w:rPr>
            <w:rStyle w:val="Hyperlink"/>
          </w:rPr>
          <w:t>Remineralization</w:t>
        </w:r>
        <w:r w:rsidR="0009053A">
          <w:rPr>
            <w:rStyle w:val="Hyperlink"/>
          </w:rPr>
          <w:fldChar w:fldCharType="end"/>
        </w:r>
        <w:r w:rsidRPr="00283E68">
          <w:rPr>
            <w:b/>
            <w:color w:val="000000"/>
          </w:rPr>
          <w:t>.</w:t>
        </w:r>
      </w:ins>
    </w:p>
    <w:p w14:paraId="7D7FC1D6" w14:textId="77777777" w:rsidR="00975D86" w:rsidRPr="001B1392" w:rsidRDefault="00975D86" w:rsidP="00975D86">
      <w:pPr>
        <w:rPr>
          <w:ins w:id="854" w:author="Jonathan Clough" w:date="2022-01-13T10:14:00Z"/>
          <w:color w:val="000000"/>
        </w:rPr>
      </w:pPr>
    </w:p>
    <w:p w14:paraId="293C2ECC" w14:textId="77777777" w:rsidR="00975D86" w:rsidRPr="001B1392" w:rsidRDefault="00975D86" w:rsidP="00975D86">
      <w:pPr>
        <w:rPr>
          <w:ins w:id="855" w:author="Jonathan Clough" w:date="2022-01-13T10:14:00Z"/>
          <w:color w:val="000000"/>
        </w:rPr>
      </w:pPr>
      <w:ins w:id="856" w:author="Jonathan Clough" w:date="2022-01-13T10:14:00Z">
        <w:r w:rsidRPr="001B1392">
          <w:rPr>
            <w:color w:val="000000"/>
          </w:rPr>
          <w:t> </w:t>
        </w:r>
      </w:ins>
    </w:p>
    <w:p w14:paraId="04DC0BEC" w14:textId="77777777" w:rsidR="00975D86" w:rsidRPr="001B1392" w:rsidRDefault="00975D86" w:rsidP="00975D86">
      <w:pPr>
        <w:jc w:val="center"/>
        <w:rPr>
          <w:ins w:id="857" w:author="Jonathan Clough" w:date="2022-01-13T10:14:00Z"/>
          <w:color w:val="000000"/>
        </w:rPr>
      </w:pPr>
      <w:ins w:id="858" w:author="Jonathan Clough" w:date="2022-01-13T10:14:00Z">
        <w:r>
          <w:rPr>
            <w:noProof/>
          </w:rPr>
          <w:lastRenderedPageBreak/>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47445"/>
                      </a:xfrm>
                      <a:prstGeom prst="rect">
                        <a:avLst/>
                      </a:prstGeom>
                    </pic:spPr>
                  </pic:pic>
                </a:graphicData>
              </a:graphic>
            </wp:inline>
          </w:drawing>
        </w:r>
      </w:ins>
    </w:p>
    <w:p w14:paraId="08C21EFA" w14:textId="77777777" w:rsidR="00975D86" w:rsidRPr="001B1392" w:rsidRDefault="00975D86" w:rsidP="00975D86">
      <w:pPr>
        <w:jc w:val="center"/>
        <w:rPr>
          <w:ins w:id="859" w:author="Jonathan Clough" w:date="2022-01-13T10:14:00Z"/>
          <w:color w:val="000000"/>
        </w:rPr>
      </w:pPr>
      <w:ins w:id="860" w:author="Jonathan Clough" w:date="2022-01-13T10:14:00Z">
        <w:r w:rsidRPr="001B1392">
          <w:rPr>
            <w:color w:val="000000"/>
          </w:rPr>
          <w:t> </w:t>
        </w:r>
      </w:ins>
    </w:p>
    <w:p w14:paraId="1A2AFFD1" w14:textId="77777777" w:rsidR="00975D86" w:rsidRDefault="00975D86" w:rsidP="00975D86">
      <w:pPr>
        <w:rPr>
          <w:ins w:id="861" w:author="Jonathan Clough" w:date="2022-01-13T10:14:00Z"/>
          <w:color w:val="000000"/>
        </w:rPr>
      </w:pPr>
    </w:p>
    <w:p w14:paraId="7EA4A1BB" w14:textId="568E39C4" w:rsidR="00975D86" w:rsidRDefault="007734E8" w:rsidP="00975D86">
      <w:pPr>
        <w:rPr>
          <w:ins w:id="862" w:author="Jonathan Clough" w:date="2022-01-13T10:14:00Z"/>
          <w:color w:val="000000"/>
        </w:rPr>
      </w:pPr>
      <w:ins w:id="863" w:author="Jonathan Clough" w:date="2022-01-13T10:14:00Z">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(remin.), chemical, and plant parameters that are included with the AQUATOX model.   Unless these parameters are loaded into a simulation, as discussed above, they will have no impact on a model’s result</w:t>
        </w:r>
        <w:r>
          <w:rPr>
            <w:color w:val="000000"/>
          </w:rPr>
          <w:t>. (See also “</w:t>
        </w:r>
        <w:r w:rsidR="0009053A">
          <w:fldChar w:fldCharType="begin"/>
        </w:r>
        <w:r w:rsidR="0009053A">
          <w:instrText xml:space="preserve"> HYPERLINK \l "_Database</w:instrText>
        </w:r>
        <w:r w:rsidR="0009053A">
          <w:instrText xml:space="preserve">s_vs._Parameters" </w:instrText>
        </w:r>
        <w:r w:rsidR="0009053A">
          <w:fldChar w:fldCharType="separate"/>
        </w:r>
        <w:r w:rsidRPr="00F60541">
          <w:rPr>
            <w:rStyle w:val="Hyperlink"/>
          </w:rPr>
          <w:t>Parameters within Database Files vs. Parameters within in a Simulation</w:t>
        </w:r>
        <w:r w:rsidR="0009053A">
          <w:rPr>
            <w:rStyle w:val="Hyperlink"/>
          </w:rPr>
          <w:fldChar w:fldCharType="end"/>
        </w:r>
        <w:r>
          <w:rPr>
            <w:rStyle w:val="Hyperlink"/>
          </w:rPr>
          <w:t>.</w:t>
        </w:r>
        <w:r>
          <w:rPr>
            <w:color w:val="000000"/>
          </w:rPr>
          <w:t>”)</w:t>
        </w:r>
      </w:ins>
    </w:p>
    <w:p w14:paraId="0CDD749A" w14:textId="77777777" w:rsidR="00975D86" w:rsidRDefault="00975D86" w:rsidP="00975D86">
      <w:pPr>
        <w:rPr>
          <w:ins w:id="864" w:author="Jonathan Clough" w:date="2022-01-13T10:14:00Z"/>
          <w:color w:val="000000"/>
        </w:rPr>
      </w:pPr>
    </w:p>
    <w:p w14:paraId="26CF008D" w14:textId="77777777" w:rsidR="00975D86" w:rsidRPr="001B1392" w:rsidRDefault="00975D86" w:rsidP="00975D86">
      <w:pPr>
        <w:rPr>
          <w:ins w:id="865" w:author="Jonathan Clough" w:date="2022-01-13T10:14:00Z"/>
          <w:color w:val="000000"/>
        </w:rPr>
      </w:pPr>
      <w:ins w:id="866" w:author="Jonathan Clough" w:date="2022-01-13T10:14:00Z">
        <w:r w:rsidRPr="001B1392">
          <w:rPr>
            <w:color w:val="000000"/>
          </w:rPr>
          <w:t>Next, Viewing Toxicant Loadings</w:t>
        </w:r>
      </w:ins>
    </w:p>
    <w:p w14:paraId="6E54FB6F" w14:textId="77777777" w:rsidR="00975D86" w:rsidRPr="001B1392" w:rsidRDefault="00975D86" w:rsidP="00975D86">
      <w:pPr>
        <w:pStyle w:val="Heading4"/>
        <w:keepNext/>
        <w:rPr>
          <w:ins w:id="867" w:author="Jonathan Clough" w:date="2022-01-13T10:14:00Z"/>
          <w:sz w:val="22"/>
        </w:rPr>
      </w:pPr>
      <w:bookmarkStart w:id="868" w:name="_Toc475968404"/>
      <w:bookmarkStart w:id="869" w:name="_Toc92890550"/>
      <w:ins w:id="870" w:author="Jonathan Clough" w:date="2022-01-13T10:14:00Z">
        <w:r w:rsidRPr="001B1392">
          <w:rPr>
            <w:sz w:val="22"/>
          </w:rPr>
          <w:t>Tutorial-- Step 4:  Viewing Toxicant Loadings</w:t>
        </w:r>
        <w:bookmarkEnd w:id="868"/>
        <w:bookmarkEnd w:id="869"/>
      </w:ins>
    </w:p>
    <w:p w14:paraId="4D3EC5D6" w14:textId="294AE521" w:rsidR="00975D86" w:rsidRPr="001B1392" w:rsidRDefault="00975D86" w:rsidP="00975D86">
      <w:pPr>
        <w:keepNext/>
        <w:rPr>
          <w:ins w:id="871" w:author="Jonathan Clough" w:date="2022-01-13T10:14:00Z"/>
          <w:color w:val="000000"/>
        </w:rPr>
      </w:pPr>
      <w:ins w:id="872" w:author="Jonathan Clough" w:date="2022-01-13T10:14:00Z">
        <w:r w:rsidRPr="001B1392">
          <w:rPr>
            <w:color w:val="000000"/>
          </w:rPr>
          <w:t xml:space="preserve">Following the tutorial to this point, we should still have </w:t>
        </w:r>
        <w:r w:rsidRPr="001B1392">
          <w:rPr>
            <w:rStyle w:val="Strong"/>
            <w:color w:val="000000"/>
          </w:rPr>
          <w:t>FarmPond MO Esfenval.aps</w:t>
        </w:r>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ins>
    </w:p>
    <w:p w14:paraId="7C388DF6" w14:textId="77777777" w:rsidR="00975D86" w:rsidRPr="001B1392" w:rsidRDefault="00975D86" w:rsidP="00975D86">
      <w:pPr>
        <w:rPr>
          <w:ins w:id="873" w:author="Jonathan Clough" w:date="2022-01-13T10:14:00Z"/>
          <w:color w:val="000000"/>
        </w:rPr>
      </w:pPr>
      <w:ins w:id="874" w:author="Jonathan Clough" w:date="2022-01-13T10:14:00Z">
        <w:r w:rsidRPr="001B1392">
          <w:rPr>
            <w:color w:val="000000"/>
          </w:rPr>
          <w:t> </w:t>
        </w:r>
      </w:ins>
    </w:p>
    <w:p w14:paraId="20AB13CD" w14:textId="77777777" w:rsidR="00975D86" w:rsidRDefault="00975D86" w:rsidP="00975D86">
      <w:pPr>
        <w:rPr>
          <w:ins w:id="875" w:author="Jonathan Clough" w:date="2022-01-13T10:14:00Z"/>
          <w:color w:val="000000"/>
        </w:rPr>
      </w:pPr>
      <w:ins w:id="876" w:author="Jonathan Clough" w:date="2022-01-13T10:14:00Z">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ins>
    </w:p>
    <w:p w14:paraId="5E2355A5" w14:textId="77777777" w:rsidR="00975D86" w:rsidRDefault="00975D86" w:rsidP="00975D86">
      <w:pPr>
        <w:rPr>
          <w:ins w:id="877" w:author="Jonathan Clough" w:date="2022-01-13T10:14:00Z"/>
          <w:color w:val="000000"/>
        </w:rPr>
      </w:pPr>
    </w:p>
    <w:p w14:paraId="0C99814C" w14:textId="77777777" w:rsidR="00975D86" w:rsidRPr="001B1392" w:rsidRDefault="00975D86" w:rsidP="00975D86">
      <w:pPr>
        <w:rPr>
          <w:ins w:id="878" w:author="Jonathan Clough" w:date="2022-01-13T10:14:00Z"/>
          <w:color w:val="000000"/>
        </w:rPr>
      </w:pPr>
      <w:ins w:id="879" w:author="Jonathan Clough" w:date="2022-01-13T10:14:00Z">
        <w:r w:rsidRPr="001B1392">
          <w:rPr>
            <w:color w:val="000000"/>
          </w:rPr>
          <w:t xml:space="preserve">Click on </w:t>
        </w:r>
        <w:r>
          <w:rPr>
            <w:color w:val="000000"/>
          </w:rPr>
          <w:t>the Loading Type drop down box to toggle between loadings types.</w:t>
        </w:r>
      </w:ins>
    </w:p>
    <w:p w14:paraId="7801F8BA" w14:textId="77777777" w:rsidR="00975D86" w:rsidRPr="001B1392" w:rsidRDefault="00975D86" w:rsidP="00975D86">
      <w:pPr>
        <w:rPr>
          <w:ins w:id="880" w:author="Jonathan Clough" w:date="2022-01-13T10:14:00Z"/>
          <w:color w:val="000000"/>
        </w:rPr>
      </w:pPr>
      <w:ins w:id="881" w:author="Jonathan Clough" w:date="2022-01-13T10:14:00Z">
        <w:r w:rsidRPr="001B1392">
          <w:rPr>
            <w:color w:val="000000"/>
          </w:rPr>
          <w:t> </w:t>
        </w:r>
      </w:ins>
    </w:p>
    <w:p w14:paraId="7EAFF9A4" w14:textId="77777777" w:rsidR="00975D86" w:rsidRPr="001B1392" w:rsidRDefault="00975D86" w:rsidP="00975D86">
      <w:pPr>
        <w:rPr>
          <w:ins w:id="882" w:author="Jonathan Clough" w:date="2022-01-13T10:14:00Z"/>
          <w:color w:val="000000"/>
        </w:rPr>
      </w:pPr>
      <w:ins w:id="883" w:author="Jonathan Clough" w:date="2022-01-13T10:14:00Z">
        <w:r w:rsidRPr="001B1392">
          <w:rPr>
            <w:color w:val="000000"/>
          </w:rPr>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2495550"/>
                      </a:xfrm>
                      <a:prstGeom prst="rect">
                        <a:avLst/>
                      </a:prstGeom>
                    </pic:spPr>
                  </pic:pic>
                </a:graphicData>
              </a:graphic>
            </wp:inline>
          </w:drawing>
        </w:r>
      </w:ins>
    </w:p>
    <w:p w14:paraId="4009155E" w14:textId="77777777" w:rsidR="00975D86" w:rsidRPr="001B1392" w:rsidRDefault="00975D86" w:rsidP="00975D86">
      <w:pPr>
        <w:jc w:val="center"/>
        <w:rPr>
          <w:ins w:id="884" w:author="Jonathan Clough" w:date="2022-01-13T10:14:00Z"/>
          <w:color w:val="000000"/>
        </w:rPr>
      </w:pPr>
    </w:p>
    <w:p w14:paraId="37859CAD" w14:textId="77777777" w:rsidR="00975D86" w:rsidRPr="001B1392" w:rsidRDefault="00975D86" w:rsidP="00975D86">
      <w:pPr>
        <w:rPr>
          <w:ins w:id="885" w:author="Jonathan Clough" w:date="2022-01-13T10:14:00Z"/>
          <w:color w:val="000000"/>
        </w:rPr>
      </w:pPr>
      <w:ins w:id="886" w:author="Jonathan Clough" w:date="2022-01-13T10:14:00Z">
        <w:r w:rsidRPr="001B1392">
          <w:rPr>
            <w:color w:val="000000"/>
          </w:rPr>
          <w:t xml:space="preserve">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w:t>
        </w:r>
        <w:r w:rsidRPr="001B1392">
          <w:rPr>
            <w:color w:val="000000"/>
          </w:rPr>
          <w:lastRenderedPageBreak/>
          <w:t>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only loadings data fr</w:t>
        </w:r>
        <w:r>
          <w:rPr>
            <w:color w:val="000000"/>
          </w:rPr>
          <w:t>o</w:t>
        </w:r>
        <w:r w:rsidRPr="001B1392">
          <w:rPr>
            <w:color w:val="000000"/>
          </w:rPr>
          <w:t xml:space="preserve">m one or a few years.  Sporadic loadings, which </w:t>
        </w:r>
        <w:r>
          <w:rPr>
            <w:color w:val="000000"/>
          </w:rPr>
          <w:t>c</w:t>
        </w:r>
        <w:r w:rsidRPr="001B1392">
          <w:rPr>
            <w:color w:val="000000"/>
          </w:rPr>
          <w:t>ould only be expected 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r w:rsidR="0009053A">
          <w:fldChar w:fldCharType="begin"/>
        </w:r>
        <w:r w:rsidR="0009053A">
          <w:instrText xml:space="preserve"> HYPERLINK \l "Important_Note_about_Dynamic_Loadings" </w:instrText>
        </w:r>
        <w:r w:rsidR="0009053A">
          <w:fldChar w:fldCharType="separate"/>
        </w:r>
        <w:r w:rsidRPr="0037712A">
          <w:rPr>
            <w:rStyle w:val="Hyperlink"/>
          </w:rPr>
          <w:t>Important Note about Dynamic Loadings</w:t>
        </w:r>
        <w:r w:rsidR="0009053A">
          <w:rPr>
            <w:rStyle w:val="Hyperlink"/>
          </w:rPr>
          <w:fldChar w:fldCharType="end"/>
        </w:r>
        <w:r w:rsidRPr="001B1392">
          <w:rPr>
            <w:color w:val="000000"/>
          </w:rPr>
          <w:t xml:space="preserve">.  </w:t>
        </w:r>
      </w:ins>
    </w:p>
    <w:p w14:paraId="1BD87769" w14:textId="77777777" w:rsidR="00975D86" w:rsidRPr="001B1392" w:rsidRDefault="00975D86" w:rsidP="00975D86">
      <w:pPr>
        <w:rPr>
          <w:ins w:id="887" w:author="Jonathan Clough" w:date="2022-01-13T10:14:00Z"/>
          <w:color w:val="000000"/>
        </w:rPr>
      </w:pPr>
      <w:ins w:id="888" w:author="Jonathan Clough" w:date="2022-01-13T10:14:00Z">
        <w:r w:rsidRPr="001B1392">
          <w:rPr>
            <w:color w:val="000000"/>
          </w:rPr>
          <w:t> </w:t>
        </w:r>
      </w:ins>
    </w:p>
    <w:p w14:paraId="5A69B376" w14:textId="2256F317" w:rsidR="00975D86" w:rsidRPr="001B1392" w:rsidRDefault="00975D86" w:rsidP="00975D86">
      <w:pPr>
        <w:rPr>
          <w:ins w:id="889" w:author="Jonathan Clough" w:date="2022-01-13T10:14:00Z"/>
          <w:color w:val="000000"/>
        </w:rPr>
      </w:pPr>
      <w:ins w:id="890" w:author="Jonathan Clough" w:date="2022-01-13T10:14:00Z">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ins>
    </w:p>
    <w:p w14:paraId="2416982D" w14:textId="77777777" w:rsidR="00975D86" w:rsidRPr="001B1392" w:rsidRDefault="00975D86" w:rsidP="00975D86">
      <w:pPr>
        <w:rPr>
          <w:ins w:id="891" w:author="Jonathan Clough" w:date="2022-01-13T10:14:00Z"/>
          <w:color w:val="000000"/>
        </w:rPr>
      </w:pPr>
      <w:ins w:id="892" w:author="Jonathan Clough" w:date="2022-01-13T10:14:00Z">
        <w:r w:rsidRPr="001B1392">
          <w:rPr>
            <w:color w:val="000000"/>
          </w:rPr>
          <w:t> </w:t>
        </w:r>
      </w:ins>
    </w:p>
    <w:p w14:paraId="11D8B5D1" w14:textId="77777777" w:rsidR="00975D86" w:rsidRPr="001B1392" w:rsidRDefault="00975D86" w:rsidP="00975D86">
      <w:pPr>
        <w:rPr>
          <w:ins w:id="893" w:author="Jonathan Clough" w:date="2022-01-13T10:14:00Z"/>
          <w:color w:val="000000"/>
        </w:rPr>
      </w:pPr>
      <w:ins w:id="894" w:author="Jonathan Clough" w:date="2022-01-13T10:14:00Z">
        <w:r w:rsidRPr="001B1392">
          <w:rPr>
            <w:color w:val="000000"/>
          </w:rPr>
          <w:t>Next, Running the Simulation</w:t>
        </w:r>
      </w:ins>
    </w:p>
    <w:p w14:paraId="41C3C0A2" w14:textId="77777777" w:rsidR="00975D86" w:rsidRPr="001B1392" w:rsidRDefault="00975D86" w:rsidP="00975D86">
      <w:pPr>
        <w:pStyle w:val="Heading4"/>
        <w:rPr>
          <w:ins w:id="895" w:author="Jonathan Clough" w:date="2022-01-13T10:14:00Z"/>
          <w:sz w:val="22"/>
        </w:rPr>
      </w:pPr>
      <w:bookmarkStart w:id="896" w:name="_Toc475968405"/>
      <w:bookmarkStart w:id="897" w:name="_Toc92890551"/>
      <w:ins w:id="898" w:author="Jonathan Clough" w:date="2022-01-13T10:14:00Z">
        <w:r w:rsidRPr="001B1392">
          <w:rPr>
            <w:sz w:val="22"/>
          </w:rPr>
          <w:t>Tutorial-- Step 5:  Running the Simulation</w:t>
        </w:r>
        <w:bookmarkEnd w:id="896"/>
        <w:bookmarkEnd w:id="897"/>
      </w:ins>
    </w:p>
    <w:p w14:paraId="5B8D00CD" w14:textId="261BAEAC" w:rsidR="00B23B5D" w:rsidRPr="00B23B5D" w:rsidRDefault="00B23B5D" w:rsidP="00975D86">
      <w:pPr>
        <w:rPr>
          <w:ins w:id="899" w:author="Jonathan Clough" w:date="2022-01-13T10:14:00Z"/>
          <w:color w:val="000000"/>
        </w:rPr>
      </w:pPr>
      <w:ins w:id="900" w:author="Jonathan Clough" w:date="2022-01-13T10:14:00Z">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 see the </w:t>
        </w:r>
        <w:r w:rsidR="0009053A">
          <w:fldChar w:fldCharType="begin"/>
        </w:r>
        <w:r w:rsidR="0009053A">
          <w:instrText xml:space="preserve"> HYPERLINK \l "SetupWindow" </w:instrText>
        </w:r>
        <w:r w:rsidR="0009053A">
          <w:fldChar w:fldCharType="separate"/>
        </w:r>
        <w:r w:rsidR="0071772C" w:rsidRPr="0071772C">
          <w:rPr>
            <w:rStyle w:val="Hyperlink"/>
          </w:rPr>
          <w:t>Setup</w:t>
        </w:r>
        <w:r w:rsidR="0009053A">
          <w:rPr>
            <w:rStyle w:val="Hyperlink"/>
          </w:rPr>
          <w:fldChar w:fldCharType="end"/>
        </w:r>
        <w:r w:rsidR="0071772C">
          <w:rPr>
            <w:color w:val="000000"/>
          </w:rPr>
          <w:t xml:space="preserve"> section of this manual.</w:t>
        </w:r>
      </w:ins>
    </w:p>
    <w:p w14:paraId="6BA1607E" w14:textId="77777777" w:rsidR="00B23B5D" w:rsidRDefault="00B23B5D" w:rsidP="00975D86">
      <w:pPr>
        <w:rPr>
          <w:ins w:id="901" w:author="Jonathan Clough" w:date="2022-01-13T10:14:00Z"/>
          <w:color w:val="000000"/>
        </w:rPr>
      </w:pPr>
    </w:p>
    <w:p w14:paraId="0DC1D90D" w14:textId="4B648DD1" w:rsidR="00975D86" w:rsidRDefault="00975D86" w:rsidP="00975D86">
      <w:pPr>
        <w:rPr>
          <w:ins w:id="902" w:author="Jonathan Clough" w:date="2022-01-13T10:14:00Z"/>
          <w:color w:val="000000"/>
        </w:rPr>
      </w:pPr>
      <w:ins w:id="903" w:author="Jonathan Clough" w:date="2022-01-13T10:14:00Z">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ins>
    </w:p>
    <w:p w14:paraId="60B0852A" w14:textId="77777777" w:rsidR="00975D86" w:rsidRDefault="00975D86" w:rsidP="00975D86">
      <w:pPr>
        <w:rPr>
          <w:ins w:id="904" w:author="Jonathan Clough" w:date="2022-01-13T10:14:00Z"/>
          <w:color w:val="000000"/>
        </w:rPr>
      </w:pPr>
    </w:p>
    <w:p w14:paraId="6EF173FF" w14:textId="77777777" w:rsidR="00975D86" w:rsidRDefault="00975D86" w:rsidP="00975D86">
      <w:pPr>
        <w:rPr>
          <w:ins w:id="905" w:author="Jonathan Clough" w:date="2022-01-13T10:14:00Z"/>
          <w:color w:val="000000"/>
        </w:rPr>
      </w:pPr>
      <w:ins w:id="906" w:author="Jonathan Clough" w:date="2022-01-13T10:14:00Z">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ins>
    </w:p>
    <w:p w14:paraId="3FFBF260" w14:textId="77777777" w:rsidR="00975D86" w:rsidRDefault="00975D86" w:rsidP="00975D86">
      <w:pPr>
        <w:rPr>
          <w:ins w:id="907" w:author="Jonathan Clough" w:date="2022-01-13T10:14:00Z"/>
          <w:color w:val="000000"/>
        </w:rPr>
      </w:pPr>
    </w:p>
    <w:p w14:paraId="3F8E26B7" w14:textId="77777777" w:rsidR="00975D86" w:rsidRDefault="00975D86" w:rsidP="00975D86">
      <w:pPr>
        <w:rPr>
          <w:ins w:id="908" w:author="Jonathan Clough" w:date="2022-01-13T10:14:00Z"/>
          <w:color w:val="000000"/>
        </w:rPr>
      </w:pPr>
      <w:ins w:id="909" w:author="Jonathan Clough" w:date="2022-01-13T10:14:00Z">
        <w:r>
          <w:rPr>
            <w:noProof/>
          </w:rPr>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971550"/>
                      </a:xfrm>
                      <a:prstGeom prst="rect">
                        <a:avLst/>
                      </a:prstGeom>
                    </pic:spPr>
                  </pic:pic>
                </a:graphicData>
              </a:graphic>
            </wp:inline>
          </w:drawing>
        </w:r>
      </w:ins>
    </w:p>
    <w:p w14:paraId="4B700C27" w14:textId="77777777" w:rsidR="00975D86" w:rsidRDefault="00975D86" w:rsidP="00975D86">
      <w:pPr>
        <w:rPr>
          <w:ins w:id="910" w:author="Jonathan Clough" w:date="2022-01-13T10:14:00Z"/>
          <w:color w:val="000000"/>
        </w:rPr>
      </w:pPr>
    </w:p>
    <w:p w14:paraId="248F0D8F" w14:textId="77777777" w:rsidR="00975D86" w:rsidRPr="001B1392" w:rsidRDefault="00975D86" w:rsidP="00975D86">
      <w:pPr>
        <w:rPr>
          <w:ins w:id="911" w:author="Jonathan Clough" w:date="2022-01-13T10:14:00Z"/>
          <w:color w:val="000000"/>
        </w:rPr>
      </w:pPr>
      <w:ins w:id="912" w:author="Jonathan Clough" w:date="2022-01-13T10:14:00Z">
        <w:r>
          <w:rPr>
            <w:color w:val="000000"/>
          </w:rPr>
          <w:t>A progress bar will appear showing the status of the model run.  This run should take a minute or two.</w:t>
        </w:r>
      </w:ins>
    </w:p>
    <w:p w14:paraId="1F07F52D" w14:textId="77777777" w:rsidR="00975D86" w:rsidRDefault="00975D86" w:rsidP="00975D86">
      <w:pPr>
        <w:rPr>
          <w:ins w:id="913" w:author="Jonathan Clough" w:date="2022-01-13T10:14:00Z"/>
          <w:color w:val="000000"/>
        </w:rPr>
      </w:pPr>
    </w:p>
    <w:p w14:paraId="0F558B1A" w14:textId="77777777" w:rsidR="00975D86" w:rsidRPr="001B1392" w:rsidRDefault="00975D86" w:rsidP="00975D86">
      <w:pPr>
        <w:rPr>
          <w:ins w:id="914" w:author="Jonathan Clough" w:date="2022-01-13T10:14:00Z"/>
          <w:color w:val="000000"/>
        </w:rPr>
      </w:pPr>
      <w:ins w:id="915" w:author="Jonathan Clough" w:date="2022-01-13T10:14:00Z">
        <w:r w:rsidRPr="001B1392">
          <w:rPr>
            <w:color w:val="000000"/>
          </w:rPr>
          <w:t xml:space="preserve">Next, </w:t>
        </w:r>
        <w:r w:rsidRPr="00F57C63">
          <w:rPr>
            <w:color w:val="000000"/>
          </w:rPr>
          <w:t>Viewing Output</w:t>
        </w:r>
      </w:ins>
    </w:p>
    <w:p w14:paraId="5FC6306C" w14:textId="77777777" w:rsidR="00975D86" w:rsidRPr="001B1392" w:rsidRDefault="00975D86" w:rsidP="00975D86">
      <w:pPr>
        <w:pStyle w:val="Heading4"/>
        <w:rPr>
          <w:ins w:id="916" w:author="Jonathan Clough" w:date="2022-01-13T10:14:00Z"/>
          <w:sz w:val="22"/>
        </w:rPr>
      </w:pPr>
      <w:bookmarkStart w:id="917" w:name="_Toc475968406"/>
      <w:bookmarkStart w:id="918" w:name="_Toc92890552"/>
      <w:ins w:id="919" w:author="Jonathan Clough" w:date="2022-01-13T10:14:00Z">
        <w:r w:rsidRPr="001B1392">
          <w:rPr>
            <w:sz w:val="22"/>
          </w:rPr>
          <w:t>Tutorial-- Step 6:  Viewing Output</w:t>
        </w:r>
        <w:bookmarkEnd w:id="917"/>
        <w:bookmarkEnd w:id="918"/>
      </w:ins>
    </w:p>
    <w:p w14:paraId="513C801E" w14:textId="77777777" w:rsidR="00975D86" w:rsidRDefault="00975D86" w:rsidP="00975D86">
      <w:pPr>
        <w:rPr>
          <w:ins w:id="920" w:author="Jonathan Clough" w:date="2022-01-13T10:14:00Z"/>
          <w:color w:val="000000"/>
        </w:rPr>
      </w:pPr>
      <w:ins w:id="921" w:author="Jonathan Clough" w:date="2022-01-13T10:14:00Z">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ins>
    </w:p>
    <w:p w14:paraId="190BD36C" w14:textId="77777777" w:rsidR="00975D86" w:rsidRDefault="00975D86" w:rsidP="00975D86">
      <w:pPr>
        <w:rPr>
          <w:ins w:id="922" w:author="Jonathan Clough" w:date="2022-01-13T10:14:00Z"/>
          <w:color w:val="000000"/>
        </w:rPr>
      </w:pPr>
    </w:p>
    <w:p w14:paraId="75BA8583" w14:textId="6D3320D8" w:rsidR="00975D86" w:rsidRDefault="00975D86" w:rsidP="00975D86">
      <w:pPr>
        <w:rPr>
          <w:ins w:id="923" w:author="Jonathan Clough" w:date="2022-01-13T10:14:00Z"/>
          <w:color w:val="000000"/>
        </w:rPr>
      </w:pPr>
      <w:ins w:id="924" w:author="Jonathan Clough" w:date="2022-01-13T10:14:00Z">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ins>
    </w:p>
    <w:p w14:paraId="0FA0E409" w14:textId="77777777" w:rsidR="00975D86" w:rsidRDefault="00975D86" w:rsidP="00975D86">
      <w:pPr>
        <w:rPr>
          <w:ins w:id="925" w:author="Jonathan Clough" w:date="2022-01-13T10:14:00Z"/>
          <w:color w:val="000000"/>
        </w:rPr>
      </w:pPr>
    </w:p>
    <w:p w14:paraId="2A58E10C" w14:textId="1F4F8B0C" w:rsidR="00975D86" w:rsidRDefault="00975D86" w:rsidP="00975D86">
      <w:pPr>
        <w:rPr>
          <w:ins w:id="926" w:author="Jonathan Clough" w:date="2022-01-13T10:14:00Z"/>
          <w:color w:val="000000"/>
        </w:rPr>
      </w:pPr>
      <w:ins w:id="927" w:author="Jonathan Clough" w:date="2022-01-13T10:14:00Z">
        <w:r>
          <w:rPr>
            <w:color w:val="000000"/>
          </w:rPr>
          <w:t>By selecting “</w:t>
        </w:r>
        <w:r w:rsidRPr="00F90D94">
          <w:rPr>
            <w:b/>
            <w:bCs/>
            <w:color w:val="000000"/>
          </w:rPr>
          <w:t>New Graph</w:t>
        </w:r>
        <w:r>
          <w:rPr>
            <w:color w:val="000000"/>
          </w:rPr>
          <w:t xml:space="preserve">” a set of model results can be </w:t>
        </w:r>
        <w:r w:rsidR="00B23B5D">
          <w:rPr>
            <w:color w:val="000000"/>
          </w:rPr>
          <w:t>created</w:t>
        </w:r>
        <w:r>
          <w:rPr>
            <w:color w:val="000000"/>
          </w:rPr>
          <w:t xml:space="preserve">.  </w:t>
        </w:r>
      </w:ins>
    </w:p>
    <w:p w14:paraId="2EBE508B" w14:textId="77777777" w:rsidR="00975D86" w:rsidRDefault="00975D86" w:rsidP="00975D86">
      <w:pPr>
        <w:rPr>
          <w:ins w:id="928" w:author="Jonathan Clough" w:date="2022-01-13T10:14:00Z"/>
          <w:color w:val="000000"/>
        </w:rPr>
      </w:pPr>
    </w:p>
    <w:p w14:paraId="5624AD66" w14:textId="77777777" w:rsidR="00975D86" w:rsidRDefault="00975D86" w:rsidP="00114144">
      <w:pPr>
        <w:pStyle w:val="ListParagraph"/>
        <w:numPr>
          <w:ilvl w:val="0"/>
          <w:numId w:val="27"/>
        </w:numPr>
        <w:rPr>
          <w:ins w:id="929" w:author="Jonathan Clough" w:date="2022-01-13T10:14:00Z"/>
          <w:color w:val="000000"/>
        </w:rPr>
      </w:pPr>
      <w:ins w:id="930" w:author="Jonathan Clough" w:date="2022-01-13T10:14:00Z">
        <w:r w:rsidRPr="00F90D94">
          <w:rPr>
            <w:color w:val="000000"/>
          </w:rPr>
          <w:lastRenderedPageBreak/>
          <w:t>To see the ch</w:t>
        </w:r>
        <w:r>
          <w:rPr>
            <w:color w:val="000000"/>
          </w:rPr>
          <w:t>emical concentration in water, name the graph “Chemical in Water”, and then use the arrow buttons to move “Dissolved org tox 1:” to the box on the right.</w:t>
        </w:r>
      </w:ins>
    </w:p>
    <w:p w14:paraId="581D1824" w14:textId="77777777" w:rsidR="00975D86" w:rsidRDefault="00975D86" w:rsidP="00975D86">
      <w:pPr>
        <w:rPr>
          <w:ins w:id="931" w:author="Jonathan Clough" w:date="2022-01-13T10:14:00Z"/>
          <w:color w:val="000000"/>
        </w:rPr>
      </w:pPr>
    </w:p>
    <w:p w14:paraId="6F34011B" w14:textId="77777777" w:rsidR="00975D86" w:rsidRDefault="00975D86" w:rsidP="00975D86">
      <w:pPr>
        <w:rPr>
          <w:ins w:id="932" w:author="Jonathan Clough" w:date="2022-01-13T10:14:00Z"/>
          <w:color w:val="000000"/>
        </w:rPr>
      </w:pPr>
      <w:ins w:id="933" w:author="Jonathan Clough" w:date="2022-01-13T10:14:00Z">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743075"/>
                      </a:xfrm>
                      <a:prstGeom prst="rect">
                        <a:avLst/>
                      </a:prstGeom>
                    </pic:spPr>
                  </pic:pic>
                </a:graphicData>
              </a:graphic>
            </wp:inline>
          </w:drawing>
        </w:r>
      </w:ins>
    </w:p>
    <w:p w14:paraId="391B5575" w14:textId="77777777" w:rsidR="00975D86" w:rsidRDefault="00975D86" w:rsidP="00975D86">
      <w:pPr>
        <w:rPr>
          <w:ins w:id="934" w:author="Jonathan Clough" w:date="2022-01-13T10:14:00Z"/>
          <w:color w:val="000000"/>
        </w:rPr>
      </w:pPr>
    </w:p>
    <w:p w14:paraId="68AA2BAA" w14:textId="77777777" w:rsidR="00975D86" w:rsidRDefault="00975D86" w:rsidP="00975D86">
      <w:pPr>
        <w:rPr>
          <w:ins w:id="935" w:author="Jonathan Clough" w:date="2022-01-13T10:14:00Z"/>
          <w:color w:val="000000"/>
        </w:rPr>
      </w:pPr>
      <w:ins w:id="936" w:author="Jonathan Clough" w:date="2022-01-13T10:14:00Z">
        <w:r>
          <w:rPr>
            <w:color w:val="000000"/>
          </w:rPr>
          <w:t>After selecting OK you will see a graph of predicted water-column concentrations of Esfenvalerate given the PRZM based inputs.</w:t>
        </w:r>
      </w:ins>
    </w:p>
    <w:p w14:paraId="635A0181" w14:textId="77777777" w:rsidR="00975D86" w:rsidRDefault="00975D86" w:rsidP="00975D86">
      <w:pPr>
        <w:rPr>
          <w:ins w:id="937" w:author="Jonathan Clough" w:date="2022-01-13T10:14:00Z"/>
          <w:color w:val="000000"/>
        </w:rPr>
      </w:pPr>
    </w:p>
    <w:p w14:paraId="0EF8AF85" w14:textId="77777777" w:rsidR="00975D86" w:rsidRDefault="00975D86" w:rsidP="00114144">
      <w:pPr>
        <w:pStyle w:val="ListParagraph"/>
        <w:numPr>
          <w:ilvl w:val="0"/>
          <w:numId w:val="27"/>
        </w:numPr>
        <w:rPr>
          <w:ins w:id="938" w:author="Jonathan Clough" w:date="2022-01-13T10:14:00Z"/>
          <w:color w:val="000000"/>
        </w:rPr>
      </w:pPr>
      <w:ins w:id="939" w:author="Jonathan Clough" w:date="2022-01-13T10:14:00Z">
        <w:r>
          <w:rPr>
            <w:color w:val="000000"/>
          </w:rPr>
          <w:t>To see results for all the animals in a simulation, click “New Graph” again, name the graph “Animals,” click on the “Animals” check box on top of the output list, and use the double right arrow to move all of the animals onto the graph.</w:t>
        </w:r>
      </w:ins>
    </w:p>
    <w:p w14:paraId="75724C3E" w14:textId="77777777" w:rsidR="00975D86" w:rsidRDefault="00975D86" w:rsidP="00975D86">
      <w:pPr>
        <w:rPr>
          <w:ins w:id="940" w:author="Jonathan Clough" w:date="2022-01-13T10:14:00Z"/>
          <w:color w:val="000000"/>
        </w:rPr>
      </w:pPr>
    </w:p>
    <w:p w14:paraId="3CE3D8F1" w14:textId="77777777" w:rsidR="00975D86" w:rsidRPr="00DF20BB" w:rsidRDefault="00975D86" w:rsidP="00975D86">
      <w:pPr>
        <w:rPr>
          <w:ins w:id="941" w:author="Jonathan Clough" w:date="2022-01-13T10:14:00Z"/>
          <w:color w:val="000000"/>
        </w:rPr>
      </w:pPr>
      <w:ins w:id="942" w:author="Jonathan Clough" w:date="2022-01-13T10:14:00Z">
        <w:r>
          <w:rPr>
            <w:color w:val="000000"/>
          </w:rPr>
          <w:t xml:space="preserve">Clicking on any of the results in the graph will identify the state variable and provide a snapshot of its concentration in time.  Also, items on the graph may be toggled by clicking the colored rectangles within the legend.  </w:t>
        </w:r>
      </w:ins>
    </w:p>
    <w:p w14:paraId="0C06571E" w14:textId="77777777" w:rsidR="00975D86" w:rsidRDefault="00975D86" w:rsidP="00975D86">
      <w:pPr>
        <w:rPr>
          <w:ins w:id="943" w:author="Jonathan Clough" w:date="2022-01-13T10:14:00Z"/>
          <w:color w:val="000000"/>
        </w:rPr>
      </w:pPr>
    </w:p>
    <w:p w14:paraId="2C09F5FF" w14:textId="4B58E50E" w:rsidR="0042723B" w:rsidRDefault="00975D86" w:rsidP="00975D86">
      <w:pPr>
        <w:rPr>
          <w:ins w:id="944" w:author="Jonathan Clough" w:date="2022-01-13T10:14:00Z"/>
          <w:color w:val="000000"/>
        </w:rPr>
      </w:pPr>
      <w:ins w:id="945" w:author="Jonathan Clough" w:date="2022-01-13T10:14:00Z">
        <w:r>
          <w:rPr>
            <w:color w:val="000000"/>
          </w:rPr>
          <w:t>For more information about the output window s</w:t>
        </w:r>
        <w:r w:rsidR="00B23B5D">
          <w:rPr>
            <w:color w:val="000000"/>
          </w:rPr>
          <w:t>ee</w:t>
        </w:r>
        <w:r w:rsidR="00B23B5D" w:rsidRPr="001B1392">
          <w:rPr>
            <w:color w:val="000000"/>
          </w:rPr>
          <w:t xml:space="preserve">: </w:t>
        </w:r>
        <w:r w:rsidR="0009053A">
          <w:fldChar w:fldCharType="begin"/>
        </w:r>
        <w:r w:rsidR="0009053A">
          <w:instrText xml:space="preserve"> HYPERLINK \l "OutputScreen" </w:instrText>
        </w:r>
        <w:r w:rsidR="0009053A">
          <w:fldChar w:fldCharType="separate"/>
        </w:r>
        <w:r w:rsidR="00B23B5D" w:rsidRPr="00BB3DAB">
          <w:rPr>
            <w:rStyle w:val="Hyperlink"/>
          </w:rPr>
          <w:t>Output</w:t>
        </w:r>
        <w:r w:rsidR="0009053A">
          <w:rPr>
            <w:rStyle w:val="Hyperlink"/>
          </w:rPr>
          <w:fldChar w:fldCharType="end"/>
        </w:r>
        <w:r w:rsidR="00B23B5D">
          <w:rPr>
            <w:color w:val="000000"/>
          </w:rPr>
          <w:t>.</w:t>
        </w:r>
      </w:ins>
    </w:p>
    <w:p w14:paraId="7DCCBBE9" w14:textId="3251DE6B" w:rsidR="00B23B5D" w:rsidRDefault="00B23B5D" w:rsidP="00975D86">
      <w:pPr>
        <w:rPr>
          <w:ins w:id="946" w:author="Jonathan Clough" w:date="2022-01-13T10:14:00Z"/>
          <w:color w:val="000000"/>
        </w:rPr>
      </w:pPr>
    </w:p>
    <w:p w14:paraId="09CE839E" w14:textId="6E595690" w:rsidR="00B23B5D" w:rsidRDefault="00B23B5D" w:rsidP="00975D86">
      <w:pPr>
        <w:rPr>
          <w:ins w:id="947" w:author="Jonathan Clough" w:date="2022-01-13T10:14:00Z"/>
        </w:rPr>
      </w:pPr>
      <w:ins w:id="948" w:author="Jonathan Clough" w:date="2022-01-13T10:14:00Z">
        <w:r>
          <w:rPr>
            <w:color w:val="000000"/>
          </w:rPr>
          <w:t xml:space="preserve">You have now seen the basic building blocks for an AQUATOX model.  You should have an initial exposure to state variables, parameters, external loadings, available databases of parameters, running a model and viewing model output.  </w:t>
        </w:r>
      </w:ins>
    </w:p>
    <w:p w14:paraId="74F5C083" w14:textId="77777777" w:rsidR="00975D86" w:rsidRDefault="00975D86">
      <w:pPr>
        <w:rPr>
          <w:ins w:id="949" w:author="Jonathan Clough" w:date="2022-01-13T10:14:00Z"/>
        </w:rPr>
      </w:pPr>
    </w:p>
    <w:p w14:paraId="6EED05C9" w14:textId="77777777" w:rsidR="00CF2BE8" w:rsidRDefault="00CF2BE8" w:rsidP="009C1344">
      <w:pPr>
        <w:pStyle w:val="Heading2"/>
      </w:pPr>
      <w:bookmarkStart w:id="950" w:name="_Toc92890553"/>
      <w:bookmarkStart w:id="951" w:name="_Toc77252251"/>
      <w:r>
        <w:t>References</w:t>
      </w:r>
      <w:bookmarkEnd w:id="950"/>
      <w:bookmarkEnd w:id="951"/>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Scavia,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lastRenderedPageBreak/>
        <w:t>Park, R.A., D. Scavia,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Park, R.A., T.W. Groden, and C.J. Desormeau.  1979.  Modifications to the Model CLEANER Requiring Further Research.  In Perspectives on Lake Ecosystem Modeling, edited by D. Scavia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r w:rsidRPr="002213CA">
        <w:t>Scavia,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sz w:val="24"/>
          <w:rPrChange w:id="952" w:author="Jonathan Clough" w:date="2022-01-13T10:14:00Z">
            <w:rPr/>
          </w:rPrChange>
        </w:rPr>
      </w:pPr>
    </w:p>
    <w:p w14:paraId="71F7F50B" w14:textId="77777777" w:rsidR="00C25716" w:rsidRPr="00165531" w:rsidRDefault="00C25716" w:rsidP="00CF2BE8">
      <w:pPr>
        <w:spacing w:before="100" w:beforeAutospacing="1" w:after="100" w:afterAutospacing="1"/>
        <w:rPr>
          <w:del w:id="953" w:author="Jonathan Clough" w:date="2022-01-13T10:14:00Z"/>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2"/>
      <w:footerReference w:type="default" r:id="rId2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A648" w14:textId="77777777" w:rsidR="0009053A" w:rsidRDefault="0009053A" w:rsidP="00764E4F">
      <w:r>
        <w:separator/>
      </w:r>
    </w:p>
  </w:endnote>
  <w:endnote w:type="continuationSeparator" w:id="0">
    <w:p w14:paraId="5B5D4894" w14:textId="77777777" w:rsidR="0009053A" w:rsidRDefault="0009053A" w:rsidP="00764E4F">
      <w:r>
        <w:continuationSeparator/>
      </w:r>
    </w:p>
  </w:endnote>
  <w:endnote w:type="continuationNotice" w:id="1">
    <w:p w14:paraId="7C447F5D" w14:textId="77777777" w:rsidR="0009053A" w:rsidRDefault="00090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EA17" w14:textId="77777777" w:rsidR="0009053A" w:rsidRDefault="0009053A" w:rsidP="00764E4F">
      <w:r>
        <w:separator/>
      </w:r>
    </w:p>
  </w:footnote>
  <w:footnote w:type="continuationSeparator" w:id="0">
    <w:p w14:paraId="2832243B" w14:textId="77777777" w:rsidR="0009053A" w:rsidRDefault="0009053A" w:rsidP="00764E4F">
      <w:r>
        <w:continuationSeparator/>
      </w:r>
    </w:p>
  </w:footnote>
  <w:footnote w:type="continuationNotice" w:id="1">
    <w:p w14:paraId="15C732EE" w14:textId="77777777" w:rsidR="0009053A" w:rsidRDefault="00090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68949DFB" w:rsidR="00536C6B" w:rsidRPr="00BA4616" w:rsidRDefault="007B76B0" w:rsidP="0055729B">
    <w:pPr>
      <w:pStyle w:val="Header"/>
      <w:rPr>
        <w:u w:val="single"/>
      </w:rPr>
    </w:pPr>
    <w:r>
      <w:rPr>
        <w:u w:val="single"/>
      </w:rPr>
      <w:t xml:space="preserve">AQUATOX.NET (RELEASE 1.0 </w:t>
    </w:r>
    <w:r w:rsidR="00DC2E10">
      <w:rPr>
        <w:u w:val="single"/>
      </w:rPr>
      <w:t>alpha</w:t>
    </w:r>
    <w:r>
      <w:rPr>
        <w:u w:val="single"/>
      </w:rPr>
      <w:t>)</w:t>
    </w:r>
    <w:r w:rsidR="00536C6B">
      <w:rPr>
        <w:u w:val="single"/>
      </w:rPr>
      <w:t xml:space="preserve"> </w:t>
    </w:r>
    <w:del w:id="954" w:author="Jonathan Clough" w:date="2022-01-13T10:14:00Z">
      <w:r w:rsidR="00536C6B">
        <w:rPr>
          <w:u w:val="single"/>
        </w:rPr>
        <w:delText xml:space="preserve">  </w:delText>
      </w:r>
    </w:del>
    <w:r w:rsidR="00536C6B">
      <w:rPr>
        <w:u w:val="single"/>
      </w:rPr>
      <w:t>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AB2"/>
    <w:multiLevelType w:val="hybridMultilevel"/>
    <w:tmpl w:val="F33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3409"/>
    <w:multiLevelType w:val="multilevel"/>
    <w:tmpl w:val="D4264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95"/>
    <w:multiLevelType w:val="hybridMultilevel"/>
    <w:tmpl w:val="376E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330"/>
    <w:multiLevelType w:val="multilevel"/>
    <w:tmpl w:val="6FF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4ABA"/>
    <w:multiLevelType w:val="multilevel"/>
    <w:tmpl w:val="26A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409D2"/>
    <w:multiLevelType w:val="multilevel"/>
    <w:tmpl w:val="EDE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40F91"/>
    <w:multiLevelType w:val="multilevel"/>
    <w:tmpl w:val="B46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7549F"/>
    <w:multiLevelType w:val="multilevel"/>
    <w:tmpl w:val="501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26393"/>
    <w:multiLevelType w:val="multilevel"/>
    <w:tmpl w:val="8DB0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160C2"/>
    <w:multiLevelType w:val="multilevel"/>
    <w:tmpl w:val="7E3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20746"/>
    <w:multiLevelType w:val="hybridMultilevel"/>
    <w:tmpl w:val="6BC6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16756"/>
    <w:multiLevelType w:val="multilevel"/>
    <w:tmpl w:val="48E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224BF"/>
    <w:multiLevelType w:val="multilevel"/>
    <w:tmpl w:val="FDE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B0C38"/>
    <w:multiLevelType w:val="multilevel"/>
    <w:tmpl w:val="049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6A22F9"/>
    <w:multiLevelType w:val="multilevel"/>
    <w:tmpl w:val="ADA2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93175"/>
    <w:multiLevelType w:val="multilevel"/>
    <w:tmpl w:val="1BBC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27FC4"/>
    <w:multiLevelType w:val="multilevel"/>
    <w:tmpl w:val="996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1D96D58"/>
    <w:multiLevelType w:val="multilevel"/>
    <w:tmpl w:val="0B8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8460D"/>
    <w:multiLevelType w:val="multilevel"/>
    <w:tmpl w:val="2AF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341F1F"/>
    <w:multiLevelType w:val="multilevel"/>
    <w:tmpl w:val="1F6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42398"/>
    <w:multiLevelType w:val="multilevel"/>
    <w:tmpl w:val="72C0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4C5781"/>
    <w:multiLevelType w:val="multilevel"/>
    <w:tmpl w:val="5D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C054FF"/>
    <w:multiLevelType w:val="multilevel"/>
    <w:tmpl w:val="2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870B9A"/>
    <w:multiLevelType w:val="multilevel"/>
    <w:tmpl w:val="A2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392F7D"/>
    <w:multiLevelType w:val="multilevel"/>
    <w:tmpl w:val="2B4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72710A"/>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1800" w:hanging="360"/>
      </w:pPr>
      <w:rPr>
        <w:rFonts w:ascii="Symbol" w:hAnsi="Symbol" w:hint="default"/>
        <w:sz w:val="20"/>
      </w:rPr>
    </w:lvl>
    <w:lvl w:ilvl="4">
      <w:start w:val="1"/>
      <w:numFmt w:val="bullet"/>
      <w:lvlText w:val="o"/>
      <w:lvlJc w:val="left"/>
      <w:pPr>
        <w:tabs>
          <w:tab w:val="num" w:pos="3600"/>
        </w:tabs>
        <w:ind w:left="2160" w:hanging="360"/>
      </w:pPr>
      <w:rPr>
        <w:rFonts w:ascii="Courier New" w:hAnsi="Courier New" w:hint="default"/>
        <w:sz w:val="20"/>
      </w:rPr>
    </w:lvl>
    <w:lvl w:ilvl="5">
      <w:start w:val="1"/>
      <w:numFmt w:val="bullet"/>
      <w:lvlText w:val=""/>
      <w:lvlJc w:val="left"/>
      <w:pPr>
        <w:tabs>
          <w:tab w:val="num" w:pos="4320"/>
        </w:tabs>
        <w:ind w:left="25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F104FF"/>
    <w:multiLevelType w:val="multilevel"/>
    <w:tmpl w:val="B90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B7DF1"/>
    <w:multiLevelType w:val="hybridMultilevel"/>
    <w:tmpl w:val="568E1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5E516E"/>
    <w:multiLevelType w:val="multilevel"/>
    <w:tmpl w:val="0C34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50"/>
  </w:num>
  <w:num w:numId="2">
    <w:abstractNumId w:val="25"/>
  </w:num>
  <w:num w:numId="3">
    <w:abstractNumId w:val="34"/>
  </w:num>
  <w:num w:numId="4">
    <w:abstractNumId w:val="3"/>
  </w:num>
  <w:num w:numId="5">
    <w:abstractNumId w:val="56"/>
  </w:num>
  <w:num w:numId="6">
    <w:abstractNumId w:val="51"/>
  </w:num>
  <w:num w:numId="7">
    <w:abstractNumId w:val="10"/>
  </w:num>
  <w:num w:numId="8">
    <w:abstractNumId w:val="36"/>
  </w:num>
  <w:num w:numId="9">
    <w:abstractNumId w:val="13"/>
  </w:num>
  <w:num w:numId="10">
    <w:abstractNumId w:val="46"/>
  </w:num>
  <w:num w:numId="11">
    <w:abstractNumId w:val="53"/>
  </w:num>
  <w:num w:numId="12">
    <w:abstractNumId w:val="2"/>
  </w:num>
  <w:num w:numId="13">
    <w:abstractNumId w:val="49"/>
  </w:num>
  <w:num w:numId="14">
    <w:abstractNumId w:val="41"/>
  </w:num>
  <w:num w:numId="15">
    <w:abstractNumId w:val="28"/>
  </w:num>
  <w:num w:numId="16">
    <w:abstractNumId w:val="45"/>
  </w:num>
  <w:num w:numId="17">
    <w:abstractNumId w:val="42"/>
  </w:num>
  <w:num w:numId="18">
    <w:abstractNumId w:val="12"/>
  </w:num>
  <w:num w:numId="19">
    <w:abstractNumId w:val="8"/>
  </w:num>
  <w:num w:numId="20">
    <w:abstractNumId w:val="22"/>
  </w:num>
  <w:num w:numId="21">
    <w:abstractNumId w:val="37"/>
  </w:num>
  <w:num w:numId="22">
    <w:abstractNumId w:val="47"/>
  </w:num>
  <w:num w:numId="23">
    <w:abstractNumId w:val="29"/>
  </w:num>
  <w:num w:numId="24">
    <w:abstractNumId w:val="55"/>
  </w:num>
  <w:num w:numId="25">
    <w:abstractNumId w:val="23"/>
  </w:num>
  <w:num w:numId="26">
    <w:abstractNumId w:val="6"/>
  </w:num>
  <w:num w:numId="27">
    <w:abstractNumId w:val="32"/>
  </w:num>
  <w:num w:numId="28">
    <w:abstractNumId w:val="14"/>
  </w:num>
  <w:num w:numId="29">
    <w:abstractNumId w:val="21"/>
  </w:num>
  <w:num w:numId="30">
    <w:abstractNumId w:val="39"/>
  </w:num>
  <w:num w:numId="31">
    <w:abstractNumId w:val="30"/>
  </w:num>
  <w:num w:numId="32">
    <w:abstractNumId w:val="38"/>
  </w:num>
  <w:num w:numId="33">
    <w:abstractNumId w:val="43"/>
  </w:num>
  <w:num w:numId="34">
    <w:abstractNumId w:val="20"/>
  </w:num>
  <w:num w:numId="35">
    <w:abstractNumId w:val="11"/>
  </w:num>
  <w:num w:numId="36">
    <w:abstractNumId w:val="7"/>
  </w:num>
  <w:num w:numId="37">
    <w:abstractNumId w:val="19"/>
  </w:num>
  <w:num w:numId="38">
    <w:abstractNumId w:val="31"/>
  </w:num>
  <w:num w:numId="39">
    <w:abstractNumId w:val="33"/>
  </w:num>
  <w:num w:numId="40">
    <w:abstractNumId w:val="15"/>
  </w:num>
  <w:num w:numId="41">
    <w:abstractNumId w:val="26"/>
  </w:num>
  <w:num w:numId="42">
    <w:abstractNumId w:val="48"/>
  </w:num>
  <w:num w:numId="43">
    <w:abstractNumId w:val="24"/>
  </w:num>
  <w:num w:numId="44">
    <w:abstractNumId w:val="16"/>
  </w:num>
  <w:num w:numId="45">
    <w:abstractNumId w:val="1"/>
  </w:num>
  <w:num w:numId="46">
    <w:abstractNumId w:val="9"/>
  </w:num>
  <w:num w:numId="47">
    <w:abstractNumId w:val="40"/>
  </w:num>
  <w:num w:numId="48">
    <w:abstractNumId w:val="17"/>
  </w:num>
  <w:num w:numId="49">
    <w:abstractNumId w:val="0"/>
  </w:num>
  <w:num w:numId="50">
    <w:abstractNumId w:val="27"/>
  </w:num>
  <w:num w:numId="51">
    <w:abstractNumId w:val="52"/>
  </w:num>
  <w:num w:numId="52">
    <w:abstractNumId w:val="54"/>
  </w:num>
  <w:num w:numId="53">
    <w:abstractNumId w:val="5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4">
    <w:abstractNumId w:val="5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080" w:hanging="360"/>
        </w:pPr>
        <w:rPr>
          <w:rFonts w:ascii="Courier New" w:hAnsi="Courier New" w:hint="default"/>
          <w:sz w:val="20"/>
        </w:rPr>
      </w:lvl>
    </w:lvlOverride>
    <w:lvlOverride w:ilvl="2">
      <w:lvl w:ilvl="2">
        <w:start w:val="1"/>
        <w:numFmt w:val="bullet"/>
        <w:lvlText w:val=""/>
        <w:lvlJc w:val="left"/>
        <w:pPr>
          <w:tabs>
            <w:tab w:val="num" w:pos="2160"/>
          </w:tabs>
          <w:ind w:left="1440" w:hanging="360"/>
        </w:pPr>
        <w:rPr>
          <w:rFonts w:ascii="Wingdings" w:hAnsi="Wingdings" w:hint="default"/>
          <w:sz w:val="20"/>
        </w:rPr>
      </w:lvl>
    </w:lvlOverride>
    <w:lvlOverride w:ilvl="3">
      <w:lvl w:ilvl="3">
        <w:start w:val="1"/>
        <w:numFmt w:val="bullet"/>
        <w:lvlText w:val=""/>
        <w:lvlJc w:val="left"/>
        <w:pPr>
          <w:tabs>
            <w:tab w:val="num" w:pos="2880"/>
          </w:tabs>
          <w:ind w:left="1800" w:hanging="360"/>
        </w:pPr>
        <w:rPr>
          <w:rFonts w:ascii="Symbol" w:hAnsi="Symbol" w:hint="default"/>
          <w:sz w:val="20"/>
        </w:rPr>
      </w:lvl>
    </w:lvlOverride>
    <w:lvlOverride w:ilvl="4">
      <w:lvl w:ilvl="4">
        <w:start w:val="1"/>
        <w:numFmt w:val="bullet"/>
        <w:lvlText w:val="o"/>
        <w:lvlJc w:val="left"/>
        <w:pPr>
          <w:tabs>
            <w:tab w:val="num" w:pos="3600"/>
          </w:tabs>
          <w:ind w:left="2160" w:hanging="360"/>
        </w:pPr>
        <w:rPr>
          <w:rFonts w:ascii="Courier New" w:hAnsi="Courier New" w:hint="default"/>
          <w:sz w:val="20"/>
        </w:rPr>
      </w:lvl>
    </w:lvlOverride>
    <w:lvlOverride w:ilvl="5">
      <w:lvl w:ilvl="5">
        <w:start w:val="1"/>
        <w:numFmt w:val="bullet"/>
        <w:lvlText w:val=""/>
        <w:lvlJc w:val="left"/>
        <w:pPr>
          <w:tabs>
            <w:tab w:val="num" w:pos="4320"/>
          </w:tabs>
          <w:ind w:left="25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55">
    <w:abstractNumId w:val="44"/>
  </w:num>
  <w:num w:numId="56">
    <w:abstractNumId w:val="5"/>
  </w:num>
  <w:num w:numId="57">
    <w:abstractNumId w:val="35"/>
  </w:num>
  <w:num w:numId="58">
    <w:abstractNumId w:val="4"/>
  </w:num>
  <w:num w:numId="59">
    <w:abstractNumId w:val="18"/>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lough">
    <w15:presenceInfo w15:providerId="Windows Live" w15:userId="8758e035e5400c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0561A"/>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053A"/>
    <w:rsid w:val="000933E6"/>
    <w:rsid w:val="000A116C"/>
    <w:rsid w:val="000A2F21"/>
    <w:rsid w:val="000A412F"/>
    <w:rsid w:val="000A4F7C"/>
    <w:rsid w:val="000A7464"/>
    <w:rsid w:val="000B1F15"/>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E76B9"/>
    <w:rsid w:val="000F506C"/>
    <w:rsid w:val="000F669A"/>
    <w:rsid w:val="00104823"/>
    <w:rsid w:val="001052D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14FA"/>
    <w:rsid w:val="001553A1"/>
    <w:rsid w:val="00165531"/>
    <w:rsid w:val="00166B22"/>
    <w:rsid w:val="00170C76"/>
    <w:rsid w:val="001711C6"/>
    <w:rsid w:val="00171F88"/>
    <w:rsid w:val="0017382D"/>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158A"/>
    <w:rsid w:val="001F17D6"/>
    <w:rsid w:val="001F1D7A"/>
    <w:rsid w:val="001F4369"/>
    <w:rsid w:val="001F653A"/>
    <w:rsid w:val="00202012"/>
    <w:rsid w:val="00205AE5"/>
    <w:rsid w:val="0020607A"/>
    <w:rsid w:val="00211922"/>
    <w:rsid w:val="00212AD9"/>
    <w:rsid w:val="00212C4E"/>
    <w:rsid w:val="00213DBF"/>
    <w:rsid w:val="00213F5A"/>
    <w:rsid w:val="00215905"/>
    <w:rsid w:val="002213CA"/>
    <w:rsid w:val="00224132"/>
    <w:rsid w:val="00225A5F"/>
    <w:rsid w:val="00227182"/>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1A2F"/>
    <w:rsid w:val="003220A2"/>
    <w:rsid w:val="0032241F"/>
    <w:rsid w:val="003328FE"/>
    <w:rsid w:val="00332DF2"/>
    <w:rsid w:val="0034038F"/>
    <w:rsid w:val="00344CCF"/>
    <w:rsid w:val="0034774E"/>
    <w:rsid w:val="00350400"/>
    <w:rsid w:val="00350490"/>
    <w:rsid w:val="00351863"/>
    <w:rsid w:val="00354391"/>
    <w:rsid w:val="003633E7"/>
    <w:rsid w:val="0036481D"/>
    <w:rsid w:val="0037061F"/>
    <w:rsid w:val="00373ED3"/>
    <w:rsid w:val="00374B72"/>
    <w:rsid w:val="0037575E"/>
    <w:rsid w:val="0037712A"/>
    <w:rsid w:val="00382333"/>
    <w:rsid w:val="00386930"/>
    <w:rsid w:val="003A3EF2"/>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D711C"/>
    <w:rsid w:val="003E0010"/>
    <w:rsid w:val="003E0459"/>
    <w:rsid w:val="003E7893"/>
    <w:rsid w:val="003F3A83"/>
    <w:rsid w:val="003F3F18"/>
    <w:rsid w:val="003F46E0"/>
    <w:rsid w:val="003F69A4"/>
    <w:rsid w:val="004011B1"/>
    <w:rsid w:val="0040201D"/>
    <w:rsid w:val="00402815"/>
    <w:rsid w:val="00403B69"/>
    <w:rsid w:val="00406048"/>
    <w:rsid w:val="00411569"/>
    <w:rsid w:val="00415593"/>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6518"/>
    <w:rsid w:val="00586F8F"/>
    <w:rsid w:val="00587CE4"/>
    <w:rsid w:val="00590F6C"/>
    <w:rsid w:val="00594083"/>
    <w:rsid w:val="005944B9"/>
    <w:rsid w:val="0059786E"/>
    <w:rsid w:val="005A2B99"/>
    <w:rsid w:val="005A3084"/>
    <w:rsid w:val="005A35B3"/>
    <w:rsid w:val="005A43C3"/>
    <w:rsid w:val="005A7C6B"/>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4AB6"/>
    <w:rsid w:val="006D5110"/>
    <w:rsid w:val="006E1680"/>
    <w:rsid w:val="006E4240"/>
    <w:rsid w:val="006F04CB"/>
    <w:rsid w:val="006F251D"/>
    <w:rsid w:val="006F317F"/>
    <w:rsid w:val="006F3462"/>
    <w:rsid w:val="007038F6"/>
    <w:rsid w:val="00706E09"/>
    <w:rsid w:val="00711DE3"/>
    <w:rsid w:val="0071597E"/>
    <w:rsid w:val="00716084"/>
    <w:rsid w:val="0071772C"/>
    <w:rsid w:val="00717CF3"/>
    <w:rsid w:val="00733938"/>
    <w:rsid w:val="00735B2C"/>
    <w:rsid w:val="0073659E"/>
    <w:rsid w:val="00744479"/>
    <w:rsid w:val="0074502A"/>
    <w:rsid w:val="007451C1"/>
    <w:rsid w:val="007455B5"/>
    <w:rsid w:val="007477B5"/>
    <w:rsid w:val="00756DD9"/>
    <w:rsid w:val="00757580"/>
    <w:rsid w:val="00760271"/>
    <w:rsid w:val="00760727"/>
    <w:rsid w:val="00764E4F"/>
    <w:rsid w:val="00765B84"/>
    <w:rsid w:val="007714E1"/>
    <w:rsid w:val="007721C8"/>
    <w:rsid w:val="00773245"/>
    <w:rsid w:val="007734E8"/>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D7B64"/>
    <w:rsid w:val="009E0358"/>
    <w:rsid w:val="009E7CA7"/>
    <w:rsid w:val="009E7EE0"/>
    <w:rsid w:val="009F0372"/>
    <w:rsid w:val="009F77FF"/>
    <w:rsid w:val="00A00077"/>
    <w:rsid w:val="00A02146"/>
    <w:rsid w:val="00A05BA1"/>
    <w:rsid w:val="00A07225"/>
    <w:rsid w:val="00A073A5"/>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41A7"/>
    <w:rsid w:val="00AF0DA3"/>
    <w:rsid w:val="00B01186"/>
    <w:rsid w:val="00B118DC"/>
    <w:rsid w:val="00B178DF"/>
    <w:rsid w:val="00B22BAB"/>
    <w:rsid w:val="00B23B5D"/>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87D22"/>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9DA"/>
    <w:rsid w:val="00D30CD8"/>
    <w:rsid w:val="00D31429"/>
    <w:rsid w:val="00D33A7D"/>
    <w:rsid w:val="00D34ABF"/>
    <w:rsid w:val="00D43D43"/>
    <w:rsid w:val="00D47F51"/>
    <w:rsid w:val="00D520BA"/>
    <w:rsid w:val="00D53381"/>
    <w:rsid w:val="00D60B14"/>
    <w:rsid w:val="00D60C7F"/>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0541"/>
    <w:rsid w:val="00F61A53"/>
    <w:rsid w:val="00F61E9A"/>
    <w:rsid w:val="00F63A4C"/>
    <w:rsid w:val="00F64200"/>
    <w:rsid w:val="00F64377"/>
    <w:rsid w:val="00F6634B"/>
    <w:rsid w:val="00F74A1A"/>
    <w:rsid w:val="00F77273"/>
    <w:rsid w:val="00F7741C"/>
    <w:rsid w:val="00F80A56"/>
    <w:rsid w:val="00F85AD9"/>
    <w:rsid w:val="00F9019E"/>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18896</Words>
  <Characters>107711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126355</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2</cp:revision>
  <cp:lastPrinted>2022-01-13T13:39:00Z</cp:lastPrinted>
  <dcterms:created xsi:type="dcterms:W3CDTF">2022-01-13T21:30:00Z</dcterms:created>
  <dcterms:modified xsi:type="dcterms:W3CDTF">2022-01-13T21:30:00Z</dcterms:modified>
</cp:coreProperties>
</file>