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1C9D0DFD"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306F13">
        <w:rPr>
          <w:rFonts w:ascii="Helvetica" w:hAnsi="Helvetica" w:cs="Helvetica"/>
          <w:sz w:val="16"/>
          <w:szCs w:val="16"/>
        </w:rPr>
        <w:t>3</w:t>
      </w:r>
      <w:r w:rsidR="00F9019E">
        <w:rPr>
          <w:rFonts w:ascii="Helvetica" w:hAnsi="Helvetica" w:cs="Helvetica"/>
          <w:sz w:val="16"/>
          <w:szCs w:val="16"/>
        </w:rPr>
        <w:t>1</w:t>
      </w:r>
      <w:r w:rsidR="00486716">
        <w:rPr>
          <w:rFonts w:ascii="Helvetica" w:hAnsi="Helvetica" w:cs="Helvetica"/>
          <w:sz w:val="16"/>
          <w:szCs w:val="16"/>
        </w:rPr>
        <w:t>/202</w:t>
      </w:r>
      <w:r w:rsidR="00F9019E">
        <w:rPr>
          <w:rFonts w:ascii="Helvetica" w:hAnsi="Helvetica" w:cs="Helvetica"/>
          <w:sz w:val="16"/>
          <w:szCs w:val="16"/>
        </w:rPr>
        <w:t>2</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1974C8E0" w:rsidR="00086935" w:rsidRPr="00B06722" w:rsidRDefault="000B6354" w:rsidP="00FA5A0E">
      <w:pPr>
        <w:framePr w:w="8364" w:wrap="auto" w:vAnchor="text" w:hAnchor="page" w:x="2716" w:y="-644"/>
        <w:shd w:val="clear" w:color="000000" w:fill="FFFFFF"/>
        <w:spacing w:line="62" w:lineRule="exact"/>
        <w:rPr>
          <w:rFonts w:ascii="Helvetica" w:hAnsi="Helvetica" w:cs="Helvetica"/>
          <w:sz w:val="16"/>
          <w:szCs w:val="16"/>
        </w:rPr>
      </w:pPr>
      <w:r>
        <w:rPr>
          <w:noProof/>
        </w:rPr>
        <mc:AlternateContent>
          <mc:Choice Requires="wps">
            <w:drawing>
              <wp:anchor distT="0" distB="0" distL="114300" distR="114300" simplePos="0" relativeHeight="251657216" behindDoc="0" locked="1" layoutInCell="1" allowOverlap="1" wp14:anchorId="3DB9C9A6" wp14:editId="11EF03E3">
                <wp:simplePos x="0" y="0"/>
                <wp:positionH relativeFrom="page">
                  <wp:posOffset>1731645</wp:posOffset>
                </wp:positionH>
                <wp:positionV relativeFrom="paragraph">
                  <wp:posOffset>19050</wp:posOffset>
                </wp:positionV>
                <wp:extent cx="5311140" cy="3937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140" cy="3937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4DA62" id="Rectangle 2" o:spid="_x0000_s1026" style="position:absolute;margin-left:136.35pt;margin-top:1.5pt;width:418.2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" fillcolor="black" stroked="f" strokeweight="0">
                <w10:wrap anchorx="page"/>
                <w10:anchorlock/>
              </v:rect>
            </w:pict>
          </mc:Fallback>
        </mc:AlternateContent>
      </w:r>
    </w:p>
    <w:p w14:paraId="6F99E63E" w14:textId="4459C329"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8870A3">
        <w:rPr>
          <w:rFonts w:ascii="Helvetica" w:hAnsi="Helvetica" w:cs="Helvetica"/>
          <w:b/>
          <w:bCs/>
          <w:sz w:val="44"/>
          <w:szCs w:val="54"/>
        </w:rPr>
        <w:t>beta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pt;height:30.4pt" o:ole="">
            <v:imagedata r:id="rId8" o:title="" cropbottom="-222f" cropright="-3339f"/>
          </v:shape>
          <o:OLEObject Type="Embed" ProgID="WPDraw30.Drawing" ShapeID="_x0000_i1025" DrawAspect="Content" ObjectID="_1705148869"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189FAB20" w:rsidR="007B55DE" w:rsidRDefault="007B55DE" w:rsidP="008870A3">
      <w:pPr>
        <w:framePr w:w="8712" w:h="3554" w:hRule="exact" w:wrap="auto" w:vAnchor="text" w:hAnchor="page" w:x="2507" w:y="165"/>
        <w:jc w:val="center"/>
      </w:pP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4074A97D" w:rsidR="00FC598F" w:rsidRDefault="008870A3" w:rsidP="008870A3">
      <w:pPr>
        <w:ind w:left="360" w:firstLine="360"/>
        <w:jc w:val="center"/>
        <w:rPr>
          <w:rFonts w:ascii="Helvetica" w:hAnsi="Helvetica" w:cs="Helvetica"/>
          <w:sz w:val="16"/>
          <w:szCs w:val="16"/>
        </w:rPr>
      </w:pPr>
      <w:r>
        <w:rPr>
          <w:noProof/>
        </w:rPr>
        <w:drawing>
          <wp:inline distT="0" distB="0" distL="0" distR="0" wp14:anchorId="2808A73A" wp14:editId="530DB5C0">
            <wp:extent cx="552958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r w:rsidR="00FC598F">
        <w:br w:type="page"/>
      </w:r>
      <w:r w:rsidR="00FC598F">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4" w:name="_Toc330995652"/>
      <w:bookmarkStart w:id="15" w:name="_Toc330995721"/>
      <w:bookmarkStart w:id="16" w:name="_Toc330995786"/>
      <w:bookmarkStart w:id="17" w:name="_Toc330996003"/>
      <w:bookmarkStart w:id="18" w:name="_Toc330996576"/>
      <w:bookmarkStart w:id="19" w:name="_Toc330996714"/>
      <w:bookmarkStart w:id="20" w:name="_Toc330996852"/>
      <w:bookmarkStart w:id="21" w:name="_Toc330998622"/>
      <w:bookmarkStart w:id="22" w:name="_Toc475713508"/>
      <w:bookmarkStart w:id="23" w:name="_Toc475713653"/>
      <w:bookmarkStart w:id="24" w:name="_Toc475968272"/>
      <w:bookmarkStart w:id="25" w:name="_Toc77252195"/>
      <w:bookmarkStart w:id="26" w:name="_Toc92890496"/>
      <w:r>
        <w:rPr>
          <w:b/>
          <w:bCs/>
        </w:rPr>
        <w:t>U.S. ENVIRONMENTAL PROTECTION AGENCY</w:t>
      </w:r>
      <w:bookmarkEnd w:id="14"/>
      <w:bookmarkEnd w:id="15"/>
      <w:bookmarkEnd w:id="16"/>
      <w:bookmarkEnd w:id="17"/>
      <w:bookmarkEnd w:id="18"/>
      <w:bookmarkEnd w:id="19"/>
      <w:bookmarkEnd w:id="20"/>
      <w:bookmarkEnd w:id="21"/>
      <w:bookmarkEnd w:id="22"/>
      <w:bookmarkEnd w:id="23"/>
      <w:bookmarkEnd w:id="24"/>
      <w:bookmarkEnd w:id="25"/>
      <w:bookmarkEnd w:id="26"/>
    </w:p>
    <w:p w14:paraId="60955536" w14:textId="77777777" w:rsidR="0055729B" w:rsidRDefault="0055729B" w:rsidP="0055729B">
      <w:pPr>
        <w:jc w:val="center"/>
        <w:rPr>
          <w:b/>
          <w:bCs/>
        </w:rPr>
      </w:pPr>
      <w:commentRangeStart w:id="27"/>
      <w:r>
        <w:rPr>
          <w:b/>
          <w:bCs/>
        </w:rPr>
        <w:t>OFFICE OF WATER</w:t>
      </w:r>
    </w:p>
    <w:p w14:paraId="5BF2EB8E" w14:textId="77777777" w:rsidR="0055729B" w:rsidRDefault="0055729B" w:rsidP="0055729B">
      <w:pPr>
        <w:jc w:val="center"/>
        <w:rPr>
          <w:b/>
          <w:bCs/>
        </w:rPr>
      </w:pPr>
      <w:r>
        <w:rPr>
          <w:b/>
          <w:bCs/>
        </w:rPr>
        <w:t>OFFICE OF SCIENCE AND TECHNOLOGY</w:t>
      </w:r>
      <w:commentRangeEnd w:id="27"/>
      <w:r w:rsidR="00B12D5A">
        <w:rPr>
          <w:rStyle w:val="CommentReference"/>
        </w:rPr>
        <w:commentReference w:id="27"/>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4718F6">
      <w:pPr>
        <w:tabs>
          <w:tab w:val="left" w:pos="7920"/>
        </w:tabs>
        <w:rPr>
          <w:b/>
          <w:sz w:val="24"/>
          <w:szCs w:val="24"/>
        </w:rPr>
      </w:pPr>
      <w:r>
        <w:br w:type="page"/>
      </w:r>
      <w:bookmarkStart w:id="28" w:name="_Toc330995653"/>
      <w:bookmarkStart w:id="29" w:name="_Toc330995722"/>
      <w:bookmarkStart w:id="30" w:name="_Toc330995787"/>
      <w:bookmarkStart w:id="31" w:name="_Toc330996004"/>
      <w:r w:rsidR="001915BB" w:rsidRPr="009C1344">
        <w:rPr>
          <w:b/>
          <w:sz w:val="24"/>
          <w:szCs w:val="24"/>
        </w:rPr>
        <w:lastRenderedPageBreak/>
        <w:t>Disclaimer</w:t>
      </w:r>
      <w:bookmarkEnd w:id="28"/>
      <w:bookmarkEnd w:id="29"/>
      <w:bookmarkEnd w:id="30"/>
      <w:bookmarkEnd w:id="31"/>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2" w:name="_Toc330995654"/>
      <w:bookmarkStart w:id="33" w:name="_Toc330995723"/>
      <w:bookmarkStart w:id="34" w:name="_Toc330995788"/>
      <w:bookmarkStart w:id="35" w:name="_Toc330996005"/>
      <w:r w:rsidRPr="009C1344">
        <w:rPr>
          <w:b/>
          <w:sz w:val="24"/>
          <w:szCs w:val="24"/>
        </w:rPr>
        <w:t>Acknowledgements</w:t>
      </w:r>
      <w:bookmarkEnd w:id="32"/>
      <w:bookmarkEnd w:id="33"/>
      <w:bookmarkEnd w:id="34"/>
      <w:bookmarkEnd w:id="35"/>
    </w:p>
    <w:p w14:paraId="1479196B" w14:textId="77777777" w:rsidR="007E70F1" w:rsidRPr="009C1344" w:rsidRDefault="007E70F1" w:rsidP="009C1344">
      <w:pPr>
        <w:rPr>
          <w:b/>
          <w:sz w:val="24"/>
          <w:szCs w:val="24"/>
        </w:rPr>
      </w:pPr>
    </w:p>
    <w:p w14:paraId="04D0D53F" w14:textId="5D19A844" w:rsidR="001915BB" w:rsidRPr="00E154C4" w:rsidRDefault="001915BB" w:rsidP="0037712A">
      <w:pPr>
        <w:rPr>
          <w:color w:val="000000"/>
        </w:rPr>
      </w:pPr>
      <w:commentRangeStart w:id="36"/>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w:t>
      </w:r>
      <w:commentRangeStart w:id="37"/>
      <w:r w:rsidR="005C7611">
        <w:rPr>
          <w:color w:val="000000"/>
        </w:rPr>
        <w:t xml:space="preserve">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commentRangeEnd w:id="37"/>
      <w:r w:rsidR="00265250">
        <w:rPr>
          <w:rStyle w:val="CommentReference"/>
        </w:rPr>
        <w:commentReference w:id="37"/>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 xml:space="preserve">Release 3.2 was developed with the thoughtful assistance of </w:t>
      </w:r>
      <w:commentRangeStart w:id="38"/>
      <w:commentRangeStart w:id="39"/>
      <w:r w:rsidR="00D86A2D" w:rsidRPr="00B40F1A">
        <w:t>Rajbir Parmar of the National Exposure Research Laboratory (ORD), and Brenda Rashleigh</w:t>
      </w:r>
      <w:r w:rsidR="00BD0AFB">
        <w:t xml:space="preserve"> </w:t>
      </w:r>
      <w:r w:rsidR="00D86A2D" w:rsidRPr="00B40F1A">
        <w:t>of the USEPA Environmental Effects Research Laboratory (ORD).</w:t>
      </w:r>
      <w:commentRangeEnd w:id="38"/>
      <w:r w:rsidR="00B12D5A">
        <w:rPr>
          <w:rStyle w:val="CommentReference"/>
        </w:rPr>
        <w:commentReference w:id="38"/>
      </w:r>
      <w:commentRangeEnd w:id="39"/>
      <w:r w:rsidR="002D20F2">
        <w:rPr>
          <w:rStyle w:val="CommentReference"/>
        </w:rPr>
        <w:commentReference w:id="39"/>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w:t>
      </w:r>
      <w:proofErr w:type="spellStart"/>
      <w:r w:rsidRPr="00E154C4">
        <w:t>Pastorok</w:t>
      </w:r>
      <w:proofErr w:type="spellEnd"/>
      <w:r w:rsidRPr="00E154C4">
        <w:t xml:space="preserve">, and Frieda Taub; and Release 3 underwent peer review by Marty Matlock, Damian Preziosi, and Frieda Taub. Their diligence is greatly appreciated.  </w:t>
      </w:r>
      <w:commentRangeEnd w:id="36"/>
      <w:r w:rsidR="00B12D5A">
        <w:rPr>
          <w:rStyle w:val="CommentReference"/>
        </w:rPr>
        <w:commentReference w:id="36"/>
      </w:r>
    </w:p>
    <w:p w14:paraId="44AEB79C" w14:textId="53148B38" w:rsidR="00607F04" w:rsidRPr="00607F04" w:rsidRDefault="001915BB" w:rsidP="00607F04">
      <w:pPr>
        <w:outlineLvl w:val="0"/>
        <w:rPr>
          <w:b/>
          <w:bCs/>
          <w:sz w:val="32"/>
          <w:szCs w:val="32"/>
        </w:rPr>
      </w:pPr>
      <w:r>
        <w:rPr>
          <w:sz w:val="24"/>
        </w:rPr>
        <w:br w:type="page"/>
      </w:r>
      <w:bookmarkStart w:id="40" w:name="_Toc330995655"/>
      <w:bookmarkStart w:id="41" w:name="_Toc330995724"/>
      <w:bookmarkStart w:id="42" w:name="_Toc330995789"/>
      <w:bookmarkStart w:id="43" w:name="_Toc330996006"/>
      <w:bookmarkStart w:id="44" w:name="_Toc330996577"/>
      <w:bookmarkStart w:id="45" w:name="_Toc330996715"/>
      <w:bookmarkStart w:id="46" w:name="_Toc330996853"/>
      <w:bookmarkStart w:id="47" w:name="_Toc330998623"/>
      <w:bookmarkStart w:id="48" w:name="_Toc475713509"/>
      <w:bookmarkStart w:id="49" w:name="_Toc475713654"/>
      <w:bookmarkStart w:id="50" w:name="_Toc475968273"/>
      <w:bookmarkStart w:id="51" w:name="_Toc77252196"/>
      <w:bookmarkStart w:id="52"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8870A3">
        <w:rPr>
          <w:b/>
          <w:bCs/>
          <w:sz w:val="32"/>
          <w:szCs w:val="32"/>
        </w:rPr>
        <w:t>beta</w:t>
      </w:r>
      <w:r w:rsidR="00607F04" w:rsidRPr="00607F04">
        <w:rPr>
          <w:b/>
          <w:bCs/>
          <w:sz w:val="32"/>
          <w:szCs w:val="32"/>
        </w:rPr>
        <w:t>) VOLUME 1: USER’S MANUAL</w:t>
      </w:r>
      <w:bookmarkEnd w:id="40"/>
      <w:bookmarkEnd w:id="41"/>
      <w:bookmarkEnd w:id="42"/>
      <w:bookmarkEnd w:id="43"/>
      <w:bookmarkEnd w:id="44"/>
      <w:bookmarkEnd w:id="45"/>
      <w:bookmarkEnd w:id="46"/>
      <w:bookmarkEnd w:id="47"/>
      <w:bookmarkEnd w:id="48"/>
      <w:bookmarkEnd w:id="49"/>
      <w:bookmarkEnd w:id="50"/>
      <w:bookmarkEnd w:id="51"/>
      <w:bookmarkEnd w:id="52"/>
      <w:r w:rsidR="00607F04">
        <w:rPr>
          <w:b/>
          <w:bCs/>
          <w:sz w:val="32"/>
          <w:szCs w:val="32"/>
        </w:rPr>
        <w:br/>
      </w:r>
    </w:p>
    <w:p w14:paraId="5FA8131D" w14:textId="77777777" w:rsidR="00975D86" w:rsidRDefault="0097737A" w:rsidP="00953B7C">
      <w:pPr>
        <w:pStyle w:val="TOC1"/>
      </w:pPr>
      <w:bookmarkStart w:id="53" w:name="_Toc330995656"/>
      <w:bookmarkStart w:id="54" w:name="_Toc330995725"/>
      <w:bookmarkStart w:id="55" w:name="_Toc330995790"/>
      <w:r w:rsidRPr="001B1392">
        <w:rPr>
          <w:rFonts w:ascii="Arial" w:hAnsi="Arial" w:cs="Arial"/>
          <w:sz w:val="28"/>
          <w:szCs w:val="28"/>
        </w:rPr>
        <w:t>Table of Contents:</w:t>
      </w:r>
      <w:bookmarkEnd w:id="0"/>
      <w:bookmarkEnd w:id="53"/>
      <w:bookmarkEnd w:id="54"/>
      <w:bookmarkEnd w:id="55"/>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3656270C" w14:textId="5C52CCBE" w:rsidR="00975D86" w:rsidRDefault="00710795">
      <w:pPr>
        <w:pStyle w:val="TOC2"/>
        <w:rPr>
          <w:rFonts w:asciiTheme="minorHAnsi" w:eastAsiaTheme="minorEastAsia" w:hAnsiTheme="minorHAnsi" w:cstheme="minorBidi"/>
          <w:b w:val="0"/>
          <w:szCs w:val="22"/>
        </w:rPr>
      </w:pPr>
      <w:hyperlink w:anchor="_Toc92890498" w:history="1">
        <w:r w:rsidR="00975D86" w:rsidRPr="0085240A">
          <w:rPr>
            <w:rStyle w:val="Hyperlink"/>
          </w:rPr>
          <w:t>Getting Started</w:t>
        </w:r>
        <w:r w:rsidR="00975D86">
          <w:rPr>
            <w:webHidden/>
          </w:rPr>
          <w:tab/>
        </w:r>
        <w:r w:rsidR="00975D86">
          <w:rPr>
            <w:webHidden/>
          </w:rPr>
          <w:fldChar w:fldCharType="begin"/>
        </w:r>
        <w:r w:rsidR="00975D86">
          <w:rPr>
            <w:webHidden/>
          </w:rPr>
          <w:instrText xml:space="preserve"> PAGEREF _Toc92890498 \h </w:instrText>
        </w:r>
        <w:r w:rsidR="00975D86">
          <w:rPr>
            <w:webHidden/>
          </w:rPr>
        </w:r>
        <w:r w:rsidR="00975D86">
          <w:rPr>
            <w:webHidden/>
          </w:rPr>
          <w:fldChar w:fldCharType="separate"/>
        </w:r>
        <w:r w:rsidR="00430A26">
          <w:rPr>
            <w:webHidden/>
          </w:rPr>
          <w:t>1</w:t>
        </w:r>
        <w:r w:rsidR="00975D86">
          <w:rPr>
            <w:webHidden/>
          </w:rPr>
          <w:fldChar w:fldCharType="end"/>
        </w:r>
      </w:hyperlink>
    </w:p>
    <w:p w14:paraId="2224CEF4" w14:textId="61356AAC" w:rsidR="00975D86" w:rsidRDefault="00710795">
      <w:pPr>
        <w:pStyle w:val="TOC3"/>
        <w:rPr>
          <w:rFonts w:asciiTheme="minorHAnsi" w:eastAsiaTheme="minorEastAsia" w:hAnsiTheme="minorHAnsi" w:cstheme="minorBidi"/>
          <w:noProof/>
          <w:sz w:val="22"/>
          <w:szCs w:val="22"/>
        </w:rPr>
      </w:pPr>
      <w:hyperlink w:anchor="_Toc92890499" w:history="1">
        <w:r w:rsidR="00975D86" w:rsidRPr="0085240A">
          <w:rPr>
            <w:rStyle w:val="Hyperlink"/>
            <w:noProof/>
          </w:rPr>
          <w:t>AQUATOX:  A Brief Overview</w:t>
        </w:r>
        <w:r w:rsidR="00975D86">
          <w:rPr>
            <w:noProof/>
            <w:webHidden/>
          </w:rPr>
          <w:tab/>
        </w:r>
        <w:r w:rsidR="00975D86">
          <w:rPr>
            <w:noProof/>
            <w:webHidden/>
          </w:rPr>
          <w:fldChar w:fldCharType="begin"/>
        </w:r>
        <w:r w:rsidR="00975D86">
          <w:rPr>
            <w:noProof/>
            <w:webHidden/>
          </w:rPr>
          <w:instrText xml:space="preserve"> PAGEREF _Toc92890499 \h </w:instrText>
        </w:r>
        <w:r w:rsidR="00975D86">
          <w:rPr>
            <w:noProof/>
            <w:webHidden/>
          </w:rPr>
        </w:r>
        <w:r w:rsidR="00975D86">
          <w:rPr>
            <w:noProof/>
            <w:webHidden/>
          </w:rPr>
          <w:fldChar w:fldCharType="separate"/>
        </w:r>
        <w:r w:rsidR="00430A26">
          <w:rPr>
            <w:noProof/>
            <w:webHidden/>
          </w:rPr>
          <w:t>1</w:t>
        </w:r>
        <w:r w:rsidR="00975D86">
          <w:rPr>
            <w:noProof/>
            <w:webHidden/>
          </w:rPr>
          <w:fldChar w:fldCharType="end"/>
        </w:r>
      </w:hyperlink>
    </w:p>
    <w:p w14:paraId="79242713" w14:textId="0F273864" w:rsidR="00975D86" w:rsidRDefault="00710795">
      <w:pPr>
        <w:pStyle w:val="TOC3"/>
        <w:rPr>
          <w:rFonts w:asciiTheme="minorHAnsi" w:eastAsiaTheme="minorEastAsia" w:hAnsiTheme="minorHAnsi" w:cstheme="minorBidi"/>
          <w:noProof/>
          <w:sz w:val="22"/>
          <w:szCs w:val="22"/>
        </w:rPr>
      </w:pPr>
      <w:hyperlink w:anchor="_Toc92890500" w:history="1">
        <w:r w:rsidR="00975D86" w:rsidRPr="0085240A">
          <w:rPr>
            <w:rStyle w:val="Hyperlink"/>
            <w:noProof/>
          </w:rPr>
          <w:t>Installation Considerations</w:t>
        </w:r>
        <w:r w:rsidR="00975D86">
          <w:rPr>
            <w:noProof/>
            <w:webHidden/>
          </w:rPr>
          <w:tab/>
        </w:r>
        <w:r w:rsidR="00975D86">
          <w:rPr>
            <w:noProof/>
            <w:webHidden/>
          </w:rPr>
          <w:fldChar w:fldCharType="begin"/>
        </w:r>
        <w:r w:rsidR="00975D86">
          <w:rPr>
            <w:noProof/>
            <w:webHidden/>
          </w:rPr>
          <w:instrText xml:space="preserve"> PAGEREF _Toc92890500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7AFC0C32" w14:textId="358796C8" w:rsidR="00975D86" w:rsidRDefault="00710795">
      <w:pPr>
        <w:pStyle w:val="TOC3"/>
        <w:rPr>
          <w:rFonts w:asciiTheme="minorHAnsi" w:eastAsiaTheme="minorEastAsia" w:hAnsiTheme="minorHAnsi" w:cstheme="minorBidi"/>
          <w:noProof/>
          <w:sz w:val="22"/>
          <w:szCs w:val="22"/>
        </w:rPr>
      </w:pPr>
      <w:hyperlink w:anchor="_Toc92890501" w:history="1">
        <w:r w:rsidR="00975D86" w:rsidRPr="0085240A">
          <w:rPr>
            <w:rStyle w:val="Hyperlink"/>
            <w:noProof/>
          </w:rPr>
          <w:t>Loading a Study</w:t>
        </w:r>
        <w:r w:rsidR="00975D86">
          <w:rPr>
            <w:noProof/>
            <w:webHidden/>
          </w:rPr>
          <w:tab/>
        </w:r>
        <w:r w:rsidR="00975D86">
          <w:rPr>
            <w:noProof/>
            <w:webHidden/>
          </w:rPr>
          <w:fldChar w:fldCharType="begin"/>
        </w:r>
        <w:r w:rsidR="00975D86">
          <w:rPr>
            <w:noProof/>
            <w:webHidden/>
          </w:rPr>
          <w:instrText xml:space="preserve"> PAGEREF _Toc92890501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326CC397" w14:textId="5D160BF3" w:rsidR="00975D86" w:rsidRDefault="00710795">
      <w:pPr>
        <w:pStyle w:val="TOC3"/>
        <w:rPr>
          <w:rFonts w:asciiTheme="minorHAnsi" w:eastAsiaTheme="minorEastAsia" w:hAnsiTheme="minorHAnsi" w:cstheme="minorBidi"/>
          <w:noProof/>
          <w:sz w:val="22"/>
          <w:szCs w:val="22"/>
        </w:rPr>
      </w:pPr>
      <w:hyperlink w:anchor="_Toc92890502" w:history="1">
        <w:r w:rsidR="00975D86" w:rsidRPr="0085240A">
          <w:rPr>
            <w:rStyle w:val="Hyperlink"/>
            <w:noProof/>
          </w:rPr>
          <w:t>The Main Window</w:t>
        </w:r>
        <w:r w:rsidR="00975D86">
          <w:rPr>
            <w:noProof/>
            <w:webHidden/>
          </w:rPr>
          <w:tab/>
        </w:r>
        <w:r w:rsidR="00975D86">
          <w:rPr>
            <w:noProof/>
            <w:webHidden/>
          </w:rPr>
          <w:fldChar w:fldCharType="begin"/>
        </w:r>
        <w:r w:rsidR="00975D86">
          <w:rPr>
            <w:noProof/>
            <w:webHidden/>
          </w:rPr>
          <w:instrText xml:space="preserve"> PAGEREF _Toc92890502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11984137" w14:textId="5F7C508C" w:rsidR="00975D86" w:rsidRDefault="00710795">
      <w:pPr>
        <w:pStyle w:val="TOC3"/>
        <w:rPr>
          <w:rFonts w:asciiTheme="minorHAnsi" w:eastAsiaTheme="minorEastAsia" w:hAnsiTheme="minorHAnsi" w:cstheme="minorBidi"/>
          <w:noProof/>
          <w:sz w:val="22"/>
          <w:szCs w:val="22"/>
        </w:rPr>
      </w:pPr>
      <w:hyperlink w:anchor="_Toc92890503" w:history="1">
        <w:r w:rsidR="00975D86" w:rsidRPr="0085240A">
          <w:rPr>
            <w:rStyle w:val="Hyperlink"/>
            <w:noProof/>
          </w:rPr>
          <w:t>Saving a Study</w:t>
        </w:r>
        <w:r w:rsidR="00975D86">
          <w:rPr>
            <w:noProof/>
            <w:webHidden/>
          </w:rPr>
          <w:tab/>
        </w:r>
        <w:r w:rsidR="00975D86">
          <w:rPr>
            <w:noProof/>
            <w:webHidden/>
          </w:rPr>
          <w:fldChar w:fldCharType="begin"/>
        </w:r>
        <w:r w:rsidR="00975D86">
          <w:rPr>
            <w:noProof/>
            <w:webHidden/>
          </w:rPr>
          <w:instrText xml:space="preserve"> PAGEREF _Toc92890503 \h </w:instrText>
        </w:r>
        <w:r w:rsidR="00975D86">
          <w:rPr>
            <w:noProof/>
            <w:webHidden/>
          </w:rPr>
        </w:r>
        <w:r w:rsidR="00975D86">
          <w:rPr>
            <w:noProof/>
            <w:webHidden/>
          </w:rPr>
          <w:fldChar w:fldCharType="separate"/>
        </w:r>
        <w:r w:rsidR="00430A26">
          <w:rPr>
            <w:noProof/>
            <w:webHidden/>
          </w:rPr>
          <w:t>3</w:t>
        </w:r>
        <w:r w:rsidR="00975D86">
          <w:rPr>
            <w:noProof/>
            <w:webHidden/>
          </w:rPr>
          <w:fldChar w:fldCharType="end"/>
        </w:r>
      </w:hyperlink>
    </w:p>
    <w:p w14:paraId="190A87CA" w14:textId="7090BF47" w:rsidR="00975D86" w:rsidRDefault="00710795">
      <w:pPr>
        <w:pStyle w:val="TOC3"/>
        <w:rPr>
          <w:rFonts w:asciiTheme="minorHAnsi" w:eastAsiaTheme="minorEastAsia" w:hAnsiTheme="minorHAnsi" w:cstheme="minorBidi"/>
          <w:noProof/>
          <w:sz w:val="22"/>
          <w:szCs w:val="22"/>
        </w:rPr>
      </w:pPr>
      <w:hyperlink w:anchor="_Toc92890504" w:history="1">
        <w:r w:rsidR="00975D86" w:rsidRPr="0085240A">
          <w:rPr>
            <w:rStyle w:val="Hyperlink"/>
            <w:noProof/>
          </w:rPr>
          <w:t>What is included in an AQUATOX JSON file?</w:t>
        </w:r>
        <w:r w:rsidR="00975D86">
          <w:rPr>
            <w:noProof/>
            <w:webHidden/>
          </w:rPr>
          <w:tab/>
        </w:r>
        <w:r w:rsidR="00975D86">
          <w:rPr>
            <w:noProof/>
            <w:webHidden/>
          </w:rPr>
          <w:fldChar w:fldCharType="begin"/>
        </w:r>
        <w:r w:rsidR="00975D86">
          <w:rPr>
            <w:noProof/>
            <w:webHidden/>
          </w:rPr>
          <w:instrText xml:space="preserve"> PAGEREF _Toc92890504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44081BB0" w14:textId="3093A533" w:rsidR="00975D86" w:rsidRDefault="00710795">
      <w:pPr>
        <w:pStyle w:val="TOC3"/>
        <w:rPr>
          <w:rFonts w:asciiTheme="minorHAnsi" w:eastAsiaTheme="minorEastAsia" w:hAnsiTheme="minorHAnsi" w:cstheme="minorBidi"/>
          <w:noProof/>
          <w:sz w:val="22"/>
          <w:szCs w:val="22"/>
        </w:rPr>
      </w:pPr>
      <w:hyperlink w:anchor="_Toc92890505" w:history="1">
        <w:r w:rsidR="00975D86" w:rsidRPr="0085240A">
          <w:rPr>
            <w:rStyle w:val="Hyperlink"/>
            <w:noProof/>
          </w:rPr>
          <w:t>Parameters within Database Files vs. Parameters within in a Simulation</w:t>
        </w:r>
        <w:r w:rsidR="00975D86">
          <w:rPr>
            <w:noProof/>
            <w:webHidden/>
          </w:rPr>
          <w:tab/>
        </w:r>
        <w:r w:rsidR="00975D86">
          <w:rPr>
            <w:noProof/>
            <w:webHidden/>
          </w:rPr>
          <w:fldChar w:fldCharType="begin"/>
        </w:r>
        <w:r w:rsidR="00975D86">
          <w:rPr>
            <w:noProof/>
            <w:webHidden/>
          </w:rPr>
          <w:instrText xml:space="preserve"> PAGEREF _Toc92890505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61AF779" w14:textId="3C5476F1" w:rsidR="00975D86" w:rsidRDefault="00710795">
      <w:pPr>
        <w:pStyle w:val="TOC3"/>
        <w:rPr>
          <w:rFonts w:asciiTheme="minorHAnsi" w:eastAsiaTheme="minorEastAsia" w:hAnsiTheme="minorHAnsi" w:cstheme="minorBidi"/>
          <w:noProof/>
          <w:sz w:val="22"/>
          <w:szCs w:val="22"/>
        </w:rPr>
      </w:pPr>
      <w:hyperlink w:anchor="_Toc92890506" w:history="1">
        <w:r w:rsidR="00975D86" w:rsidRPr="0085240A">
          <w:rPr>
            <w:rStyle w:val="Hyperlink"/>
            <w:noProof/>
          </w:rPr>
          <w:t>Exploring State Variables</w:t>
        </w:r>
        <w:r w:rsidR="00975D86">
          <w:rPr>
            <w:noProof/>
            <w:webHidden/>
          </w:rPr>
          <w:tab/>
        </w:r>
        <w:r w:rsidR="00975D86">
          <w:rPr>
            <w:noProof/>
            <w:webHidden/>
          </w:rPr>
          <w:fldChar w:fldCharType="begin"/>
        </w:r>
        <w:r w:rsidR="00975D86">
          <w:rPr>
            <w:noProof/>
            <w:webHidden/>
          </w:rPr>
          <w:instrText xml:space="preserve"> PAGEREF _Toc92890506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539489D7" w14:textId="02A53E86" w:rsidR="00975D86" w:rsidRDefault="00710795">
      <w:pPr>
        <w:pStyle w:val="TOC4"/>
        <w:rPr>
          <w:rFonts w:asciiTheme="minorHAnsi" w:eastAsiaTheme="minorEastAsia" w:hAnsiTheme="minorHAnsi" w:cstheme="minorBidi"/>
          <w:noProof/>
          <w:sz w:val="22"/>
          <w:szCs w:val="22"/>
        </w:rPr>
      </w:pPr>
      <w:hyperlink w:anchor="_Toc92890507" w:history="1">
        <w:r w:rsidR="00975D86" w:rsidRPr="0085240A">
          <w:rPr>
            <w:rStyle w:val="Hyperlink"/>
            <w:noProof/>
          </w:rPr>
          <w:t>State Variables</w:t>
        </w:r>
        <w:r w:rsidR="00975D86">
          <w:rPr>
            <w:noProof/>
            <w:webHidden/>
          </w:rPr>
          <w:tab/>
        </w:r>
        <w:r w:rsidR="00975D86">
          <w:rPr>
            <w:noProof/>
            <w:webHidden/>
          </w:rPr>
          <w:fldChar w:fldCharType="begin"/>
        </w:r>
        <w:r w:rsidR="00975D86">
          <w:rPr>
            <w:noProof/>
            <w:webHidden/>
          </w:rPr>
          <w:instrText xml:space="preserve"> PAGEREF _Toc92890507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478CF61" w14:textId="277CEE3A" w:rsidR="00975D86" w:rsidRDefault="00710795">
      <w:pPr>
        <w:pStyle w:val="TOC4"/>
        <w:rPr>
          <w:rFonts w:asciiTheme="minorHAnsi" w:eastAsiaTheme="minorEastAsia" w:hAnsiTheme="minorHAnsi" w:cstheme="minorBidi"/>
          <w:noProof/>
          <w:sz w:val="22"/>
          <w:szCs w:val="22"/>
        </w:rPr>
      </w:pPr>
      <w:hyperlink w:anchor="_Toc92890508" w:history="1">
        <w:r w:rsidR="00975D86" w:rsidRPr="0085240A">
          <w:rPr>
            <w:rStyle w:val="Hyperlink"/>
            <w:noProof/>
          </w:rPr>
          <w:t>Modifying the State Variable List</w:t>
        </w:r>
        <w:r w:rsidR="00975D86">
          <w:rPr>
            <w:noProof/>
            <w:webHidden/>
          </w:rPr>
          <w:tab/>
        </w:r>
        <w:r w:rsidR="00975D86">
          <w:rPr>
            <w:noProof/>
            <w:webHidden/>
          </w:rPr>
          <w:fldChar w:fldCharType="begin"/>
        </w:r>
        <w:r w:rsidR="00975D86">
          <w:rPr>
            <w:noProof/>
            <w:webHidden/>
          </w:rPr>
          <w:instrText xml:space="preserve"> PAGEREF _Toc92890508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9B880A6" w14:textId="6EF90E1B" w:rsidR="00975D86" w:rsidRDefault="00710795">
      <w:pPr>
        <w:pStyle w:val="TOC4"/>
        <w:rPr>
          <w:rFonts w:asciiTheme="minorHAnsi" w:eastAsiaTheme="minorEastAsia" w:hAnsiTheme="minorHAnsi" w:cstheme="minorBidi"/>
          <w:noProof/>
          <w:sz w:val="22"/>
          <w:szCs w:val="22"/>
        </w:rPr>
      </w:pPr>
      <w:hyperlink w:anchor="_Toc92890509" w:history="1">
        <w:r w:rsidR="00975D86" w:rsidRPr="0085240A">
          <w:rPr>
            <w:rStyle w:val="Hyperlink"/>
            <w:noProof/>
          </w:rPr>
          <w:t>Initial Conditions and Loadings</w:t>
        </w:r>
        <w:r w:rsidR="00975D86">
          <w:rPr>
            <w:noProof/>
            <w:webHidden/>
          </w:rPr>
          <w:tab/>
        </w:r>
        <w:r w:rsidR="00975D86">
          <w:rPr>
            <w:noProof/>
            <w:webHidden/>
          </w:rPr>
          <w:fldChar w:fldCharType="begin"/>
        </w:r>
        <w:r w:rsidR="00975D86">
          <w:rPr>
            <w:noProof/>
            <w:webHidden/>
          </w:rPr>
          <w:instrText xml:space="preserve"> PAGEREF _Toc92890509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62C33ED" w14:textId="67288A08" w:rsidR="00975D86" w:rsidRDefault="00710795">
      <w:pPr>
        <w:pStyle w:val="TOC4"/>
        <w:rPr>
          <w:rFonts w:asciiTheme="minorHAnsi" w:eastAsiaTheme="minorEastAsia" w:hAnsiTheme="minorHAnsi" w:cstheme="minorBidi"/>
          <w:noProof/>
          <w:sz w:val="22"/>
          <w:szCs w:val="22"/>
        </w:rPr>
      </w:pPr>
      <w:hyperlink w:anchor="_Toc92890510" w:history="1">
        <w:r w:rsidR="00975D86" w:rsidRPr="0085240A">
          <w:rPr>
            <w:rStyle w:val="Hyperlink"/>
            <w:noProof/>
          </w:rPr>
          <w:t>Importing Loadings</w:t>
        </w:r>
        <w:r w:rsidR="00975D86">
          <w:rPr>
            <w:noProof/>
            <w:webHidden/>
          </w:rPr>
          <w:tab/>
        </w:r>
        <w:r w:rsidR="00975D86">
          <w:rPr>
            <w:noProof/>
            <w:webHidden/>
          </w:rPr>
          <w:fldChar w:fldCharType="begin"/>
        </w:r>
        <w:r w:rsidR="00975D86">
          <w:rPr>
            <w:noProof/>
            <w:webHidden/>
          </w:rPr>
          <w:instrText xml:space="preserve"> PAGEREF _Toc92890510 \h </w:instrText>
        </w:r>
        <w:r w:rsidR="00975D86">
          <w:rPr>
            <w:noProof/>
            <w:webHidden/>
          </w:rPr>
        </w:r>
        <w:r w:rsidR="00975D86">
          <w:rPr>
            <w:noProof/>
            <w:webHidden/>
          </w:rPr>
          <w:fldChar w:fldCharType="separate"/>
        </w:r>
        <w:r w:rsidR="00430A26">
          <w:rPr>
            <w:noProof/>
            <w:webHidden/>
          </w:rPr>
          <w:t>6</w:t>
        </w:r>
        <w:r w:rsidR="00975D86">
          <w:rPr>
            <w:noProof/>
            <w:webHidden/>
          </w:rPr>
          <w:fldChar w:fldCharType="end"/>
        </w:r>
      </w:hyperlink>
    </w:p>
    <w:p w14:paraId="08D0D9DA" w14:textId="680A03D3" w:rsidR="00975D86" w:rsidRDefault="00710795">
      <w:pPr>
        <w:pStyle w:val="TOC4"/>
        <w:rPr>
          <w:rFonts w:asciiTheme="minorHAnsi" w:eastAsiaTheme="minorEastAsia" w:hAnsiTheme="minorHAnsi" w:cstheme="minorBidi"/>
          <w:noProof/>
          <w:sz w:val="22"/>
          <w:szCs w:val="22"/>
        </w:rPr>
      </w:pPr>
      <w:hyperlink w:anchor="_Toc92890511" w:history="1">
        <w:r w:rsidR="00975D86" w:rsidRPr="0085240A">
          <w:rPr>
            <w:rStyle w:val="Hyperlink"/>
            <w:noProof/>
          </w:rPr>
          <w:t>Parameters</w:t>
        </w:r>
        <w:r w:rsidR="00975D86">
          <w:rPr>
            <w:noProof/>
            <w:webHidden/>
          </w:rPr>
          <w:tab/>
        </w:r>
        <w:r w:rsidR="00975D86">
          <w:rPr>
            <w:noProof/>
            <w:webHidden/>
          </w:rPr>
          <w:fldChar w:fldCharType="begin"/>
        </w:r>
        <w:r w:rsidR="00975D86">
          <w:rPr>
            <w:noProof/>
            <w:webHidden/>
          </w:rPr>
          <w:instrText xml:space="preserve"> PAGEREF _Toc92890511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4F423000" w14:textId="66E83266" w:rsidR="00975D86" w:rsidRDefault="00710795">
      <w:pPr>
        <w:pStyle w:val="TOC4"/>
        <w:rPr>
          <w:rFonts w:asciiTheme="minorHAnsi" w:eastAsiaTheme="minorEastAsia" w:hAnsiTheme="minorHAnsi" w:cstheme="minorBidi"/>
          <w:noProof/>
          <w:sz w:val="22"/>
          <w:szCs w:val="22"/>
        </w:rPr>
      </w:pPr>
      <w:hyperlink w:anchor="_Toc92890512" w:history="1">
        <w:r w:rsidR="00975D86" w:rsidRPr="0085240A">
          <w:rPr>
            <w:rStyle w:val="Hyperlink"/>
            <w:noProof/>
          </w:rPr>
          <w:t>Chemical Properties and Fate Data Screen</w:t>
        </w:r>
        <w:r w:rsidR="00975D86">
          <w:rPr>
            <w:noProof/>
            <w:webHidden/>
          </w:rPr>
          <w:tab/>
        </w:r>
        <w:r w:rsidR="00975D86">
          <w:rPr>
            <w:noProof/>
            <w:webHidden/>
          </w:rPr>
          <w:fldChar w:fldCharType="begin"/>
        </w:r>
        <w:r w:rsidR="00975D86">
          <w:rPr>
            <w:noProof/>
            <w:webHidden/>
          </w:rPr>
          <w:instrText xml:space="preserve"> PAGEREF _Toc92890512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3938457E" w14:textId="2A9E087E" w:rsidR="00975D86" w:rsidRDefault="00710795">
      <w:pPr>
        <w:pStyle w:val="TOC4"/>
        <w:rPr>
          <w:rFonts w:asciiTheme="minorHAnsi" w:eastAsiaTheme="minorEastAsia" w:hAnsiTheme="minorHAnsi" w:cstheme="minorBidi"/>
          <w:noProof/>
          <w:sz w:val="22"/>
          <w:szCs w:val="22"/>
        </w:rPr>
      </w:pPr>
      <w:hyperlink w:anchor="_Toc92890513" w:history="1">
        <w:r w:rsidR="00975D86" w:rsidRPr="0085240A">
          <w:rPr>
            <w:rStyle w:val="Hyperlink"/>
            <w:noProof/>
          </w:rPr>
          <w:t>Plant Data Screen</w:t>
        </w:r>
        <w:r w:rsidR="00975D86">
          <w:rPr>
            <w:noProof/>
            <w:webHidden/>
          </w:rPr>
          <w:tab/>
        </w:r>
        <w:r w:rsidR="00975D86">
          <w:rPr>
            <w:noProof/>
            <w:webHidden/>
          </w:rPr>
          <w:fldChar w:fldCharType="begin"/>
        </w:r>
        <w:r w:rsidR="00975D86">
          <w:rPr>
            <w:noProof/>
            <w:webHidden/>
          </w:rPr>
          <w:instrText xml:space="preserve"> PAGEREF _Toc92890513 \h </w:instrText>
        </w:r>
        <w:r w:rsidR="00975D86">
          <w:rPr>
            <w:noProof/>
            <w:webHidden/>
          </w:rPr>
        </w:r>
        <w:r w:rsidR="00975D86">
          <w:rPr>
            <w:noProof/>
            <w:webHidden/>
          </w:rPr>
          <w:fldChar w:fldCharType="separate"/>
        </w:r>
        <w:r w:rsidR="00430A26">
          <w:rPr>
            <w:noProof/>
            <w:webHidden/>
          </w:rPr>
          <w:t>11</w:t>
        </w:r>
        <w:r w:rsidR="00975D86">
          <w:rPr>
            <w:noProof/>
            <w:webHidden/>
          </w:rPr>
          <w:fldChar w:fldCharType="end"/>
        </w:r>
      </w:hyperlink>
    </w:p>
    <w:p w14:paraId="3ECED647" w14:textId="41FFB706" w:rsidR="00975D86" w:rsidRDefault="00710795">
      <w:pPr>
        <w:pStyle w:val="TOC4"/>
        <w:rPr>
          <w:rFonts w:asciiTheme="minorHAnsi" w:eastAsiaTheme="minorEastAsia" w:hAnsiTheme="minorHAnsi" w:cstheme="minorBidi"/>
          <w:noProof/>
          <w:sz w:val="22"/>
          <w:szCs w:val="22"/>
        </w:rPr>
      </w:pPr>
      <w:hyperlink w:anchor="_Toc92890514" w:history="1">
        <w:r w:rsidR="00975D86" w:rsidRPr="0085240A">
          <w:rPr>
            <w:rStyle w:val="Hyperlink"/>
            <w:noProof/>
          </w:rPr>
          <w:t>Animal Data Screen</w:t>
        </w:r>
        <w:r w:rsidR="00975D86">
          <w:rPr>
            <w:noProof/>
            <w:webHidden/>
          </w:rPr>
          <w:tab/>
        </w:r>
        <w:r w:rsidR="00975D86">
          <w:rPr>
            <w:noProof/>
            <w:webHidden/>
          </w:rPr>
          <w:fldChar w:fldCharType="begin"/>
        </w:r>
        <w:r w:rsidR="00975D86">
          <w:rPr>
            <w:noProof/>
            <w:webHidden/>
          </w:rPr>
          <w:instrText xml:space="preserve"> PAGEREF _Toc92890514 \h </w:instrText>
        </w:r>
        <w:r w:rsidR="00975D86">
          <w:rPr>
            <w:noProof/>
            <w:webHidden/>
          </w:rPr>
        </w:r>
        <w:r w:rsidR="00975D86">
          <w:rPr>
            <w:noProof/>
            <w:webHidden/>
          </w:rPr>
          <w:fldChar w:fldCharType="separate"/>
        </w:r>
        <w:r w:rsidR="00430A26">
          <w:rPr>
            <w:noProof/>
            <w:webHidden/>
          </w:rPr>
          <w:t>14</w:t>
        </w:r>
        <w:r w:rsidR="00975D86">
          <w:rPr>
            <w:noProof/>
            <w:webHidden/>
          </w:rPr>
          <w:fldChar w:fldCharType="end"/>
        </w:r>
      </w:hyperlink>
    </w:p>
    <w:p w14:paraId="1FFF4407" w14:textId="1C62D807" w:rsidR="00975D86" w:rsidRDefault="00710795">
      <w:pPr>
        <w:pStyle w:val="TOC3"/>
        <w:rPr>
          <w:rFonts w:asciiTheme="minorHAnsi" w:eastAsiaTheme="minorEastAsia" w:hAnsiTheme="minorHAnsi" w:cstheme="minorBidi"/>
          <w:noProof/>
          <w:sz w:val="22"/>
          <w:szCs w:val="22"/>
        </w:rPr>
      </w:pPr>
      <w:hyperlink w:anchor="_Toc92890515" w:history="1">
        <w:r w:rsidR="00975D86" w:rsidRPr="0085240A">
          <w:rPr>
            <w:rStyle w:val="Hyperlink"/>
            <w:noProof/>
          </w:rPr>
          <w:t>Site Information</w:t>
        </w:r>
        <w:r w:rsidR="00975D86">
          <w:rPr>
            <w:noProof/>
            <w:webHidden/>
          </w:rPr>
          <w:tab/>
        </w:r>
        <w:r w:rsidR="00975D86">
          <w:rPr>
            <w:noProof/>
            <w:webHidden/>
          </w:rPr>
          <w:fldChar w:fldCharType="begin"/>
        </w:r>
        <w:r w:rsidR="00975D86">
          <w:rPr>
            <w:noProof/>
            <w:webHidden/>
          </w:rPr>
          <w:instrText xml:space="preserve"> PAGEREF _Toc92890515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1EE1790B" w14:textId="67B945CB" w:rsidR="00975D86" w:rsidRDefault="00710795">
      <w:pPr>
        <w:pStyle w:val="TOC4"/>
        <w:rPr>
          <w:rFonts w:asciiTheme="minorHAnsi" w:eastAsiaTheme="minorEastAsia" w:hAnsiTheme="minorHAnsi" w:cstheme="minorBidi"/>
          <w:noProof/>
          <w:sz w:val="22"/>
          <w:szCs w:val="22"/>
        </w:rPr>
      </w:pPr>
      <w:hyperlink w:anchor="_Toc92890516" w:history="1">
        <w:r w:rsidR="00975D86" w:rsidRPr="0085240A">
          <w:rPr>
            <w:rStyle w:val="Hyperlink"/>
            <w:noProof/>
          </w:rPr>
          <w:t>Site Parameters</w:t>
        </w:r>
        <w:r w:rsidR="00975D86">
          <w:rPr>
            <w:noProof/>
            <w:webHidden/>
          </w:rPr>
          <w:tab/>
        </w:r>
        <w:r w:rsidR="00975D86">
          <w:rPr>
            <w:noProof/>
            <w:webHidden/>
          </w:rPr>
          <w:fldChar w:fldCharType="begin"/>
        </w:r>
        <w:r w:rsidR="00975D86">
          <w:rPr>
            <w:noProof/>
            <w:webHidden/>
          </w:rPr>
          <w:instrText xml:space="preserve"> PAGEREF _Toc92890516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4AED4CD3" w14:textId="1B75B3AA" w:rsidR="00975D86" w:rsidRDefault="00710795">
      <w:pPr>
        <w:pStyle w:val="TOC4"/>
        <w:rPr>
          <w:rFonts w:asciiTheme="minorHAnsi" w:eastAsiaTheme="minorEastAsia" w:hAnsiTheme="minorHAnsi" w:cstheme="minorBidi"/>
          <w:noProof/>
          <w:sz w:val="22"/>
          <w:szCs w:val="22"/>
        </w:rPr>
      </w:pPr>
      <w:hyperlink w:anchor="_Toc92890517" w:history="1">
        <w:r w:rsidR="00975D86" w:rsidRPr="0085240A">
          <w:rPr>
            <w:rStyle w:val="Hyperlink"/>
            <w:noProof/>
          </w:rPr>
          <w:t>Remineralization</w:t>
        </w:r>
        <w:r w:rsidR="00975D86">
          <w:rPr>
            <w:noProof/>
            <w:webHidden/>
          </w:rPr>
          <w:tab/>
        </w:r>
        <w:r w:rsidR="00975D86">
          <w:rPr>
            <w:noProof/>
            <w:webHidden/>
          </w:rPr>
          <w:fldChar w:fldCharType="begin"/>
        </w:r>
        <w:r w:rsidR="00975D86">
          <w:rPr>
            <w:noProof/>
            <w:webHidden/>
          </w:rPr>
          <w:instrText xml:space="preserve"> PAGEREF _Toc92890517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0CA90C7A" w14:textId="25E79FD0" w:rsidR="00975D86" w:rsidRDefault="00710795">
      <w:pPr>
        <w:pStyle w:val="TOC4"/>
        <w:rPr>
          <w:rFonts w:asciiTheme="minorHAnsi" w:eastAsiaTheme="minorEastAsia" w:hAnsiTheme="minorHAnsi" w:cstheme="minorBidi"/>
          <w:noProof/>
          <w:sz w:val="22"/>
          <w:szCs w:val="22"/>
        </w:rPr>
      </w:pPr>
      <w:hyperlink w:anchor="_Toc92890518" w:history="1">
        <w:r w:rsidR="00975D86" w:rsidRPr="0085240A">
          <w:rPr>
            <w:rStyle w:val="Hyperlink"/>
            <w:noProof/>
          </w:rPr>
          <w:t>Modeling Shade</w:t>
        </w:r>
        <w:r w:rsidR="00975D86">
          <w:rPr>
            <w:noProof/>
            <w:webHidden/>
          </w:rPr>
          <w:tab/>
        </w:r>
        <w:r w:rsidR="00975D86">
          <w:rPr>
            <w:noProof/>
            <w:webHidden/>
          </w:rPr>
          <w:fldChar w:fldCharType="begin"/>
        </w:r>
        <w:r w:rsidR="00975D86">
          <w:rPr>
            <w:noProof/>
            <w:webHidden/>
          </w:rPr>
          <w:instrText xml:space="preserve"> PAGEREF _Toc92890518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C506548" w14:textId="6522BF97" w:rsidR="00975D86" w:rsidRDefault="00710795">
      <w:pPr>
        <w:pStyle w:val="TOC4"/>
        <w:rPr>
          <w:rFonts w:asciiTheme="minorHAnsi" w:eastAsiaTheme="minorEastAsia" w:hAnsiTheme="minorHAnsi" w:cstheme="minorBidi"/>
          <w:noProof/>
          <w:sz w:val="22"/>
          <w:szCs w:val="22"/>
        </w:rPr>
      </w:pPr>
      <w:hyperlink w:anchor="_Toc92890519" w:history="1">
        <w:r w:rsidR="00975D86" w:rsidRPr="0085240A">
          <w:rPr>
            <w:rStyle w:val="Hyperlink"/>
            <w:noProof/>
          </w:rPr>
          <w:t>Velocity</w:t>
        </w:r>
        <w:r w:rsidR="00975D86">
          <w:rPr>
            <w:noProof/>
            <w:webHidden/>
          </w:rPr>
          <w:tab/>
        </w:r>
        <w:r w:rsidR="00975D86">
          <w:rPr>
            <w:noProof/>
            <w:webHidden/>
          </w:rPr>
          <w:fldChar w:fldCharType="begin"/>
        </w:r>
        <w:r w:rsidR="00975D86">
          <w:rPr>
            <w:noProof/>
            <w:webHidden/>
          </w:rPr>
          <w:instrText xml:space="preserve"> PAGEREF _Toc92890519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34A6781" w14:textId="4F5A1A54" w:rsidR="00975D86" w:rsidRDefault="00710795">
      <w:pPr>
        <w:pStyle w:val="TOC4"/>
        <w:rPr>
          <w:rFonts w:asciiTheme="minorHAnsi" w:eastAsiaTheme="minorEastAsia" w:hAnsiTheme="minorHAnsi" w:cstheme="minorBidi"/>
          <w:noProof/>
          <w:sz w:val="22"/>
          <w:szCs w:val="22"/>
        </w:rPr>
      </w:pPr>
      <w:hyperlink w:anchor="_Toc92890520" w:history="1">
        <w:r w:rsidR="00975D86" w:rsidRPr="0085240A">
          <w:rPr>
            <w:rStyle w:val="Hyperlink"/>
            <w:noProof/>
          </w:rPr>
          <w:t>Mean Depth</w:t>
        </w:r>
        <w:r w:rsidR="00975D86">
          <w:rPr>
            <w:noProof/>
            <w:webHidden/>
          </w:rPr>
          <w:tab/>
        </w:r>
        <w:r w:rsidR="00975D86">
          <w:rPr>
            <w:noProof/>
            <w:webHidden/>
          </w:rPr>
          <w:fldChar w:fldCharType="begin"/>
        </w:r>
        <w:r w:rsidR="00975D86">
          <w:rPr>
            <w:noProof/>
            <w:webHidden/>
          </w:rPr>
          <w:instrText xml:space="preserve"> PAGEREF _Toc92890520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18718C5E" w14:textId="7663B21A" w:rsidR="00975D86" w:rsidRDefault="00710795">
      <w:pPr>
        <w:pStyle w:val="TOC3"/>
        <w:rPr>
          <w:rFonts w:asciiTheme="minorHAnsi" w:eastAsiaTheme="minorEastAsia" w:hAnsiTheme="minorHAnsi" w:cstheme="minorBidi"/>
          <w:noProof/>
          <w:sz w:val="22"/>
          <w:szCs w:val="22"/>
        </w:rPr>
      </w:pPr>
      <w:hyperlink w:anchor="_Toc92890521" w:history="1">
        <w:r w:rsidR="00975D86" w:rsidRPr="0085240A">
          <w:rPr>
            <w:rStyle w:val="Hyperlink"/>
            <w:noProof/>
          </w:rPr>
          <w:t>Setup Parameters</w:t>
        </w:r>
        <w:r w:rsidR="00975D86">
          <w:rPr>
            <w:noProof/>
            <w:webHidden/>
          </w:rPr>
          <w:tab/>
        </w:r>
        <w:r w:rsidR="00975D86">
          <w:rPr>
            <w:noProof/>
            <w:webHidden/>
          </w:rPr>
          <w:fldChar w:fldCharType="begin"/>
        </w:r>
        <w:r w:rsidR="00975D86">
          <w:rPr>
            <w:noProof/>
            <w:webHidden/>
          </w:rPr>
          <w:instrText xml:space="preserve"> PAGEREF _Toc92890521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5722B715" w14:textId="4BF82782" w:rsidR="00975D86" w:rsidRDefault="00710795">
      <w:pPr>
        <w:pStyle w:val="TOC4"/>
        <w:rPr>
          <w:rFonts w:asciiTheme="minorHAnsi" w:eastAsiaTheme="minorEastAsia" w:hAnsiTheme="minorHAnsi" w:cstheme="minorBidi"/>
          <w:noProof/>
          <w:sz w:val="22"/>
          <w:szCs w:val="22"/>
        </w:rPr>
      </w:pPr>
      <w:hyperlink w:anchor="_Toc92890522" w:history="1">
        <w:r w:rsidR="00975D86" w:rsidRPr="0085240A">
          <w:rPr>
            <w:rStyle w:val="Hyperlink"/>
            <w:noProof/>
          </w:rPr>
          <w:t>Rate Output</w:t>
        </w:r>
        <w:r w:rsidR="00975D86">
          <w:rPr>
            <w:noProof/>
            <w:webHidden/>
          </w:rPr>
          <w:tab/>
        </w:r>
        <w:r w:rsidR="00975D86">
          <w:rPr>
            <w:noProof/>
            <w:webHidden/>
          </w:rPr>
          <w:fldChar w:fldCharType="begin"/>
        </w:r>
        <w:r w:rsidR="00975D86">
          <w:rPr>
            <w:noProof/>
            <w:webHidden/>
          </w:rPr>
          <w:instrText xml:space="preserve"> PAGEREF _Toc92890522 \h </w:instrText>
        </w:r>
        <w:r w:rsidR="00975D86">
          <w:rPr>
            <w:noProof/>
            <w:webHidden/>
          </w:rPr>
        </w:r>
        <w:r w:rsidR="00975D86">
          <w:rPr>
            <w:noProof/>
            <w:webHidden/>
          </w:rPr>
          <w:fldChar w:fldCharType="separate"/>
        </w:r>
        <w:r w:rsidR="00430A26">
          <w:rPr>
            <w:noProof/>
            <w:webHidden/>
          </w:rPr>
          <w:t>20</w:t>
        </w:r>
        <w:r w:rsidR="00975D86">
          <w:rPr>
            <w:noProof/>
            <w:webHidden/>
          </w:rPr>
          <w:fldChar w:fldCharType="end"/>
        </w:r>
      </w:hyperlink>
    </w:p>
    <w:p w14:paraId="69D67EA9" w14:textId="342813B4" w:rsidR="00975D86" w:rsidRDefault="00710795">
      <w:pPr>
        <w:pStyle w:val="TOC3"/>
        <w:rPr>
          <w:rFonts w:asciiTheme="minorHAnsi" w:eastAsiaTheme="minorEastAsia" w:hAnsiTheme="minorHAnsi" w:cstheme="minorBidi"/>
          <w:noProof/>
          <w:sz w:val="22"/>
          <w:szCs w:val="22"/>
        </w:rPr>
      </w:pPr>
      <w:hyperlink w:anchor="_Toc92890523" w:history="1">
        <w:r w:rsidR="00975D86" w:rsidRPr="0085240A">
          <w:rPr>
            <w:rStyle w:val="Hyperlink"/>
            <w:noProof/>
          </w:rPr>
          <w:t>Run Button (running the model)</w:t>
        </w:r>
        <w:r w:rsidR="00975D86">
          <w:rPr>
            <w:noProof/>
            <w:webHidden/>
          </w:rPr>
          <w:tab/>
        </w:r>
        <w:r w:rsidR="00975D86">
          <w:rPr>
            <w:noProof/>
            <w:webHidden/>
          </w:rPr>
          <w:fldChar w:fldCharType="begin"/>
        </w:r>
        <w:r w:rsidR="00975D86">
          <w:rPr>
            <w:noProof/>
            <w:webHidden/>
          </w:rPr>
          <w:instrText xml:space="preserve"> PAGEREF _Toc92890523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4C61805" w14:textId="192F11AB" w:rsidR="00975D86" w:rsidRDefault="00710795">
      <w:pPr>
        <w:pStyle w:val="TOC4"/>
        <w:rPr>
          <w:rFonts w:asciiTheme="minorHAnsi" w:eastAsiaTheme="minorEastAsia" w:hAnsiTheme="minorHAnsi" w:cstheme="minorBidi"/>
          <w:noProof/>
          <w:sz w:val="22"/>
          <w:szCs w:val="22"/>
        </w:rPr>
      </w:pPr>
      <w:hyperlink w:anchor="_Toc92890524" w:history="1">
        <w:r w:rsidR="00975D86" w:rsidRPr="0085240A">
          <w:rPr>
            <w:rStyle w:val="Hyperlink"/>
            <w:noProof/>
          </w:rPr>
          <w:t>Multiple Archived Simulations</w:t>
        </w:r>
        <w:r w:rsidR="00975D86">
          <w:rPr>
            <w:noProof/>
            <w:webHidden/>
          </w:rPr>
          <w:tab/>
        </w:r>
        <w:r w:rsidR="00975D86">
          <w:rPr>
            <w:noProof/>
            <w:webHidden/>
          </w:rPr>
          <w:fldChar w:fldCharType="begin"/>
        </w:r>
        <w:r w:rsidR="00975D86">
          <w:rPr>
            <w:noProof/>
            <w:webHidden/>
          </w:rPr>
          <w:instrText xml:space="preserve"> PAGEREF _Toc92890524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E9476F9" w14:textId="5DBAE10E" w:rsidR="00975D86" w:rsidRDefault="00710795">
      <w:pPr>
        <w:pStyle w:val="TOC3"/>
        <w:rPr>
          <w:rFonts w:asciiTheme="minorHAnsi" w:eastAsiaTheme="minorEastAsia" w:hAnsiTheme="minorHAnsi" w:cstheme="minorBidi"/>
          <w:noProof/>
          <w:sz w:val="22"/>
          <w:szCs w:val="22"/>
        </w:rPr>
      </w:pPr>
      <w:hyperlink w:anchor="_Toc92890525" w:history="1">
        <w:r w:rsidR="00975D86" w:rsidRPr="0085240A">
          <w:rPr>
            <w:rStyle w:val="Hyperlink"/>
            <w:noProof/>
          </w:rPr>
          <w:t>Output Screen</w:t>
        </w:r>
        <w:r w:rsidR="00975D86">
          <w:rPr>
            <w:noProof/>
            <w:webHidden/>
          </w:rPr>
          <w:tab/>
        </w:r>
        <w:r w:rsidR="00975D86">
          <w:rPr>
            <w:noProof/>
            <w:webHidden/>
          </w:rPr>
          <w:fldChar w:fldCharType="begin"/>
        </w:r>
        <w:r w:rsidR="00975D86">
          <w:rPr>
            <w:noProof/>
            <w:webHidden/>
          </w:rPr>
          <w:instrText xml:space="preserve"> PAGEREF _Toc92890525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40A4EB4D" w14:textId="1830B3F3" w:rsidR="00975D86" w:rsidRDefault="00710795">
      <w:pPr>
        <w:pStyle w:val="TOC4"/>
        <w:rPr>
          <w:rFonts w:asciiTheme="minorHAnsi" w:eastAsiaTheme="minorEastAsia" w:hAnsiTheme="minorHAnsi" w:cstheme="minorBidi"/>
          <w:noProof/>
          <w:sz w:val="22"/>
          <w:szCs w:val="22"/>
        </w:rPr>
      </w:pPr>
      <w:hyperlink w:anchor="_Toc92890526" w:history="1">
        <w:r w:rsidR="00975D86" w:rsidRPr="0085240A">
          <w:rPr>
            <w:rStyle w:val="Hyperlink"/>
            <w:noProof/>
          </w:rPr>
          <w:t>Viewing Existing Graphs</w:t>
        </w:r>
        <w:r w:rsidR="00975D86">
          <w:rPr>
            <w:noProof/>
            <w:webHidden/>
          </w:rPr>
          <w:tab/>
        </w:r>
        <w:r w:rsidR="00975D86">
          <w:rPr>
            <w:noProof/>
            <w:webHidden/>
          </w:rPr>
          <w:fldChar w:fldCharType="begin"/>
        </w:r>
        <w:r w:rsidR="00975D86">
          <w:rPr>
            <w:noProof/>
            <w:webHidden/>
          </w:rPr>
          <w:instrText xml:space="preserve"> PAGEREF _Toc92890526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1E3AF55" w14:textId="49AF43E0" w:rsidR="00975D86" w:rsidRDefault="00710795">
      <w:pPr>
        <w:pStyle w:val="TOC4"/>
        <w:rPr>
          <w:rFonts w:asciiTheme="minorHAnsi" w:eastAsiaTheme="minorEastAsia" w:hAnsiTheme="minorHAnsi" w:cstheme="minorBidi"/>
          <w:noProof/>
          <w:sz w:val="22"/>
          <w:szCs w:val="22"/>
        </w:rPr>
      </w:pPr>
      <w:hyperlink w:anchor="_Toc92890527" w:history="1">
        <w:r w:rsidR="00975D86" w:rsidRPr="0085240A">
          <w:rPr>
            <w:rStyle w:val="Hyperlink"/>
            <w:noProof/>
          </w:rPr>
          <w:t>Setting Up a New Graph</w:t>
        </w:r>
        <w:r w:rsidR="00975D86">
          <w:rPr>
            <w:noProof/>
            <w:webHidden/>
          </w:rPr>
          <w:tab/>
        </w:r>
        <w:r w:rsidR="00975D86">
          <w:rPr>
            <w:noProof/>
            <w:webHidden/>
          </w:rPr>
          <w:fldChar w:fldCharType="begin"/>
        </w:r>
        <w:r w:rsidR="00975D86">
          <w:rPr>
            <w:noProof/>
            <w:webHidden/>
          </w:rPr>
          <w:instrText xml:space="preserve"> PAGEREF _Toc92890527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6CA18DB" w14:textId="1A0EF35B" w:rsidR="00975D86" w:rsidRDefault="00710795">
      <w:pPr>
        <w:pStyle w:val="TOC2"/>
        <w:rPr>
          <w:rFonts w:asciiTheme="minorHAnsi" w:eastAsiaTheme="minorEastAsia" w:hAnsiTheme="minorHAnsi" w:cstheme="minorBidi"/>
          <w:b w:val="0"/>
          <w:szCs w:val="22"/>
        </w:rPr>
      </w:pPr>
      <w:hyperlink w:anchor="_Toc92890528" w:history="1">
        <w:r w:rsidR="00975D86" w:rsidRPr="0085240A">
          <w:rPr>
            <w:rStyle w:val="Hyperlink"/>
          </w:rPr>
          <w:t>Setting Up Simulation, Single Segment</w:t>
        </w:r>
        <w:r w:rsidR="00975D86">
          <w:rPr>
            <w:webHidden/>
          </w:rPr>
          <w:tab/>
        </w:r>
        <w:r w:rsidR="00975D86">
          <w:rPr>
            <w:webHidden/>
          </w:rPr>
          <w:fldChar w:fldCharType="begin"/>
        </w:r>
        <w:r w:rsidR="00975D86">
          <w:rPr>
            <w:webHidden/>
          </w:rPr>
          <w:instrText xml:space="preserve"> PAGEREF _Toc92890528 \h </w:instrText>
        </w:r>
        <w:r w:rsidR="00975D86">
          <w:rPr>
            <w:webHidden/>
          </w:rPr>
        </w:r>
        <w:r w:rsidR="00975D86">
          <w:rPr>
            <w:webHidden/>
          </w:rPr>
          <w:fldChar w:fldCharType="separate"/>
        </w:r>
        <w:r w:rsidR="00430A26">
          <w:rPr>
            <w:webHidden/>
          </w:rPr>
          <w:t>22</w:t>
        </w:r>
        <w:r w:rsidR="00975D86">
          <w:rPr>
            <w:webHidden/>
          </w:rPr>
          <w:fldChar w:fldCharType="end"/>
        </w:r>
      </w:hyperlink>
    </w:p>
    <w:p w14:paraId="7228869C" w14:textId="28DC7F78" w:rsidR="00975D86" w:rsidRDefault="00710795">
      <w:pPr>
        <w:pStyle w:val="TOC3"/>
        <w:rPr>
          <w:rFonts w:asciiTheme="minorHAnsi" w:eastAsiaTheme="minorEastAsia" w:hAnsiTheme="minorHAnsi" w:cstheme="minorBidi"/>
          <w:noProof/>
          <w:sz w:val="22"/>
          <w:szCs w:val="22"/>
        </w:rPr>
      </w:pPr>
      <w:hyperlink w:anchor="_Toc92890529" w:history="1">
        <w:r w:rsidR="00975D86" w:rsidRPr="0085240A">
          <w:rPr>
            <w:rStyle w:val="Hyperlink"/>
            <w:noProof/>
          </w:rPr>
          <w:t>Data Requirements</w:t>
        </w:r>
        <w:r w:rsidR="00975D86">
          <w:rPr>
            <w:noProof/>
            <w:webHidden/>
          </w:rPr>
          <w:tab/>
        </w:r>
        <w:r w:rsidR="00975D86">
          <w:rPr>
            <w:noProof/>
            <w:webHidden/>
          </w:rPr>
          <w:fldChar w:fldCharType="begin"/>
        </w:r>
        <w:r w:rsidR="00975D86">
          <w:rPr>
            <w:noProof/>
            <w:webHidden/>
          </w:rPr>
          <w:instrText xml:space="preserve"> PAGEREF _Toc92890529 \h </w:instrText>
        </w:r>
        <w:r w:rsidR="00975D86">
          <w:rPr>
            <w:noProof/>
            <w:webHidden/>
          </w:rPr>
        </w:r>
        <w:r w:rsidR="00975D86">
          <w:rPr>
            <w:noProof/>
            <w:webHidden/>
          </w:rPr>
          <w:fldChar w:fldCharType="separate"/>
        </w:r>
        <w:r w:rsidR="00430A26">
          <w:rPr>
            <w:noProof/>
            <w:webHidden/>
          </w:rPr>
          <w:t>23</w:t>
        </w:r>
        <w:r w:rsidR="00975D86">
          <w:rPr>
            <w:noProof/>
            <w:webHidden/>
          </w:rPr>
          <w:fldChar w:fldCharType="end"/>
        </w:r>
      </w:hyperlink>
    </w:p>
    <w:p w14:paraId="17C114F2" w14:textId="260B8BF1" w:rsidR="00975D86" w:rsidRDefault="00710795">
      <w:pPr>
        <w:pStyle w:val="TOC3"/>
        <w:rPr>
          <w:rFonts w:asciiTheme="minorHAnsi" w:eastAsiaTheme="minorEastAsia" w:hAnsiTheme="minorHAnsi" w:cstheme="minorBidi"/>
          <w:noProof/>
          <w:sz w:val="22"/>
          <w:szCs w:val="22"/>
        </w:rPr>
      </w:pPr>
      <w:hyperlink w:anchor="_Toc92890530" w:history="1">
        <w:r w:rsidR="00975D86" w:rsidRPr="0085240A">
          <w:rPr>
            <w:rStyle w:val="Hyperlink"/>
            <w:noProof/>
          </w:rPr>
          <w:t>Site Types</w:t>
        </w:r>
        <w:r w:rsidR="00975D86">
          <w:rPr>
            <w:noProof/>
            <w:webHidden/>
          </w:rPr>
          <w:tab/>
        </w:r>
        <w:r w:rsidR="00975D86">
          <w:rPr>
            <w:noProof/>
            <w:webHidden/>
          </w:rPr>
          <w:fldChar w:fldCharType="begin"/>
        </w:r>
        <w:r w:rsidR="00975D86">
          <w:rPr>
            <w:noProof/>
            <w:webHidden/>
          </w:rPr>
          <w:instrText xml:space="preserve"> PAGEREF _Toc92890530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54D4E92" w14:textId="577E6BAF" w:rsidR="00975D86" w:rsidRDefault="00710795">
      <w:pPr>
        <w:pStyle w:val="TOC3"/>
        <w:rPr>
          <w:rFonts w:asciiTheme="minorHAnsi" w:eastAsiaTheme="minorEastAsia" w:hAnsiTheme="minorHAnsi" w:cstheme="minorBidi"/>
          <w:noProof/>
          <w:sz w:val="22"/>
          <w:szCs w:val="22"/>
        </w:rPr>
      </w:pPr>
      <w:hyperlink w:anchor="_Toc92890531" w:history="1">
        <w:r w:rsidR="00975D86" w:rsidRPr="0085240A">
          <w:rPr>
            <w:rStyle w:val="Hyperlink"/>
            <w:noProof/>
          </w:rPr>
          <w:t>Starting with a Surrogate Simulation</w:t>
        </w:r>
        <w:r w:rsidR="00975D86">
          <w:rPr>
            <w:noProof/>
            <w:webHidden/>
          </w:rPr>
          <w:tab/>
        </w:r>
        <w:r w:rsidR="00975D86">
          <w:rPr>
            <w:noProof/>
            <w:webHidden/>
          </w:rPr>
          <w:fldChar w:fldCharType="begin"/>
        </w:r>
        <w:r w:rsidR="00975D86">
          <w:rPr>
            <w:noProof/>
            <w:webHidden/>
          </w:rPr>
          <w:instrText xml:space="preserve"> PAGEREF _Toc92890531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1CC1BE4" w14:textId="2324E9E1" w:rsidR="00975D86" w:rsidRDefault="00710795">
      <w:pPr>
        <w:pStyle w:val="TOC3"/>
        <w:rPr>
          <w:rFonts w:asciiTheme="minorHAnsi" w:eastAsiaTheme="minorEastAsia" w:hAnsiTheme="minorHAnsi" w:cstheme="minorBidi"/>
          <w:noProof/>
          <w:sz w:val="22"/>
          <w:szCs w:val="22"/>
        </w:rPr>
      </w:pPr>
      <w:hyperlink w:anchor="_Toc92890532" w:history="1">
        <w:r w:rsidR="00975D86" w:rsidRPr="0085240A">
          <w:rPr>
            <w:rStyle w:val="Hyperlink"/>
            <w:noProof/>
          </w:rPr>
          <w:t>Water Volume Modeling Options</w:t>
        </w:r>
        <w:r w:rsidR="00975D86">
          <w:rPr>
            <w:noProof/>
            <w:webHidden/>
          </w:rPr>
          <w:tab/>
        </w:r>
        <w:r w:rsidR="00975D86">
          <w:rPr>
            <w:noProof/>
            <w:webHidden/>
          </w:rPr>
          <w:fldChar w:fldCharType="begin"/>
        </w:r>
        <w:r w:rsidR="00975D86">
          <w:rPr>
            <w:noProof/>
            <w:webHidden/>
          </w:rPr>
          <w:instrText xml:space="preserve"> PAGEREF _Toc92890532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E56E666" w14:textId="0E88F782" w:rsidR="00975D86" w:rsidRDefault="00710795">
      <w:pPr>
        <w:pStyle w:val="TOC3"/>
        <w:rPr>
          <w:rFonts w:asciiTheme="minorHAnsi" w:eastAsiaTheme="minorEastAsia" w:hAnsiTheme="minorHAnsi" w:cstheme="minorBidi"/>
          <w:noProof/>
          <w:sz w:val="22"/>
          <w:szCs w:val="22"/>
        </w:rPr>
      </w:pPr>
      <w:hyperlink w:anchor="_Toc92890533" w:history="1">
        <w:r w:rsidR="00975D86" w:rsidRPr="0085240A">
          <w:rPr>
            <w:rStyle w:val="Hyperlink"/>
            <w:noProof/>
          </w:rPr>
          <w:t>Adding a State Variable</w:t>
        </w:r>
        <w:r w:rsidR="00975D86">
          <w:rPr>
            <w:noProof/>
            <w:webHidden/>
          </w:rPr>
          <w:tab/>
        </w:r>
        <w:r w:rsidR="00975D86">
          <w:rPr>
            <w:noProof/>
            <w:webHidden/>
          </w:rPr>
          <w:fldChar w:fldCharType="begin"/>
        </w:r>
        <w:r w:rsidR="00975D86">
          <w:rPr>
            <w:noProof/>
            <w:webHidden/>
          </w:rPr>
          <w:instrText xml:space="preserve"> PAGEREF _Toc92890533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16D1B877" w14:textId="0ED64174" w:rsidR="00975D86" w:rsidRDefault="00710795">
      <w:pPr>
        <w:pStyle w:val="TOC4"/>
        <w:rPr>
          <w:rFonts w:asciiTheme="minorHAnsi" w:eastAsiaTheme="minorEastAsia" w:hAnsiTheme="minorHAnsi" w:cstheme="minorBidi"/>
          <w:noProof/>
          <w:sz w:val="22"/>
          <w:szCs w:val="22"/>
        </w:rPr>
      </w:pPr>
      <w:hyperlink w:anchor="_Toc92890534" w:history="1">
        <w:r w:rsidR="00975D86" w:rsidRPr="0085240A">
          <w:rPr>
            <w:rStyle w:val="Hyperlink"/>
            <w:noProof/>
          </w:rPr>
          <w:t>Adding a Chemical</w:t>
        </w:r>
        <w:r w:rsidR="00975D86">
          <w:rPr>
            <w:noProof/>
            <w:webHidden/>
          </w:rPr>
          <w:tab/>
        </w:r>
        <w:r w:rsidR="00975D86">
          <w:rPr>
            <w:noProof/>
            <w:webHidden/>
          </w:rPr>
          <w:fldChar w:fldCharType="begin"/>
        </w:r>
        <w:r w:rsidR="00975D86">
          <w:rPr>
            <w:noProof/>
            <w:webHidden/>
          </w:rPr>
          <w:instrText xml:space="preserve"> PAGEREF _Toc92890534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69E65CE" w14:textId="3E88D307" w:rsidR="00975D86" w:rsidRDefault="00710795">
      <w:pPr>
        <w:pStyle w:val="TOC4"/>
        <w:rPr>
          <w:rFonts w:asciiTheme="minorHAnsi" w:eastAsiaTheme="minorEastAsia" w:hAnsiTheme="minorHAnsi" w:cstheme="minorBidi"/>
          <w:noProof/>
          <w:sz w:val="22"/>
          <w:szCs w:val="22"/>
        </w:rPr>
      </w:pPr>
      <w:hyperlink w:anchor="_Toc92890535" w:history="1">
        <w:r w:rsidR="00975D86" w:rsidRPr="0085240A">
          <w:rPr>
            <w:rStyle w:val="Hyperlink"/>
            <w:noProof/>
          </w:rPr>
          <w:t>Adding a Plant</w:t>
        </w:r>
        <w:r w:rsidR="00975D86">
          <w:rPr>
            <w:noProof/>
            <w:webHidden/>
          </w:rPr>
          <w:tab/>
        </w:r>
        <w:r w:rsidR="00975D86">
          <w:rPr>
            <w:noProof/>
            <w:webHidden/>
          </w:rPr>
          <w:fldChar w:fldCharType="begin"/>
        </w:r>
        <w:r w:rsidR="00975D86">
          <w:rPr>
            <w:noProof/>
            <w:webHidden/>
          </w:rPr>
          <w:instrText xml:space="preserve"> PAGEREF _Toc92890535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5B448A3" w14:textId="0AFF0914" w:rsidR="00975D86" w:rsidRDefault="00710795">
      <w:pPr>
        <w:pStyle w:val="TOC4"/>
        <w:rPr>
          <w:rFonts w:asciiTheme="minorHAnsi" w:eastAsiaTheme="minorEastAsia" w:hAnsiTheme="minorHAnsi" w:cstheme="minorBidi"/>
          <w:noProof/>
          <w:sz w:val="22"/>
          <w:szCs w:val="22"/>
        </w:rPr>
      </w:pPr>
      <w:hyperlink w:anchor="_Toc92890536" w:history="1">
        <w:r w:rsidR="00975D86" w:rsidRPr="0085240A">
          <w:rPr>
            <w:rStyle w:val="Hyperlink"/>
            <w:noProof/>
          </w:rPr>
          <w:t>Adding an Animal</w:t>
        </w:r>
        <w:r w:rsidR="00975D86">
          <w:rPr>
            <w:noProof/>
            <w:webHidden/>
          </w:rPr>
          <w:tab/>
        </w:r>
        <w:r w:rsidR="00975D86">
          <w:rPr>
            <w:noProof/>
            <w:webHidden/>
          </w:rPr>
          <w:fldChar w:fldCharType="begin"/>
        </w:r>
        <w:r w:rsidR="00975D86">
          <w:rPr>
            <w:noProof/>
            <w:webHidden/>
          </w:rPr>
          <w:instrText xml:space="preserve"> PAGEREF _Toc92890536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70533C8D" w14:textId="6574397B" w:rsidR="00975D86" w:rsidRDefault="00710795">
      <w:pPr>
        <w:pStyle w:val="TOC3"/>
        <w:rPr>
          <w:rFonts w:asciiTheme="minorHAnsi" w:eastAsiaTheme="minorEastAsia" w:hAnsiTheme="minorHAnsi" w:cstheme="minorBidi"/>
          <w:noProof/>
          <w:sz w:val="22"/>
          <w:szCs w:val="22"/>
        </w:rPr>
      </w:pPr>
      <w:hyperlink w:anchor="_Toc92890537" w:history="1">
        <w:r w:rsidR="00975D86" w:rsidRPr="0085240A">
          <w:rPr>
            <w:rStyle w:val="Hyperlink"/>
            <w:noProof/>
          </w:rPr>
          <w:t>Using Sediment Bed Models and Data Requirements</w:t>
        </w:r>
        <w:r w:rsidR="00975D86">
          <w:rPr>
            <w:noProof/>
            <w:webHidden/>
          </w:rPr>
          <w:tab/>
        </w:r>
        <w:r w:rsidR="00975D86">
          <w:rPr>
            <w:noProof/>
            <w:webHidden/>
          </w:rPr>
          <w:fldChar w:fldCharType="begin"/>
        </w:r>
        <w:r w:rsidR="00975D86">
          <w:rPr>
            <w:noProof/>
            <w:webHidden/>
          </w:rPr>
          <w:instrText xml:space="preserve"> PAGEREF _Toc92890537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4446D4EC" w14:textId="19F67329" w:rsidR="00975D86" w:rsidRDefault="00710795">
      <w:pPr>
        <w:pStyle w:val="TOC4"/>
        <w:rPr>
          <w:rFonts w:asciiTheme="minorHAnsi" w:eastAsiaTheme="minorEastAsia" w:hAnsiTheme="minorHAnsi" w:cstheme="minorBidi"/>
          <w:noProof/>
          <w:sz w:val="22"/>
          <w:szCs w:val="22"/>
        </w:rPr>
      </w:pPr>
      <w:hyperlink w:anchor="_Toc92890538" w:history="1">
        <w:r w:rsidR="00975D86" w:rsidRPr="0085240A">
          <w:rPr>
            <w:rStyle w:val="Hyperlink"/>
            <w:noProof/>
          </w:rPr>
          <w:t>Default Sediment Bed Model</w:t>
        </w:r>
        <w:r w:rsidR="00975D86">
          <w:rPr>
            <w:noProof/>
            <w:webHidden/>
          </w:rPr>
          <w:tab/>
        </w:r>
        <w:r w:rsidR="00975D86">
          <w:rPr>
            <w:noProof/>
            <w:webHidden/>
          </w:rPr>
          <w:fldChar w:fldCharType="begin"/>
        </w:r>
        <w:r w:rsidR="00975D86">
          <w:rPr>
            <w:noProof/>
            <w:webHidden/>
          </w:rPr>
          <w:instrText xml:space="preserve"> PAGEREF _Toc92890538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6C634A8F" w14:textId="62B22B6B" w:rsidR="00975D86" w:rsidRDefault="00710795">
      <w:pPr>
        <w:pStyle w:val="TOC4"/>
        <w:rPr>
          <w:rFonts w:asciiTheme="minorHAnsi" w:eastAsiaTheme="minorEastAsia" w:hAnsiTheme="minorHAnsi" w:cstheme="minorBidi"/>
          <w:noProof/>
          <w:sz w:val="22"/>
          <w:szCs w:val="22"/>
        </w:rPr>
      </w:pPr>
      <w:hyperlink w:anchor="_Toc92890539" w:history="1">
        <w:r w:rsidR="00975D86" w:rsidRPr="0085240A">
          <w:rPr>
            <w:rStyle w:val="Hyperlink"/>
            <w:noProof/>
          </w:rPr>
          <w:t>TSS</w:t>
        </w:r>
        <w:r w:rsidR="00975D86">
          <w:rPr>
            <w:noProof/>
            <w:webHidden/>
          </w:rPr>
          <w:tab/>
        </w:r>
        <w:r w:rsidR="00975D86">
          <w:rPr>
            <w:noProof/>
            <w:webHidden/>
          </w:rPr>
          <w:fldChar w:fldCharType="begin"/>
        </w:r>
        <w:r w:rsidR="00975D86">
          <w:rPr>
            <w:noProof/>
            <w:webHidden/>
          </w:rPr>
          <w:instrText xml:space="preserve"> PAGEREF _Toc92890539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38302E36" w14:textId="5E670BA9" w:rsidR="00975D86" w:rsidRDefault="00710795">
      <w:pPr>
        <w:pStyle w:val="TOC4"/>
        <w:rPr>
          <w:rFonts w:asciiTheme="minorHAnsi" w:eastAsiaTheme="minorEastAsia" w:hAnsiTheme="minorHAnsi" w:cstheme="minorBidi"/>
          <w:noProof/>
          <w:sz w:val="22"/>
          <w:szCs w:val="22"/>
        </w:rPr>
      </w:pPr>
      <w:hyperlink w:anchor="_Toc92890540" w:history="1">
        <w:r w:rsidR="00975D86" w:rsidRPr="0085240A">
          <w:rPr>
            <w:rStyle w:val="Hyperlink"/>
            <w:noProof/>
          </w:rPr>
          <w:t>Sediment Diagenesis Model</w:t>
        </w:r>
        <w:r w:rsidR="00975D86">
          <w:rPr>
            <w:noProof/>
            <w:webHidden/>
          </w:rPr>
          <w:tab/>
        </w:r>
        <w:r w:rsidR="00975D86">
          <w:rPr>
            <w:noProof/>
            <w:webHidden/>
          </w:rPr>
          <w:fldChar w:fldCharType="begin"/>
        </w:r>
        <w:r w:rsidR="00975D86">
          <w:rPr>
            <w:noProof/>
            <w:webHidden/>
          </w:rPr>
          <w:instrText xml:space="preserve"> PAGEREF _Toc92890540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2B699493" w14:textId="0E6B94A3" w:rsidR="00975D86" w:rsidRDefault="00710795">
      <w:pPr>
        <w:pStyle w:val="TOC3"/>
        <w:rPr>
          <w:rFonts w:asciiTheme="minorHAnsi" w:eastAsiaTheme="minorEastAsia" w:hAnsiTheme="minorHAnsi" w:cstheme="minorBidi"/>
          <w:noProof/>
          <w:sz w:val="22"/>
          <w:szCs w:val="22"/>
        </w:rPr>
      </w:pPr>
      <w:hyperlink w:anchor="_Toc92890541" w:history="1">
        <w:r w:rsidR="00975D86" w:rsidRPr="0085240A">
          <w:rPr>
            <w:rStyle w:val="Hyperlink"/>
            <w:noProof/>
          </w:rPr>
          <w:t>Model Calibration</w:t>
        </w:r>
        <w:r w:rsidR="00975D86">
          <w:rPr>
            <w:noProof/>
            <w:webHidden/>
          </w:rPr>
          <w:tab/>
        </w:r>
        <w:r w:rsidR="00975D86">
          <w:rPr>
            <w:noProof/>
            <w:webHidden/>
          </w:rPr>
          <w:fldChar w:fldCharType="begin"/>
        </w:r>
        <w:r w:rsidR="00975D86">
          <w:rPr>
            <w:noProof/>
            <w:webHidden/>
          </w:rPr>
          <w:instrText xml:space="preserve"> PAGEREF _Toc92890541 \h </w:instrText>
        </w:r>
        <w:r w:rsidR="00975D86">
          <w:rPr>
            <w:noProof/>
            <w:webHidden/>
          </w:rPr>
        </w:r>
        <w:r w:rsidR="00975D86">
          <w:rPr>
            <w:noProof/>
            <w:webHidden/>
          </w:rPr>
          <w:fldChar w:fldCharType="separate"/>
        </w:r>
        <w:r w:rsidR="00430A26">
          <w:rPr>
            <w:noProof/>
            <w:webHidden/>
          </w:rPr>
          <w:t>28</w:t>
        </w:r>
        <w:r w:rsidR="00975D86">
          <w:rPr>
            <w:noProof/>
            <w:webHidden/>
          </w:rPr>
          <w:fldChar w:fldCharType="end"/>
        </w:r>
      </w:hyperlink>
    </w:p>
    <w:p w14:paraId="0C75A5C5" w14:textId="27A8CEBF" w:rsidR="00975D86" w:rsidRDefault="00710795">
      <w:pPr>
        <w:pStyle w:val="TOC3"/>
        <w:rPr>
          <w:rFonts w:asciiTheme="minorHAnsi" w:eastAsiaTheme="minorEastAsia" w:hAnsiTheme="minorHAnsi" w:cstheme="minorBidi"/>
          <w:noProof/>
          <w:sz w:val="22"/>
          <w:szCs w:val="22"/>
        </w:rPr>
      </w:pPr>
      <w:hyperlink w:anchor="_Toc92890542" w:history="1">
        <w:r w:rsidR="00975D86" w:rsidRPr="0085240A">
          <w:rPr>
            <w:rStyle w:val="Hyperlink"/>
            <w:noProof/>
          </w:rPr>
          <w:t>Model Validation</w:t>
        </w:r>
        <w:r w:rsidR="00975D86">
          <w:rPr>
            <w:noProof/>
            <w:webHidden/>
          </w:rPr>
          <w:tab/>
        </w:r>
        <w:r w:rsidR="00975D86">
          <w:rPr>
            <w:noProof/>
            <w:webHidden/>
          </w:rPr>
          <w:fldChar w:fldCharType="begin"/>
        </w:r>
        <w:r w:rsidR="00975D86">
          <w:rPr>
            <w:noProof/>
            <w:webHidden/>
          </w:rPr>
          <w:instrText xml:space="preserve"> PAGEREF _Toc92890542 \h </w:instrText>
        </w:r>
        <w:r w:rsidR="00975D86">
          <w:rPr>
            <w:noProof/>
            <w:webHidden/>
          </w:rPr>
        </w:r>
        <w:r w:rsidR="00975D86">
          <w:rPr>
            <w:noProof/>
            <w:webHidden/>
          </w:rPr>
          <w:fldChar w:fldCharType="separate"/>
        </w:r>
        <w:r w:rsidR="00430A26">
          <w:rPr>
            <w:noProof/>
            <w:webHidden/>
          </w:rPr>
          <w:t>29</w:t>
        </w:r>
        <w:r w:rsidR="00975D86">
          <w:rPr>
            <w:noProof/>
            <w:webHidden/>
          </w:rPr>
          <w:fldChar w:fldCharType="end"/>
        </w:r>
      </w:hyperlink>
    </w:p>
    <w:p w14:paraId="18652C4B" w14:textId="1512C8E3" w:rsidR="00975D86" w:rsidRDefault="00710795">
      <w:pPr>
        <w:pStyle w:val="TOC2"/>
        <w:rPr>
          <w:rFonts w:asciiTheme="minorHAnsi" w:eastAsiaTheme="minorEastAsia" w:hAnsiTheme="minorHAnsi" w:cstheme="minorBidi"/>
          <w:b w:val="0"/>
          <w:szCs w:val="22"/>
        </w:rPr>
      </w:pPr>
      <w:hyperlink w:anchor="_Toc92890543" w:history="1">
        <w:r w:rsidR="00975D86" w:rsidRPr="0085240A">
          <w:rPr>
            <w:rStyle w:val="Hyperlink"/>
          </w:rPr>
          <w:t>Multi-Segment Runs</w:t>
        </w:r>
        <w:r w:rsidR="00975D86">
          <w:rPr>
            <w:webHidden/>
          </w:rPr>
          <w:tab/>
        </w:r>
        <w:r w:rsidR="00975D86">
          <w:rPr>
            <w:webHidden/>
          </w:rPr>
          <w:fldChar w:fldCharType="begin"/>
        </w:r>
        <w:r w:rsidR="00975D86">
          <w:rPr>
            <w:webHidden/>
          </w:rPr>
          <w:instrText xml:space="preserve"> PAGEREF _Toc92890543 \h </w:instrText>
        </w:r>
        <w:r w:rsidR="00975D86">
          <w:rPr>
            <w:webHidden/>
          </w:rPr>
        </w:r>
        <w:r w:rsidR="00975D86">
          <w:rPr>
            <w:webHidden/>
          </w:rPr>
          <w:fldChar w:fldCharType="separate"/>
        </w:r>
        <w:r w:rsidR="00430A26">
          <w:rPr>
            <w:webHidden/>
          </w:rPr>
          <w:t>30</w:t>
        </w:r>
        <w:r w:rsidR="00975D86">
          <w:rPr>
            <w:webHidden/>
          </w:rPr>
          <w:fldChar w:fldCharType="end"/>
        </w:r>
      </w:hyperlink>
    </w:p>
    <w:p w14:paraId="7C60F5C9" w14:textId="0B13B9BA" w:rsidR="00975D86" w:rsidRDefault="00710795">
      <w:pPr>
        <w:pStyle w:val="TOC2"/>
        <w:rPr>
          <w:rFonts w:asciiTheme="minorHAnsi" w:eastAsiaTheme="minorEastAsia" w:hAnsiTheme="minorHAnsi" w:cstheme="minorBidi"/>
          <w:b w:val="0"/>
          <w:szCs w:val="22"/>
        </w:rPr>
      </w:pPr>
      <w:hyperlink w:anchor="_Toc92890544" w:history="1">
        <w:r w:rsidR="00975D86" w:rsidRPr="0085240A">
          <w:rPr>
            <w:rStyle w:val="Hyperlink"/>
          </w:rPr>
          <w:t>Needs to be updated following interface upgrades</w:t>
        </w:r>
        <w:r w:rsidR="00975D86">
          <w:rPr>
            <w:webHidden/>
          </w:rPr>
          <w:tab/>
        </w:r>
        <w:r w:rsidR="00975D86">
          <w:rPr>
            <w:webHidden/>
          </w:rPr>
          <w:fldChar w:fldCharType="begin"/>
        </w:r>
        <w:r w:rsidR="00975D86">
          <w:rPr>
            <w:webHidden/>
          </w:rPr>
          <w:instrText xml:space="preserve"> PAGEREF _Toc92890544 \h </w:instrText>
        </w:r>
        <w:r w:rsidR="00975D86">
          <w:rPr>
            <w:webHidden/>
          </w:rPr>
        </w:r>
        <w:r w:rsidR="00975D86">
          <w:rPr>
            <w:webHidden/>
          </w:rPr>
          <w:fldChar w:fldCharType="separate"/>
        </w:r>
        <w:r w:rsidR="00430A26">
          <w:rPr>
            <w:webHidden/>
          </w:rPr>
          <w:t>30</w:t>
        </w:r>
        <w:r w:rsidR="00975D86">
          <w:rPr>
            <w:webHidden/>
          </w:rPr>
          <w:fldChar w:fldCharType="end"/>
        </w:r>
      </w:hyperlink>
    </w:p>
    <w:p w14:paraId="2EC2173B" w14:textId="48F1378C" w:rsidR="00975D86" w:rsidRDefault="00710795">
      <w:pPr>
        <w:pStyle w:val="TOC2"/>
        <w:rPr>
          <w:rFonts w:asciiTheme="minorHAnsi" w:eastAsiaTheme="minorEastAsia" w:hAnsiTheme="minorHAnsi" w:cstheme="minorBidi"/>
          <w:b w:val="0"/>
          <w:szCs w:val="22"/>
        </w:rPr>
      </w:pPr>
      <w:hyperlink w:anchor="_Toc92890545" w:history="1">
        <w:r w:rsidR="00975D86" w:rsidRPr="0085240A">
          <w:rPr>
            <w:rStyle w:val="Hyperlink"/>
          </w:rPr>
          <w:t>Tutorial</w:t>
        </w:r>
        <w:r w:rsidR="00975D86">
          <w:rPr>
            <w:webHidden/>
          </w:rPr>
          <w:tab/>
        </w:r>
        <w:r w:rsidR="00975D86">
          <w:rPr>
            <w:webHidden/>
          </w:rPr>
          <w:fldChar w:fldCharType="begin"/>
        </w:r>
        <w:r w:rsidR="00975D86">
          <w:rPr>
            <w:webHidden/>
          </w:rPr>
          <w:instrText xml:space="preserve"> PAGEREF _Toc92890545 \h </w:instrText>
        </w:r>
        <w:r w:rsidR="00975D86">
          <w:rPr>
            <w:webHidden/>
          </w:rPr>
        </w:r>
        <w:r w:rsidR="00975D86">
          <w:rPr>
            <w:webHidden/>
          </w:rPr>
          <w:fldChar w:fldCharType="separate"/>
        </w:r>
        <w:r w:rsidR="00430A26">
          <w:rPr>
            <w:webHidden/>
          </w:rPr>
          <w:t>32</w:t>
        </w:r>
        <w:r w:rsidR="00975D86">
          <w:rPr>
            <w:webHidden/>
          </w:rPr>
          <w:fldChar w:fldCharType="end"/>
        </w:r>
      </w:hyperlink>
    </w:p>
    <w:p w14:paraId="67020BF9" w14:textId="5FA99A8B" w:rsidR="00975D86" w:rsidRDefault="00710795">
      <w:pPr>
        <w:pStyle w:val="TOC3"/>
        <w:rPr>
          <w:rFonts w:asciiTheme="minorHAnsi" w:eastAsiaTheme="minorEastAsia" w:hAnsiTheme="minorHAnsi" w:cstheme="minorBidi"/>
          <w:noProof/>
          <w:sz w:val="22"/>
          <w:szCs w:val="22"/>
        </w:rPr>
      </w:pPr>
      <w:hyperlink w:anchor="_Toc92890546" w:history="1">
        <w:r w:rsidR="00975D86" w:rsidRPr="0085240A">
          <w:rPr>
            <w:rStyle w:val="Hyperlink"/>
            <w:noProof/>
          </w:rPr>
          <w:t>Simple Tutorial</w:t>
        </w:r>
        <w:r w:rsidR="00975D86">
          <w:rPr>
            <w:noProof/>
            <w:webHidden/>
          </w:rPr>
          <w:tab/>
        </w:r>
        <w:r w:rsidR="00975D86">
          <w:rPr>
            <w:noProof/>
            <w:webHidden/>
          </w:rPr>
          <w:fldChar w:fldCharType="begin"/>
        </w:r>
        <w:r w:rsidR="00975D86">
          <w:rPr>
            <w:noProof/>
            <w:webHidden/>
          </w:rPr>
          <w:instrText xml:space="preserve"> PAGEREF _Toc92890546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54922B9E" w14:textId="310B3DA3" w:rsidR="00975D86" w:rsidRDefault="00710795">
      <w:pPr>
        <w:pStyle w:val="TOC4"/>
        <w:rPr>
          <w:rFonts w:asciiTheme="minorHAnsi" w:eastAsiaTheme="minorEastAsia" w:hAnsiTheme="minorHAnsi" w:cstheme="minorBidi"/>
          <w:noProof/>
          <w:sz w:val="22"/>
          <w:szCs w:val="22"/>
        </w:rPr>
      </w:pPr>
      <w:hyperlink w:anchor="_Toc92890547" w:history="1">
        <w:r w:rsidR="00975D86" w:rsidRPr="0085240A">
          <w:rPr>
            <w:rStyle w:val="Hyperlink"/>
            <w:noProof/>
          </w:rPr>
          <w:t>Tutorial-- Step 1:  Deleting and Adding a Plant</w:t>
        </w:r>
        <w:r w:rsidR="00975D86">
          <w:rPr>
            <w:noProof/>
            <w:webHidden/>
          </w:rPr>
          <w:tab/>
        </w:r>
        <w:r w:rsidR="00975D86">
          <w:rPr>
            <w:noProof/>
            <w:webHidden/>
          </w:rPr>
          <w:fldChar w:fldCharType="begin"/>
        </w:r>
        <w:r w:rsidR="00975D86">
          <w:rPr>
            <w:noProof/>
            <w:webHidden/>
          </w:rPr>
          <w:instrText xml:space="preserve"> PAGEREF _Toc92890547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06A03647" w14:textId="4EFFF1C7" w:rsidR="00975D86" w:rsidRDefault="00710795">
      <w:pPr>
        <w:pStyle w:val="TOC4"/>
        <w:rPr>
          <w:rFonts w:asciiTheme="minorHAnsi" w:eastAsiaTheme="minorEastAsia" w:hAnsiTheme="minorHAnsi" w:cstheme="minorBidi"/>
          <w:noProof/>
          <w:sz w:val="22"/>
          <w:szCs w:val="22"/>
        </w:rPr>
      </w:pPr>
      <w:hyperlink w:anchor="_Toc92890548" w:history="1">
        <w:r w:rsidR="00975D86" w:rsidRPr="0085240A">
          <w:rPr>
            <w:rStyle w:val="Hyperlink"/>
            <w:noProof/>
          </w:rPr>
          <w:t>Tutorial-- Step 2:  Setting an Initial Condition</w:t>
        </w:r>
        <w:r w:rsidR="00975D86">
          <w:rPr>
            <w:noProof/>
            <w:webHidden/>
          </w:rPr>
          <w:tab/>
        </w:r>
        <w:r w:rsidR="00975D86">
          <w:rPr>
            <w:noProof/>
            <w:webHidden/>
          </w:rPr>
          <w:fldChar w:fldCharType="begin"/>
        </w:r>
        <w:r w:rsidR="00975D86">
          <w:rPr>
            <w:noProof/>
            <w:webHidden/>
          </w:rPr>
          <w:instrText xml:space="preserve"> PAGEREF _Toc92890548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4B4EE828" w14:textId="1A9C97C9" w:rsidR="00975D86" w:rsidRDefault="00710795">
      <w:pPr>
        <w:pStyle w:val="TOC4"/>
        <w:rPr>
          <w:rFonts w:asciiTheme="minorHAnsi" w:eastAsiaTheme="minorEastAsia" w:hAnsiTheme="minorHAnsi" w:cstheme="minorBidi"/>
          <w:noProof/>
          <w:sz w:val="22"/>
          <w:szCs w:val="22"/>
        </w:rPr>
      </w:pPr>
      <w:hyperlink w:anchor="_Toc92890549" w:history="1">
        <w:r w:rsidR="00975D86" w:rsidRPr="0085240A">
          <w:rPr>
            <w:rStyle w:val="Hyperlink"/>
            <w:noProof/>
          </w:rPr>
          <w:t>Tutorial-- Step 3:  Viewing Parameters in A Simulation</w:t>
        </w:r>
        <w:r w:rsidR="00975D86">
          <w:rPr>
            <w:noProof/>
            <w:webHidden/>
          </w:rPr>
          <w:tab/>
        </w:r>
        <w:r w:rsidR="00975D86">
          <w:rPr>
            <w:noProof/>
            <w:webHidden/>
          </w:rPr>
          <w:fldChar w:fldCharType="begin"/>
        </w:r>
        <w:r w:rsidR="00975D86">
          <w:rPr>
            <w:noProof/>
            <w:webHidden/>
          </w:rPr>
          <w:instrText xml:space="preserve"> PAGEREF _Toc92890549 \h </w:instrText>
        </w:r>
        <w:r w:rsidR="00975D86">
          <w:rPr>
            <w:noProof/>
            <w:webHidden/>
          </w:rPr>
        </w:r>
        <w:r w:rsidR="00975D86">
          <w:rPr>
            <w:noProof/>
            <w:webHidden/>
          </w:rPr>
          <w:fldChar w:fldCharType="separate"/>
        </w:r>
        <w:r w:rsidR="00430A26">
          <w:rPr>
            <w:noProof/>
            <w:webHidden/>
          </w:rPr>
          <w:t>33</w:t>
        </w:r>
        <w:r w:rsidR="00975D86">
          <w:rPr>
            <w:noProof/>
            <w:webHidden/>
          </w:rPr>
          <w:fldChar w:fldCharType="end"/>
        </w:r>
      </w:hyperlink>
    </w:p>
    <w:p w14:paraId="2D2D205F" w14:textId="7E1F749E" w:rsidR="00975D86" w:rsidRDefault="00710795">
      <w:pPr>
        <w:pStyle w:val="TOC4"/>
        <w:rPr>
          <w:rFonts w:asciiTheme="minorHAnsi" w:eastAsiaTheme="minorEastAsia" w:hAnsiTheme="minorHAnsi" w:cstheme="minorBidi"/>
          <w:noProof/>
          <w:sz w:val="22"/>
          <w:szCs w:val="22"/>
        </w:rPr>
      </w:pPr>
      <w:hyperlink w:anchor="_Toc92890550" w:history="1">
        <w:r w:rsidR="00975D86" w:rsidRPr="0085240A">
          <w:rPr>
            <w:rStyle w:val="Hyperlink"/>
            <w:noProof/>
          </w:rPr>
          <w:t>Tutorial-- Step 4:  Viewing Toxicant Loadings</w:t>
        </w:r>
        <w:r w:rsidR="00975D86">
          <w:rPr>
            <w:noProof/>
            <w:webHidden/>
          </w:rPr>
          <w:tab/>
        </w:r>
        <w:r w:rsidR="00975D86">
          <w:rPr>
            <w:noProof/>
            <w:webHidden/>
          </w:rPr>
          <w:fldChar w:fldCharType="begin"/>
        </w:r>
        <w:r w:rsidR="00975D86">
          <w:rPr>
            <w:noProof/>
            <w:webHidden/>
          </w:rPr>
          <w:instrText xml:space="preserve"> PAGEREF _Toc92890550 \h </w:instrText>
        </w:r>
        <w:r w:rsidR="00975D86">
          <w:rPr>
            <w:noProof/>
            <w:webHidden/>
          </w:rPr>
        </w:r>
        <w:r w:rsidR="00975D86">
          <w:rPr>
            <w:noProof/>
            <w:webHidden/>
          </w:rPr>
          <w:fldChar w:fldCharType="separate"/>
        </w:r>
        <w:r w:rsidR="00430A26">
          <w:rPr>
            <w:noProof/>
            <w:webHidden/>
          </w:rPr>
          <w:t>35</w:t>
        </w:r>
        <w:r w:rsidR="00975D86">
          <w:rPr>
            <w:noProof/>
            <w:webHidden/>
          </w:rPr>
          <w:fldChar w:fldCharType="end"/>
        </w:r>
      </w:hyperlink>
    </w:p>
    <w:p w14:paraId="373FAE2F" w14:textId="318F7451" w:rsidR="00975D86" w:rsidRDefault="00710795">
      <w:pPr>
        <w:pStyle w:val="TOC4"/>
        <w:rPr>
          <w:rFonts w:asciiTheme="minorHAnsi" w:eastAsiaTheme="minorEastAsia" w:hAnsiTheme="minorHAnsi" w:cstheme="minorBidi"/>
          <w:noProof/>
          <w:sz w:val="22"/>
          <w:szCs w:val="22"/>
        </w:rPr>
      </w:pPr>
      <w:hyperlink w:anchor="_Toc92890551" w:history="1">
        <w:r w:rsidR="00975D86" w:rsidRPr="0085240A">
          <w:rPr>
            <w:rStyle w:val="Hyperlink"/>
            <w:noProof/>
          </w:rPr>
          <w:t>Tutorial-- Step 5:  Running the Simulation</w:t>
        </w:r>
        <w:r w:rsidR="00975D86">
          <w:rPr>
            <w:noProof/>
            <w:webHidden/>
          </w:rPr>
          <w:tab/>
        </w:r>
        <w:r w:rsidR="00975D86">
          <w:rPr>
            <w:noProof/>
            <w:webHidden/>
          </w:rPr>
          <w:fldChar w:fldCharType="begin"/>
        </w:r>
        <w:r w:rsidR="00975D86">
          <w:rPr>
            <w:noProof/>
            <w:webHidden/>
          </w:rPr>
          <w:instrText xml:space="preserve"> PAGEREF _Toc92890551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210A1A77" w14:textId="079198C8" w:rsidR="00975D86" w:rsidRDefault="00710795">
      <w:pPr>
        <w:pStyle w:val="TOC4"/>
        <w:rPr>
          <w:rFonts w:asciiTheme="minorHAnsi" w:eastAsiaTheme="minorEastAsia" w:hAnsiTheme="minorHAnsi" w:cstheme="minorBidi"/>
          <w:noProof/>
          <w:sz w:val="22"/>
          <w:szCs w:val="22"/>
        </w:rPr>
      </w:pPr>
      <w:hyperlink w:anchor="_Toc92890552" w:history="1">
        <w:r w:rsidR="00975D86" w:rsidRPr="0085240A">
          <w:rPr>
            <w:rStyle w:val="Hyperlink"/>
            <w:noProof/>
          </w:rPr>
          <w:t>Tutorial-- Step 6:  Viewing Output</w:t>
        </w:r>
        <w:r w:rsidR="00975D86">
          <w:rPr>
            <w:noProof/>
            <w:webHidden/>
          </w:rPr>
          <w:tab/>
        </w:r>
        <w:r w:rsidR="00975D86">
          <w:rPr>
            <w:noProof/>
            <w:webHidden/>
          </w:rPr>
          <w:fldChar w:fldCharType="begin"/>
        </w:r>
        <w:r w:rsidR="00975D86">
          <w:rPr>
            <w:noProof/>
            <w:webHidden/>
          </w:rPr>
          <w:instrText xml:space="preserve"> PAGEREF _Toc92890552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1BA61575" w14:textId="2890FC45" w:rsidR="00975D86" w:rsidRDefault="00710795">
      <w:pPr>
        <w:pStyle w:val="TOC2"/>
        <w:rPr>
          <w:rFonts w:asciiTheme="minorHAnsi" w:eastAsiaTheme="minorEastAsia" w:hAnsiTheme="minorHAnsi" w:cstheme="minorBidi"/>
          <w:b w:val="0"/>
          <w:szCs w:val="22"/>
        </w:rPr>
      </w:pPr>
      <w:hyperlink w:anchor="_Toc92890553" w:history="1">
        <w:r w:rsidR="00975D86" w:rsidRPr="0085240A">
          <w:rPr>
            <w:rStyle w:val="Hyperlink"/>
          </w:rPr>
          <w:t>References</w:t>
        </w:r>
        <w:r w:rsidR="00975D86">
          <w:rPr>
            <w:webHidden/>
          </w:rPr>
          <w:tab/>
        </w:r>
        <w:r w:rsidR="00975D86">
          <w:rPr>
            <w:webHidden/>
          </w:rPr>
          <w:fldChar w:fldCharType="begin"/>
        </w:r>
        <w:r w:rsidR="00975D86">
          <w:rPr>
            <w:webHidden/>
          </w:rPr>
          <w:instrText xml:space="preserve"> PAGEREF _Toc92890553 \h </w:instrText>
        </w:r>
        <w:r w:rsidR="00975D86">
          <w:rPr>
            <w:webHidden/>
          </w:rPr>
        </w:r>
        <w:r w:rsidR="00975D86">
          <w:rPr>
            <w:webHidden/>
          </w:rPr>
          <w:fldChar w:fldCharType="separate"/>
        </w:r>
        <w:r w:rsidR="00430A26">
          <w:rPr>
            <w:webHidden/>
          </w:rPr>
          <w:t>37</w:t>
        </w:r>
        <w:r w:rsidR="00975D86">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5"/>
          <w:footerReference w:type="default" r:id="rId16"/>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56" w:name="_Toc92890498"/>
      <w:r w:rsidRPr="001B1392">
        <w:rPr>
          <w:color w:val="000000"/>
          <w:sz w:val="28"/>
          <w:szCs w:val="20"/>
        </w:rPr>
        <w:lastRenderedPageBreak/>
        <w:t xml:space="preserve">Getting </w:t>
      </w:r>
      <w:commentRangeStart w:id="57"/>
      <w:r w:rsidRPr="001B1392">
        <w:rPr>
          <w:color w:val="000000"/>
          <w:sz w:val="28"/>
          <w:szCs w:val="20"/>
        </w:rPr>
        <w:t>Started</w:t>
      </w:r>
      <w:bookmarkEnd w:id="56"/>
      <w:commentRangeEnd w:id="57"/>
      <w:r w:rsidR="00265250">
        <w:rPr>
          <w:rStyle w:val="CommentReference"/>
          <w:b w:val="0"/>
          <w:bCs w:val="0"/>
        </w:rPr>
        <w:commentReference w:id="57"/>
      </w:r>
    </w:p>
    <w:p w14:paraId="3FD943AE" w14:textId="77777777" w:rsidR="001E0C66" w:rsidRPr="001B1392" w:rsidRDefault="001E0C66">
      <w:pPr>
        <w:pStyle w:val="Heading3"/>
        <w:divId w:val="812912584"/>
        <w:rPr>
          <w:color w:val="000000"/>
          <w:sz w:val="24"/>
          <w:szCs w:val="20"/>
        </w:rPr>
      </w:pPr>
      <w:bookmarkStart w:id="58" w:name="_Toc92890499"/>
      <w:bookmarkStart w:id="59"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8"/>
    </w:p>
    <w:bookmarkEnd w:id="59"/>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49F34E2D" w:rsidR="001E0C66" w:rsidRPr="001B1392" w:rsidRDefault="001E0C66">
      <w:pPr>
        <w:divId w:val="662320063"/>
        <w:rPr>
          <w:color w:val="000000"/>
        </w:rPr>
      </w:pPr>
      <w:r w:rsidRPr="001B1392">
        <w:rPr>
          <w:color w:val="000000"/>
        </w:rPr>
        <w:t>The fate portion of the model, which is applicable especially to organic toxicants, includes</w:t>
      </w:r>
      <w:r w:rsidR="002955B3">
        <w:rPr>
          <w:color w:val="000000"/>
        </w:rPr>
        <w:t xml:space="preserve"> </w:t>
      </w:r>
      <w:r w:rsidR="002955B3">
        <w:rPr>
          <w:color w:val="000000"/>
        </w:rPr>
        <w:t>the following</w:t>
      </w:r>
      <w:r w:rsidRPr="001B1392">
        <w:rPr>
          <w:color w:val="000000"/>
        </w:rPr>
        <w:t>: partitioning among organisms, suspended and sedimented detritus, suspended and sedimented inorganic sediments, and water; volatilization; hydrolysis; photolysis; ionization; and microbial degradation. The effects portion of the model includes</w:t>
      </w:r>
      <w:ins w:id="60" w:author="Jones, Marguerite E" w:date="2022-01-14T11:17:00Z">
        <w:r w:rsidR="002955B3">
          <w:rPr>
            <w:color w:val="000000"/>
          </w:rPr>
          <w:t xml:space="preserve"> the following</w:t>
        </w:r>
      </w:ins>
      <w:r w:rsidRPr="001B1392">
        <w:rPr>
          <w:color w:val="000000"/>
        </w:rPr>
        <w:t xml:space="preserve">: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commentRangeStart w:id="61"/>
      <w:r w:rsidRPr="001B1392">
        <w:rPr>
          <w:color w:val="000000"/>
        </w:rPr>
        <w:t xml:space="preserve">AQUATOX </w:t>
      </w:r>
      <w:commentRangeEnd w:id="61"/>
      <w:r w:rsidR="002955B3">
        <w:rPr>
          <w:rStyle w:val="CommentReference"/>
        </w:rPr>
        <w:commentReference w:id="61"/>
      </w:r>
      <w:r w:rsidRPr="001B1392">
        <w:rPr>
          <w:color w:val="000000"/>
        </w:rPr>
        <w:t xml:space="preserve">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w:t>
      </w:r>
      <w:proofErr w:type="spellStart"/>
      <w:r w:rsidRPr="001B1392">
        <w:rPr>
          <w:color w:val="000000"/>
        </w:rPr>
        <w:t>Scavia</w:t>
      </w:r>
      <w:proofErr w:type="spellEnd"/>
      <w:r w:rsidRPr="001B1392">
        <w:rPr>
          <w:color w:val="000000"/>
        </w:rPr>
        <w:t xml:space="preserve">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36132C51"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w:t>
      </w:r>
      <w:r w:rsidR="002955B3">
        <w:rPr>
          <w:color w:val="000000"/>
        </w:rPr>
        <w:t xml:space="preserve">its </w:t>
      </w:r>
      <w:r>
        <w:rPr>
          <w:color w:val="000000"/>
        </w:rPr>
        <w:t xml:space="preserve">3.2 </w:t>
      </w:r>
      <w:r>
        <w:rPr>
          <w:i/>
          <w:color w:val="000000"/>
        </w:rPr>
        <w:t>Technical Documentation.</w:t>
      </w:r>
    </w:p>
    <w:p w14:paraId="4612DAB4" w14:textId="58A3BE53"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w:t>
      </w:r>
      <w:r w:rsidR="00225168">
        <w:rPr>
          <w:color w:val="000000"/>
        </w:rPr>
        <w:t>,</w:t>
      </w:r>
      <w:r w:rsidR="0017382D">
        <w:rPr>
          <w:color w:val="000000"/>
        </w:rPr>
        <w:t xml:space="preserv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62" w:name="_Toc92890500"/>
      <w:r w:rsidRPr="001B1392">
        <w:rPr>
          <w:sz w:val="24"/>
          <w:szCs w:val="20"/>
        </w:rPr>
        <w:t>Installation Considerations</w:t>
      </w:r>
      <w:bookmarkEnd w:id="62"/>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63" w:name="_Toc92890501"/>
      <w:bookmarkStart w:id="64" w:name="LoadingAStudy"/>
      <w:r w:rsidRPr="001B1392">
        <w:rPr>
          <w:color w:val="000000"/>
          <w:sz w:val="24"/>
          <w:szCs w:val="20"/>
        </w:rPr>
        <w:t>Loading a Study</w:t>
      </w:r>
      <w:bookmarkEnd w:id="63"/>
    </w:p>
    <w:bookmarkEnd w:id="64"/>
    <w:p w14:paraId="064BA7D5" w14:textId="26E9B5EA" w:rsidR="00E60FCD" w:rsidRDefault="005C7611" w:rsidP="009C1344">
      <w:pPr>
        <w:keepNext/>
        <w:divId w:val="685207787"/>
        <w:rPr>
          <w:color w:val="000000"/>
        </w:rPr>
      </w:pPr>
      <w:r>
        <w:rPr>
          <w:color w:val="000000"/>
        </w:rPr>
        <w:t>For AQUATOX.NET</w:t>
      </w:r>
      <w:r w:rsidR="002955B3">
        <w:rPr>
          <w:color w:val="000000"/>
        </w:rPr>
        <w:t>,</w:t>
      </w:r>
      <w:r>
        <w:rPr>
          <w:color w:val="000000"/>
        </w:rPr>
        <w:t xml:space="preserve">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65" w:name="MainScreen"/>
      <w:bookmarkStart w:id="66" w:name="_Toc92890502"/>
      <w:bookmarkEnd w:id="65"/>
      <w:r w:rsidRPr="001B1392">
        <w:rPr>
          <w:color w:val="000000"/>
          <w:sz w:val="24"/>
          <w:szCs w:val="20"/>
        </w:rPr>
        <w:t>The Main Window</w:t>
      </w:r>
      <w:bookmarkEnd w:id="66"/>
    </w:p>
    <w:p w14:paraId="05C98296" w14:textId="2D3E83A3"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p>
    <w:p w14:paraId="1EA37A2E" w14:textId="77777777" w:rsidR="001E0C66" w:rsidRPr="001B1392" w:rsidRDefault="001E0C66">
      <w:pPr>
        <w:divId w:val="358162939"/>
        <w:rPr>
          <w:color w:val="000000"/>
        </w:rPr>
      </w:pPr>
      <w:r w:rsidRPr="001B1392">
        <w:rPr>
          <w:color w:val="000000"/>
        </w:rPr>
        <w:t> </w:t>
      </w:r>
    </w:p>
    <w:p w14:paraId="0092E758" w14:textId="20C04C22"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w:t>
      </w:r>
      <w:r w:rsidR="002955B3">
        <w:rPr>
          <w:color w:val="000000"/>
        </w:rPr>
        <w:t xml:space="preserve">field (top center) </w:t>
      </w:r>
      <w:r w:rsidRPr="001B1392">
        <w:rPr>
          <w:color w:val="000000"/>
        </w:rPr>
        <w:t xml:space="preserve">can be edited; it is separate from the name of the </w:t>
      </w:r>
      <w:r w:rsidR="002955B3">
        <w:rPr>
          <w:color w:val="000000"/>
        </w:rPr>
        <w:t xml:space="preserve">JSON </w:t>
      </w:r>
      <w:r w:rsidRPr="001B1392">
        <w:rPr>
          <w:color w:val="000000"/>
        </w:rPr>
        <w:t>file you loaded</w:t>
      </w:r>
      <w:r w:rsidR="007438BB">
        <w:rPr>
          <w:color w:val="000000"/>
        </w:rPr>
        <w:t>,</w:t>
      </w:r>
      <w:r w:rsidRPr="001B1392">
        <w:rPr>
          <w:color w:val="000000"/>
        </w:rPr>
        <w:t xml:space="preserve"> which is displayed</w:t>
      </w:r>
      <w:r w:rsidR="007438BB">
        <w:rPr>
          <w:color w:val="000000"/>
        </w:rPr>
        <w:t xml:space="preserve"> in the pathway</w:t>
      </w:r>
      <w:r w:rsidRPr="001B1392">
        <w:rPr>
          <w:color w:val="000000"/>
        </w:rPr>
        <w:t xml:space="preserve"> at the top of the screen.  </w:t>
      </w:r>
    </w:p>
    <w:p w14:paraId="41956953" w14:textId="1BF67D61" w:rsidR="00256AA2" w:rsidRDefault="00256AA2">
      <w:pPr>
        <w:divId w:val="640767135"/>
        <w:rPr>
          <w:color w:val="000000"/>
        </w:rPr>
      </w:pPr>
    </w:p>
    <w:p w14:paraId="36F94F5A" w14:textId="7708D663" w:rsidR="007C0EDF" w:rsidRDefault="007C0EDF" w:rsidP="007C0EDF">
      <w:pPr>
        <w:divId w:val="640767135"/>
        <w:rPr>
          <w:color w:val="000000"/>
        </w:rPr>
      </w:pPr>
      <w:r>
        <w:rPr>
          <w:color w:val="000000"/>
        </w:rPr>
        <w:t xml:space="preserve">The window buttons </w:t>
      </w:r>
      <w:r>
        <w:rPr>
          <w:color w:val="000000"/>
        </w:rPr>
        <w:t xml:space="preserve">and labels </w:t>
      </w:r>
      <w:r>
        <w:rPr>
          <w:color w:val="000000"/>
        </w:rPr>
        <w:t xml:space="preserve">moving from top to bottom </w:t>
      </w:r>
      <w:r>
        <w:rPr>
          <w:color w:val="000000"/>
        </w:rPr>
        <w:t xml:space="preserve">down the left side </w:t>
      </w:r>
      <w:r>
        <w:rPr>
          <w:color w:val="000000"/>
        </w:rPr>
        <w:t>are as follows.</w:t>
      </w:r>
    </w:p>
    <w:p w14:paraId="29158EC6" w14:textId="77777777" w:rsidR="007C0EDF" w:rsidRDefault="007C0EDF" w:rsidP="007C0EDF">
      <w:pPr>
        <w:divId w:val="640767135"/>
        <w:rPr>
          <w:color w:val="000000"/>
        </w:rPr>
      </w:pPr>
    </w:p>
    <w:p w14:paraId="2145993E" w14:textId="77777777" w:rsidR="007C0EDF" w:rsidRDefault="007C0EDF">
      <w:pPr>
        <w:divId w:val="640767135"/>
        <w:rPr>
          <w:color w:val="000000"/>
        </w:rPr>
      </w:pPr>
      <w:r w:rsidRPr="00DA70E6">
        <w:rPr>
          <w:color w:val="000000"/>
        </w:rPr>
        <w:t>The “</w:t>
      </w:r>
      <w:r w:rsidRPr="00DA70E6">
        <w:rPr>
          <w:b/>
          <w:bCs/>
          <w:color w:val="000000"/>
        </w:rPr>
        <w:t xml:space="preserve">Load” </w:t>
      </w:r>
      <w:r w:rsidRPr="00DA70E6">
        <w:rPr>
          <w:color w:val="000000"/>
        </w:rPr>
        <w:t>button was discussed in the previous section, Loading a Study.</w:t>
      </w:r>
    </w:p>
    <w:p w14:paraId="611E38BA" w14:textId="77777777" w:rsidR="007C0EDF" w:rsidRDefault="007C0EDF">
      <w:pPr>
        <w:divId w:val="640767135"/>
        <w:rPr>
          <w:color w:val="000000"/>
        </w:rPr>
      </w:pPr>
    </w:p>
    <w:p w14:paraId="5A34BF1D" w14:textId="5F0699E5" w:rsidR="00256AA2" w:rsidRDefault="00256AA2">
      <w:pPr>
        <w:divId w:val="640767135"/>
        <w:rPr>
          <w:color w:val="000000"/>
        </w:rPr>
      </w:pPr>
      <w:r>
        <w:rPr>
          <w:color w:val="000000"/>
        </w:rPr>
        <w:t xml:space="preserve">The </w:t>
      </w:r>
      <w:r>
        <w:rPr>
          <w:b/>
          <w:bCs/>
          <w:color w:val="000000"/>
        </w:rPr>
        <w:t xml:space="preserve">Save </w:t>
      </w:r>
      <w:r>
        <w:rPr>
          <w:color w:val="000000"/>
        </w:rPr>
        <w:t xml:space="preserve">button allows the user to save the simulation and all archived results to a </w:t>
      </w:r>
      <w:r w:rsidR="007C0EDF">
        <w:rPr>
          <w:color w:val="000000"/>
        </w:rPr>
        <w:t xml:space="preserve">new </w:t>
      </w:r>
      <w:r>
        <w:rPr>
          <w:color w:val="000000"/>
        </w:rPr>
        <w:t>JSON file that can then be loaded with all parameters and driving time series.</w:t>
      </w:r>
    </w:p>
    <w:p w14:paraId="2E4FBB71" w14:textId="77777777" w:rsidR="007C0EDF" w:rsidRDefault="007C0EDF">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32836AA5" w:rsidR="00256AA2" w:rsidRPr="001B1392" w:rsidRDefault="00256AA2" w:rsidP="00256AA2">
      <w:pPr>
        <w:divId w:val="640767135"/>
        <w:rPr>
          <w:color w:val="000000"/>
        </w:rPr>
      </w:pPr>
      <w:r w:rsidRPr="003A3EF2">
        <w:rPr>
          <w:color w:val="000000"/>
        </w:rPr>
        <w:lastRenderedPageBreak/>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w:t>
      </w:r>
      <w:r w:rsidR="007C0EDF">
        <w:rPr>
          <w:color w:val="000000"/>
        </w:rPr>
        <w:t xml:space="preserve">e </w:t>
      </w:r>
      <w:r>
        <w:rPr>
          <w:color w:val="000000"/>
        </w:rPr>
        <w:t>date of th</w:t>
      </w:r>
      <w:r w:rsidR="007C0EDF">
        <w:rPr>
          <w:color w:val="000000"/>
        </w:rPr>
        <w:t>is</w:t>
      </w:r>
      <w:r>
        <w:rPr>
          <w:color w:val="000000"/>
        </w:rPr>
        <w:t xml:space="preserve"> simulation run will be saved</w:t>
      </w:r>
      <w:r w:rsidR="007C0EDF">
        <w:rPr>
          <w:color w:val="000000"/>
        </w:rPr>
        <w:t>,</w:t>
      </w:r>
      <w:r>
        <w:rPr>
          <w:color w:val="000000"/>
        </w:rPr>
        <w:t xml:space="preserve">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t xml:space="preserve">The </w:t>
      </w:r>
      <w:r w:rsidR="002B7335" w:rsidRPr="00306F13">
        <w:rPr>
          <w:b/>
          <w:bCs/>
          <w:color w:val="000000"/>
        </w:rPr>
        <w:t>Run Status</w:t>
      </w:r>
      <w:r w:rsidR="002B7335">
        <w:rPr>
          <w:color w:val="000000"/>
        </w:rPr>
        <w:t xml:space="preserve">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024B8617" w14:textId="197BC15E"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w:t>
      </w:r>
      <w:r w:rsidR="00AD5FBA" w:rsidRPr="00DA70E6">
        <w:rPr>
          <w:color w:val="000000"/>
        </w:rPr>
        <w:t xml:space="preserve"> on-screen version of this User’s Manual</w:t>
      </w:r>
      <w:r w:rsidRPr="001B1392">
        <w:rPr>
          <w:color w:val="000000"/>
        </w:rPr>
        <w:t>. </w:t>
      </w:r>
      <w:r>
        <w:rPr>
          <w:color w:val="000000"/>
        </w:rPr>
        <w:t xml:space="preserve">The </w:t>
      </w:r>
      <w:r w:rsidRPr="009C1344">
        <w:rPr>
          <w:b/>
          <w:color w:val="000000"/>
        </w:rPr>
        <w:t>Help</w:t>
      </w:r>
      <w:r>
        <w:rPr>
          <w:color w:val="000000"/>
        </w:rPr>
        <w:t xml:space="preserve"> button on other screens links to the appropriate subject in the </w:t>
      </w:r>
      <w:r w:rsidR="00AD5FBA" w:rsidRPr="00DA70E6">
        <w:rPr>
          <w:color w:val="000000"/>
        </w:rPr>
        <w:t>on-screen version of this User’s Manual</w:t>
      </w:r>
      <w:r>
        <w:rPr>
          <w:color w:val="000000"/>
        </w:rPr>
        <w:t xml:space="preserve">. </w:t>
      </w:r>
    </w:p>
    <w:p w14:paraId="0FA68511" w14:textId="77777777" w:rsidR="003A3EF2" w:rsidRDefault="003A3EF2">
      <w:pPr>
        <w:divId w:val="1225287955"/>
        <w:rPr>
          <w:color w:val="000000"/>
        </w:rPr>
      </w:pPr>
    </w:p>
    <w:p w14:paraId="0C24503D" w14:textId="5CD101DC"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246E3ADC"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Parameters within Database Files vs. Parameters within in a Simulation</w:t>
        </w:r>
      </w:hyperlink>
      <w:r>
        <w:rPr>
          <w:color w:val="000000"/>
        </w:rPr>
        <w:t>.”   There are separate sets of parameters for Sites, Animals, Remin. Records (</w:t>
      </w:r>
      <w:r w:rsidR="00360E66">
        <w:rPr>
          <w:color w:val="000000"/>
        </w:rPr>
        <w:t xml:space="preserve">i.e., remineralization or </w:t>
      </w:r>
      <w:r>
        <w:rPr>
          <w:color w:val="000000"/>
        </w:rPr>
        <w:t>organic matter parameters), Chemicals, and Plants</w:t>
      </w:r>
      <w:r w:rsidR="00360E66">
        <w:rPr>
          <w:color w:val="000000"/>
        </w:rPr>
        <w:t xml:space="preserve">, respectively </w:t>
      </w:r>
      <w:r>
        <w:rPr>
          <w:color w:val="000000"/>
        </w:rPr>
        <w:t xml:space="preserve"> </w:t>
      </w:r>
      <w:commentRangeStart w:id="67"/>
      <w:r>
        <w:rPr>
          <w:color w:val="000000"/>
        </w:rPr>
        <w:t xml:space="preserve">that can be edited via these buttons </w:t>
      </w:r>
      <w:commentRangeEnd w:id="67"/>
      <w:r w:rsidR="00360E66">
        <w:rPr>
          <w:rStyle w:val="CommentReference"/>
        </w:rPr>
        <w:commentReference w:id="67"/>
      </w:r>
      <w:r>
        <w:rPr>
          <w:color w:val="000000"/>
        </w:rPr>
        <w:t>and then later brought into a simulation.</w:t>
      </w:r>
    </w:p>
    <w:p w14:paraId="0C0B620E" w14:textId="2BB5EDEA"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439040BE"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w:t>
      </w:r>
      <w:r w:rsidR="00360E66">
        <w:rPr>
          <w:b/>
          <w:bCs/>
          <w:color w:val="000000"/>
        </w:rPr>
        <w:t xml:space="preserve"> </w:t>
      </w:r>
      <w:r w:rsidRPr="00256AA2">
        <w:rPr>
          <w:b/>
          <w:bCs/>
          <w:color w:val="000000"/>
        </w:rPr>
        <w:t>Matter</w:t>
      </w:r>
      <w:r>
        <w:rPr>
          <w:color w:val="000000"/>
        </w:rPr>
        <w:t xml:space="preserve"> button loads the remineralization record for the current simulation that can be edited by the user.</w:t>
      </w:r>
    </w:p>
    <w:p w14:paraId="1062651E" w14:textId="12818AD7"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Plants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plant parameters in the simulation.</w:t>
      </w:r>
      <w:r w:rsidR="00E53009">
        <w:rPr>
          <w:color w:val="000000"/>
        </w:rPr>
        <w:t xml:space="preserve">  </w:t>
      </w:r>
    </w:p>
    <w:p w14:paraId="359D673F" w14:textId="1DEEB32B"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Chemicals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 xml:space="preserve">chemical </w:t>
      </w:r>
      <w:r w:rsidR="00E53009" w:rsidRPr="00E53009">
        <w:rPr>
          <w:color w:val="000000"/>
        </w:rPr>
        <w:t>parameters in the simulation.</w:t>
      </w:r>
      <w:r w:rsidR="00E53009">
        <w:rPr>
          <w:color w:val="000000"/>
        </w:rPr>
        <w:t xml:space="preserve">  </w:t>
      </w:r>
    </w:p>
    <w:p w14:paraId="728E9DAC" w14:textId="6085C0FB" w:rsid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Pr>
          <w:b/>
          <w:bCs/>
          <w:color w:val="000000"/>
        </w:rPr>
        <w:t>Animals</w:t>
      </w:r>
      <w:r w:rsidR="00E53009" w:rsidRPr="00360E66">
        <w:rPr>
          <w:color w:val="000000"/>
        </w:rPr>
        <w:t xml:space="preserve"> </w:t>
      </w:r>
      <w:r w:rsidRPr="00360E66">
        <w:rPr>
          <w:color w:val="000000"/>
        </w:rPr>
        <w:t xml:space="preserve">button </w:t>
      </w:r>
      <w:r w:rsidR="00E53009" w:rsidRPr="00E53009">
        <w:rPr>
          <w:color w:val="000000"/>
        </w:rPr>
        <w:t>brings up a</w:t>
      </w:r>
      <w:r w:rsidR="00E53009">
        <w:rPr>
          <w:color w:val="000000"/>
        </w:rPr>
        <w:t>n editable</w:t>
      </w:r>
      <w:r w:rsidR="00E53009" w:rsidRPr="00E53009">
        <w:rPr>
          <w:color w:val="000000"/>
        </w:rPr>
        <w:t xml:space="preserve"> matrix of all </w:t>
      </w:r>
      <w:r w:rsidR="00E53009">
        <w:rPr>
          <w:color w:val="000000"/>
        </w:rPr>
        <w:t>animal</w:t>
      </w:r>
      <w:r w:rsidR="00E53009" w:rsidRPr="00E53009">
        <w:rPr>
          <w:color w:val="000000"/>
        </w:rPr>
        <w:t xml:space="preserve"> parameters in the simulation.</w:t>
      </w:r>
      <w:r w:rsidR="00E53009">
        <w:rPr>
          <w:color w:val="000000"/>
        </w:rPr>
        <w:t xml:space="preserve">  </w:t>
      </w:r>
    </w:p>
    <w:p w14:paraId="0321A1E3" w14:textId="2AF82D90" w:rsidR="00E53009" w:rsidRPr="00E53009" w:rsidRDefault="00360E66" w:rsidP="00114144">
      <w:pPr>
        <w:pStyle w:val="ListParagraph"/>
        <w:numPr>
          <w:ilvl w:val="0"/>
          <w:numId w:val="25"/>
        </w:numPr>
        <w:divId w:val="1700619057"/>
        <w:rPr>
          <w:color w:val="000000"/>
        </w:rPr>
      </w:pPr>
      <w:r w:rsidRPr="00360E66">
        <w:rPr>
          <w:color w:val="000000"/>
        </w:rPr>
        <w:t>The</w:t>
      </w:r>
      <w:r>
        <w:rPr>
          <w:b/>
          <w:bCs/>
          <w:color w:val="000000"/>
        </w:rPr>
        <w:t xml:space="preserve"> </w:t>
      </w:r>
      <w:r w:rsidR="00E53009" w:rsidRPr="00E53009">
        <w:rPr>
          <w:b/>
          <w:bCs/>
          <w:color w:val="000000"/>
        </w:rPr>
        <w:t>Diagenesis</w:t>
      </w:r>
      <w:r w:rsidR="00E53009" w:rsidRPr="00360E66">
        <w:rPr>
          <w:color w:val="000000"/>
        </w:rPr>
        <w:t xml:space="preserve"> </w:t>
      </w:r>
      <w:r w:rsidRPr="00360E66">
        <w:rPr>
          <w:color w:val="000000"/>
        </w:rPr>
        <w:t xml:space="preserve">button </w:t>
      </w:r>
      <w:r w:rsidR="00E53009"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38E42A0C" w:rsidR="00512480" w:rsidRPr="00256AA2" w:rsidRDefault="00360E66" w:rsidP="00114144">
      <w:pPr>
        <w:pStyle w:val="ListParagraph"/>
        <w:numPr>
          <w:ilvl w:val="0"/>
          <w:numId w:val="25"/>
        </w:numPr>
        <w:divId w:val="1924223095"/>
        <w:rPr>
          <w:color w:val="000000"/>
        </w:rPr>
      </w:pPr>
      <w:r w:rsidRPr="00360E66">
        <w:rPr>
          <w:bCs/>
          <w:color w:val="000000"/>
        </w:rPr>
        <w:t>The</w:t>
      </w:r>
      <w:r>
        <w:rPr>
          <w:b/>
          <w:color w:val="000000"/>
        </w:rPr>
        <w:t xml:space="preserve"> </w:t>
      </w:r>
      <w:r w:rsidR="000C1E82" w:rsidRPr="00256AA2">
        <w:rPr>
          <w:b/>
          <w:color w:val="000000"/>
        </w:rPr>
        <w:t>Food Web</w:t>
      </w:r>
      <w:r w:rsidR="00512480" w:rsidRPr="00256AA2">
        <w:rPr>
          <w:color w:val="000000"/>
        </w:rPr>
        <w:t> </w:t>
      </w:r>
      <w:r>
        <w:rPr>
          <w:color w:val="000000"/>
        </w:rPr>
        <w:t xml:space="preserve">button </w:t>
      </w:r>
      <w:r w:rsidR="00512480" w:rsidRPr="00256AA2">
        <w:rPr>
          <w:color w:val="000000"/>
        </w:rPr>
        <w:t>brings up an editable matrix of trophic interactions for the study.</w:t>
      </w:r>
    </w:p>
    <w:p w14:paraId="767C9D82" w14:textId="77777777" w:rsidR="0001316E" w:rsidRPr="001B1392" w:rsidRDefault="0001316E" w:rsidP="0001316E">
      <w:pPr>
        <w:divId w:val="1855722729"/>
        <w:rPr>
          <w:color w:val="000000"/>
        </w:rPr>
      </w:pPr>
    </w:p>
    <w:p w14:paraId="25B38C60" w14:textId="0F04908B" w:rsidR="001E0C66" w:rsidRPr="001B1392" w:rsidRDefault="00E53009">
      <w:pPr>
        <w:divId w:val="1855722729"/>
        <w:rPr>
          <w:color w:val="000000"/>
        </w:rPr>
      </w:pPr>
      <w:r>
        <w:rPr>
          <w:color w:val="000000"/>
        </w:rPr>
        <w:t xml:space="preserve">To the right of the center panel </w:t>
      </w:r>
      <w:r w:rsidR="00360E66">
        <w:rPr>
          <w:color w:val="000000"/>
        </w:rPr>
        <w:t xml:space="preserve">and below the </w:t>
      </w:r>
      <w:r w:rsidR="00360E66" w:rsidRPr="00F3132A">
        <w:rPr>
          <w:color w:val="000000"/>
        </w:rPr>
        <w:t xml:space="preserve">Databases of Parameter Values </w:t>
      </w:r>
      <w:r>
        <w:rPr>
          <w:color w:val="000000"/>
        </w:rPr>
        <w:t>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xml:space="preserve">  Variables can be added to or deleted from this list using the </w:t>
      </w:r>
      <w:r w:rsidR="00360E66" w:rsidRPr="001D0F91">
        <w:rPr>
          <w:b/>
          <w:bCs/>
          <w:color w:val="000000"/>
        </w:rPr>
        <w:t>Add</w:t>
      </w:r>
      <w:r w:rsidR="00360E66">
        <w:rPr>
          <w:color w:val="000000"/>
        </w:rPr>
        <w:t xml:space="preserve"> or </w:t>
      </w:r>
      <w:r w:rsidR="00360E66" w:rsidRPr="001D0F91">
        <w:rPr>
          <w:b/>
          <w:bCs/>
          <w:color w:val="000000"/>
        </w:rPr>
        <w:t>Delete</w:t>
      </w:r>
      <w:r w:rsidR="00360E66">
        <w:rPr>
          <w:color w:val="000000"/>
        </w:rPr>
        <w:t xml:space="preserve"> </w:t>
      </w:r>
      <w:r w:rsidR="001E0C66" w:rsidRPr="001B1392">
        <w:rPr>
          <w:color w:val="000000"/>
        </w:rPr>
        <w:t>buttons</w:t>
      </w:r>
      <w:r w:rsidR="00360E66">
        <w:rPr>
          <w:color w:val="000000"/>
        </w:rPr>
        <w:t>, respectively,</w:t>
      </w:r>
      <w:r w:rsidR="001E0C66" w:rsidRPr="001B1392">
        <w:rPr>
          <w:color w:val="000000"/>
        </w:rPr>
        <w:t xml:space="preserve"> at the bottom of the list. </w:t>
      </w:r>
      <w:r w:rsidR="005271F2" w:rsidRPr="001B1392">
        <w:rPr>
          <w:color w:val="000000"/>
        </w:rPr>
        <w:t xml:space="preserve"> </w:t>
      </w:r>
    </w:p>
    <w:p w14:paraId="741CF3FF" w14:textId="77777777" w:rsidR="001E0C66" w:rsidRDefault="001E0C66">
      <w:pPr>
        <w:divId w:val="991525915"/>
        <w:rPr>
          <w:color w:val="000000"/>
        </w:rPr>
      </w:pPr>
      <w:r w:rsidRPr="001B1392">
        <w:rPr>
          <w:color w:val="000000"/>
        </w:rPr>
        <w:t>   </w:t>
      </w:r>
    </w:p>
    <w:p w14:paraId="15C97586" w14:textId="638F9300" w:rsidR="00D01848" w:rsidRDefault="00E53009">
      <w:pPr>
        <w:divId w:val="991525915"/>
        <w:rPr>
          <w:color w:val="000000"/>
        </w:rPr>
      </w:pPr>
      <w:r>
        <w:rPr>
          <w:color w:val="000000"/>
        </w:rPr>
        <w:t>Clicking the “Edit” button</w:t>
      </w:r>
      <w:r w:rsidR="00360E66">
        <w:rPr>
          <w:color w:val="000000"/>
        </w:rPr>
        <w:t xml:space="preserve"> below the list of s</w:t>
      </w:r>
      <w:r w:rsidR="00360E66" w:rsidRPr="00E53009">
        <w:rPr>
          <w:color w:val="000000"/>
        </w:rPr>
        <w:t xml:space="preserve">tate and </w:t>
      </w:r>
      <w:r w:rsidR="00360E66">
        <w:rPr>
          <w:color w:val="000000"/>
        </w:rPr>
        <w:t>d</w:t>
      </w:r>
      <w:r w:rsidR="00360E66" w:rsidRPr="00E53009">
        <w:rPr>
          <w:color w:val="000000"/>
        </w:rPr>
        <w:t xml:space="preserve">riving </w:t>
      </w:r>
      <w:r w:rsidR="00360E66">
        <w:rPr>
          <w:color w:val="000000"/>
        </w:rPr>
        <w:t>v</w:t>
      </w:r>
      <w:r w:rsidR="00360E66" w:rsidRPr="00E53009">
        <w:rPr>
          <w:color w:val="000000"/>
        </w:rPr>
        <w:t>ariables</w:t>
      </w:r>
      <w:r>
        <w:rPr>
          <w:color w:val="000000"/>
        </w:rPr>
        <w:t xml:space="preserve">, or double-clicking on any of the state or driving variables in this list will bring up the initial conditions and loadings associated with each of </w:t>
      </w:r>
      <w:r w:rsidR="00360E66">
        <w:rPr>
          <w:color w:val="000000"/>
        </w:rPr>
        <w:t xml:space="preserve">the selected </w:t>
      </w:r>
      <w:r>
        <w:rPr>
          <w:color w:val="000000"/>
        </w:rPr>
        <w:t>state variables</w:t>
      </w:r>
      <w:r w:rsidR="005271F2">
        <w:rPr>
          <w:color w:val="000000"/>
        </w:rPr>
        <w:t xml:space="preserve">.  For animals, plants, and chemicals, parameters defining the state variable’s characteristics can also be </w:t>
      </w:r>
      <w:r>
        <w:rPr>
          <w:color w:val="000000"/>
        </w:rPr>
        <w:t xml:space="preserve">edited from this window.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0DFF6886" w:rsidR="001E0C66" w:rsidRDefault="001E0C66">
      <w:pPr>
        <w:divId w:val="1472746219"/>
        <w:rPr>
          <w:color w:val="000000"/>
        </w:rPr>
      </w:pPr>
    </w:p>
    <w:p w14:paraId="1E242F77" w14:textId="77777777" w:rsidR="003847AF" w:rsidRDefault="003847AF" w:rsidP="003847AF">
      <w:pPr>
        <w:divId w:val="1472746219"/>
        <w:rPr>
          <w:color w:val="000000"/>
        </w:rPr>
      </w:pPr>
      <w:r w:rsidRPr="001D0F91">
        <w:rPr>
          <w:b/>
          <w:bCs/>
          <w:color w:val="000000"/>
        </w:rPr>
        <w:t>Note:</w:t>
      </w:r>
      <w:r>
        <w:rPr>
          <w:color w:val="000000"/>
        </w:rPr>
        <w:t xml:space="preserve"> if no study has been loaded, several buttons/locations of information will not be displayed; only the following can be seen:</w:t>
      </w:r>
    </w:p>
    <w:p w14:paraId="6D3DA7D8" w14:textId="77777777" w:rsidR="003847AF" w:rsidRDefault="003847AF" w:rsidP="003847AF">
      <w:pPr>
        <w:pStyle w:val="ListParagraph"/>
        <w:numPr>
          <w:ilvl w:val="0"/>
          <w:numId w:val="29"/>
        </w:numPr>
        <w:divId w:val="1472746219"/>
        <w:rPr>
          <w:color w:val="000000"/>
        </w:rPr>
      </w:pPr>
      <w:r>
        <w:rPr>
          <w:color w:val="000000"/>
        </w:rPr>
        <w:t>Load, Save, Help, and Multi-Segment Runs buttons (on the left side)</w:t>
      </w:r>
    </w:p>
    <w:p w14:paraId="715CEB79" w14:textId="77777777" w:rsidR="003847AF" w:rsidRDefault="003847AF" w:rsidP="003847AF">
      <w:pPr>
        <w:pStyle w:val="ListParagraph"/>
        <w:numPr>
          <w:ilvl w:val="0"/>
          <w:numId w:val="29"/>
        </w:numPr>
        <w:divId w:val="1472746219"/>
        <w:rPr>
          <w:color w:val="000000"/>
        </w:rPr>
      </w:pPr>
      <w:r>
        <w:rPr>
          <w:color w:val="000000"/>
        </w:rPr>
        <w:lastRenderedPageBreak/>
        <w:t>Run Status label but without detail (on the left side)</w:t>
      </w:r>
    </w:p>
    <w:p w14:paraId="14C27147" w14:textId="77777777" w:rsidR="003847AF" w:rsidRDefault="003847AF" w:rsidP="003847AF">
      <w:pPr>
        <w:pStyle w:val="ListParagraph"/>
        <w:numPr>
          <w:ilvl w:val="0"/>
          <w:numId w:val="29"/>
        </w:numPr>
        <w:divId w:val="1472746219"/>
        <w:rPr>
          <w:color w:val="000000"/>
        </w:rPr>
      </w:pPr>
      <w:r>
        <w:rPr>
          <w:color w:val="000000"/>
        </w:rPr>
        <w:t>Name of Simulation label and empty field</w:t>
      </w:r>
    </w:p>
    <w:p w14:paraId="02806F10" w14:textId="77777777" w:rsidR="003847AF" w:rsidRPr="00DA70E6" w:rsidRDefault="003847AF" w:rsidP="003847AF">
      <w:pPr>
        <w:pStyle w:val="ListParagraph"/>
        <w:numPr>
          <w:ilvl w:val="0"/>
          <w:numId w:val="29"/>
        </w:numPr>
        <w:divId w:val="1472746219"/>
        <w:rPr>
          <w:color w:val="000000"/>
        </w:rPr>
      </w:pPr>
      <w:r w:rsidRPr="00D5071B">
        <w:rPr>
          <w:color w:val="000000"/>
        </w:rPr>
        <w:t>Databases of Parameter Values</w:t>
      </w:r>
      <w:r>
        <w:rPr>
          <w:color w:val="000000"/>
        </w:rPr>
        <w:t xml:space="preserve"> panel with its five buttons (upper right side)</w:t>
      </w:r>
    </w:p>
    <w:p w14:paraId="1A59A7E9" w14:textId="77777777" w:rsidR="003847AF" w:rsidRPr="001B1392" w:rsidRDefault="003847AF">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68" w:name="_Toc92890503"/>
      <w:r w:rsidRPr="001B1392">
        <w:rPr>
          <w:color w:val="000000"/>
          <w:sz w:val="24"/>
          <w:szCs w:val="20"/>
        </w:rPr>
        <w:t xml:space="preserve">Saving a </w:t>
      </w:r>
      <w:commentRangeStart w:id="69"/>
      <w:r w:rsidRPr="001B1392">
        <w:rPr>
          <w:color w:val="000000"/>
          <w:sz w:val="24"/>
          <w:szCs w:val="20"/>
        </w:rPr>
        <w:t>Study</w:t>
      </w:r>
      <w:bookmarkEnd w:id="68"/>
      <w:commentRangeEnd w:id="69"/>
      <w:r w:rsidR="00D500D7">
        <w:rPr>
          <w:rStyle w:val="CommentReference"/>
          <w:b w:val="0"/>
          <w:bCs w:val="0"/>
        </w:rPr>
        <w:commentReference w:id="69"/>
      </w:r>
    </w:p>
    <w:p w14:paraId="0B8AE272" w14:textId="3CC311EA" w:rsidR="001E0C66" w:rsidRPr="001B1392" w:rsidRDefault="001E0C66">
      <w:pPr>
        <w:divId w:val="1082872472"/>
        <w:rPr>
          <w:color w:val="000000"/>
        </w:rPr>
      </w:pPr>
      <w:r w:rsidRPr="001B1392">
        <w:rPr>
          <w:color w:val="000000"/>
        </w:rPr>
        <w:t xml:space="preserve">To save a </w:t>
      </w:r>
      <w:commentRangeStart w:id="70"/>
      <w:r w:rsidR="00D82FCC">
        <w:rPr>
          <w:color w:val="000000"/>
        </w:rPr>
        <w:t>study</w:t>
      </w:r>
      <w:commentRangeEnd w:id="70"/>
      <w:r w:rsidR="00D500D7">
        <w:rPr>
          <w:rStyle w:val="CommentReference"/>
        </w:rPr>
        <w:commentReference w:id="70"/>
      </w:r>
      <w:r w:rsidR="00D82FCC">
        <w:rPr>
          <w:color w:val="000000"/>
        </w:rPr>
        <w:t xml:space="preserve"> </w:t>
      </w:r>
      <w:r w:rsidRPr="001B1392">
        <w:rPr>
          <w:color w:val="000000"/>
        </w:rPr>
        <w:t xml:space="preserve">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r w:rsidR="00A73469">
        <w:rPr>
          <w:color w:val="000000"/>
        </w:rPr>
        <w:t xml:space="preserve">  The user will be prompted whether to overwrite the original parameters or save these parameters as a new file.</w:t>
      </w:r>
    </w:p>
    <w:p w14:paraId="6A1DEA15" w14:textId="77777777" w:rsidR="001E0C66" w:rsidRPr="001B1392" w:rsidRDefault="001E0C66">
      <w:pPr>
        <w:divId w:val="919605272"/>
        <w:rPr>
          <w:color w:val="000000"/>
        </w:rPr>
      </w:pPr>
      <w:r w:rsidRPr="001B1392">
        <w:rPr>
          <w:color w:val="000000"/>
        </w:rPr>
        <w:t> </w:t>
      </w:r>
    </w:p>
    <w:p w14:paraId="18AA0A16" w14:textId="639C6757" w:rsidR="00E60FCD" w:rsidRPr="0037712A" w:rsidRDefault="001E0C66" w:rsidP="009C1344">
      <w:pPr>
        <w:divId w:val="254292551"/>
        <w:rPr>
          <w:b/>
          <w:color w:val="000000"/>
          <w:sz w:val="28"/>
        </w:rPr>
      </w:pP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36E7166D" w:rsidR="001E0C66" w:rsidRPr="001B1392" w:rsidRDefault="001E0C66">
      <w:pPr>
        <w:pStyle w:val="Heading3"/>
        <w:divId w:val="697244854"/>
        <w:rPr>
          <w:sz w:val="24"/>
          <w:szCs w:val="20"/>
        </w:rPr>
      </w:pPr>
      <w:bookmarkStart w:id="71" w:name="_Toc9289050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w:t>
      </w:r>
      <w:r w:rsidR="00D82FCC">
        <w:rPr>
          <w:sz w:val="24"/>
          <w:szCs w:val="20"/>
        </w:rPr>
        <w:t xml:space="preserve">study </w:t>
      </w:r>
      <w:r w:rsidRPr="001B1392">
        <w:rPr>
          <w:sz w:val="24"/>
          <w:szCs w:val="20"/>
        </w:rPr>
        <w:t>file?</w:t>
      </w:r>
      <w:bookmarkEnd w:id="71"/>
    </w:p>
    <w:p w14:paraId="308EDD85" w14:textId="6C195754" w:rsidR="001E0C66" w:rsidRPr="001B1392" w:rsidRDefault="005C7611">
      <w:pPr>
        <w:pStyle w:val="NormalWeb"/>
        <w:divId w:val="697244854"/>
      </w:pPr>
      <w:r>
        <w:t xml:space="preserve">The AQUATOX JSON </w:t>
      </w:r>
      <w:r w:rsidR="008A7ECE">
        <w:t xml:space="preserve">study </w:t>
      </w:r>
      <w:r>
        <w:t xml:space="preserve">file </w:t>
      </w:r>
      <w:r w:rsidR="001E0C66" w:rsidRPr="001B1392">
        <w:t xml:space="preserve">is the basic unit in which AQUATOX simulations are loaded and saved.  Each </w:t>
      </w:r>
      <w:r>
        <w:t xml:space="preserve">JSON </w:t>
      </w:r>
      <w:r w:rsidR="00D82FCC">
        <w:t xml:space="preserve">study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4CD1E46B" w:rsidR="001E0C66" w:rsidRDefault="00A73469">
      <w:pPr>
        <w:pStyle w:val="NormalWeb"/>
        <w:divId w:val="697244854"/>
      </w:pPr>
      <w:r w:rsidRPr="00A73469">
        <w:t>Databases of parameters are not attached to the loaded JSON study file, and editing these databases will have no effect on the simulation unless a set of parameter values is later loaded from the parameter database into the simulation.</w:t>
      </w:r>
      <w:r>
        <w:t xml:space="preserve"> </w:t>
      </w:r>
      <w:r w:rsidR="009E6497">
        <w:t xml:space="preserve">These databases of parameters are provided as </w:t>
      </w:r>
      <w:r w:rsidR="005C7611">
        <w:t xml:space="preserve">separate JSON files that include libraries of </w:t>
      </w:r>
      <w:r w:rsidR="009E6497">
        <w:t xml:space="preserve">subject-specific </w:t>
      </w:r>
      <w:r w:rsidR="005C7611">
        <w:t>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72" w:name="_Databases_vs._Parameters"/>
      <w:bookmarkStart w:id="73" w:name="_Toc92890505"/>
      <w:bookmarkStart w:id="74" w:name="Libraries"/>
      <w:bookmarkEnd w:id="72"/>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73"/>
    </w:p>
    <w:bookmarkEnd w:id="74"/>
    <w:p w14:paraId="62948A6E" w14:textId="627C8C11" w:rsidR="00085FF0" w:rsidRDefault="009E6497">
      <w:pPr>
        <w:divId w:val="1497456948"/>
        <w:rPr>
          <w:color w:val="000000"/>
        </w:rPr>
      </w:pPr>
      <w:r w:rsidRPr="001B1392">
        <w:rPr>
          <w:color w:val="000000"/>
        </w:rPr>
        <w:t xml:space="preserve">There </w:t>
      </w:r>
      <w:r>
        <w:rPr>
          <w:color w:val="000000"/>
        </w:rPr>
        <w:t>are two approaches to</w:t>
      </w:r>
      <w:r w:rsidRPr="001B1392">
        <w:rPr>
          <w:color w:val="000000"/>
        </w:rPr>
        <w:t xml:space="preserve"> working with </w:t>
      </w:r>
      <w:r>
        <w:rPr>
          <w:color w:val="000000"/>
        </w:rPr>
        <w:t xml:space="preserve">parameters in </w:t>
      </w:r>
      <w:proofErr w:type="gramStart"/>
      <w:r w:rsidRPr="001B1392">
        <w:rPr>
          <w:color w:val="000000"/>
        </w:rPr>
        <w:t>AQUATOX.</w:t>
      </w:r>
      <w:r w:rsidR="001E0C66" w:rsidRPr="001B1392">
        <w:rPr>
          <w:color w:val="000000"/>
        </w:rPr>
        <w:t>.</w:t>
      </w:r>
      <w:proofErr w:type="gramEnd"/>
      <w:r w:rsidR="001E0C66" w:rsidRPr="001B1392">
        <w:rPr>
          <w:color w:val="000000"/>
        </w:rPr>
        <w:t xml:space="preserve">  You have a choice of editing </w:t>
      </w:r>
      <w:r>
        <w:rPr>
          <w:color w:val="000000"/>
        </w:rPr>
        <w:t xml:space="preserve">specific </w:t>
      </w:r>
      <w:r w:rsidR="00557A82">
        <w:rPr>
          <w:color w:val="000000"/>
        </w:rPr>
        <w:t xml:space="preserve">(animals, plants, etc.) </w:t>
      </w:r>
      <w:r>
        <w:rPr>
          <w:color w:val="000000"/>
        </w:rPr>
        <w:t xml:space="preserve">parameter </w:t>
      </w:r>
      <w:r w:rsidR="001E0C66" w:rsidRPr="001B1392">
        <w:rPr>
          <w:color w:val="000000"/>
        </w:rPr>
        <w:t xml:space="preserve">database </w:t>
      </w:r>
      <w:r w:rsidR="00C833CD">
        <w:rPr>
          <w:color w:val="000000"/>
        </w:rPr>
        <w:t xml:space="preserve">JSON </w:t>
      </w:r>
      <w:r w:rsidR="001E0C66" w:rsidRPr="001B1392">
        <w:rPr>
          <w:color w:val="000000"/>
        </w:rPr>
        <w:t>files or of opening and editing a particular study</w:t>
      </w:r>
      <w:r>
        <w:rPr>
          <w:color w:val="000000"/>
        </w:rPr>
        <w:t xml:space="preserve"> file</w:t>
      </w:r>
      <w:r w:rsidR="001E0C66" w:rsidRPr="001B1392">
        <w:rPr>
          <w:color w:val="000000"/>
        </w:rPr>
        <w:t xml:space="preserve">.  </w:t>
      </w:r>
    </w:p>
    <w:p w14:paraId="581BAC50" w14:textId="77777777" w:rsidR="00085FF0" w:rsidRDefault="00085FF0">
      <w:pPr>
        <w:divId w:val="1497456948"/>
        <w:rPr>
          <w:color w:val="000000"/>
        </w:rPr>
      </w:pPr>
    </w:p>
    <w:p w14:paraId="5769B2F5" w14:textId="37662E4A" w:rsidR="00C833CD" w:rsidRDefault="00085FF0">
      <w:pPr>
        <w:divId w:val="1497456948"/>
        <w:rPr>
          <w:color w:val="000000"/>
        </w:rPr>
      </w:pPr>
      <w:r>
        <w:rPr>
          <w:color w:val="000000"/>
        </w:rPr>
        <w:t xml:space="preserve">The </w:t>
      </w:r>
      <w:r w:rsidR="008A7ECE">
        <w:rPr>
          <w:color w:val="000000"/>
        </w:rPr>
        <w:t xml:space="preserve">parameter </w:t>
      </w:r>
      <w:r>
        <w:rPr>
          <w:color w:val="000000"/>
        </w:rPr>
        <w:t xml:space="preserve">database files are </w:t>
      </w:r>
      <w:r w:rsidR="0017382D">
        <w:rPr>
          <w:color w:val="000000"/>
        </w:rPr>
        <w:t>stand-alone</w:t>
      </w:r>
      <w:r>
        <w:rPr>
          <w:color w:val="000000"/>
        </w:rPr>
        <w:t xml:space="preserve"> files that do not affect model results unless </w:t>
      </w:r>
      <w:r w:rsidR="008A7ECE">
        <w:rPr>
          <w:color w:val="000000"/>
        </w:rPr>
        <w:t xml:space="preserve">some or all of </w:t>
      </w:r>
      <w:r>
        <w:rPr>
          <w:color w:val="000000"/>
        </w:rPr>
        <w:t>the</w:t>
      </w:r>
      <w:r w:rsidR="008A7ECE">
        <w:rPr>
          <w:color w:val="000000"/>
        </w:rPr>
        <w:t>ir contents</w:t>
      </w:r>
      <w:r>
        <w:rPr>
          <w:color w:val="000000"/>
        </w:rPr>
        <w:t xml:space="preserve"> are loaded into a simulation.</w:t>
      </w:r>
    </w:p>
    <w:p w14:paraId="50D5780D" w14:textId="77777777" w:rsidR="00C833CD" w:rsidRDefault="00C833CD">
      <w:pPr>
        <w:divId w:val="1497456948"/>
        <w:rPr>
          <w:color w:val="000000"/>
        </w:rPr>
      </w:pPr>
    </w:p>
    <w:p w14:paraId="03CE164C" w14:textId="7FF2C81B" w:rsidR="001E0C66" w:rsidRPr="001B1392" w:rsidRDefault="001E0C66">
      <w:pPr>
        <w:divId w:val="1497456948"/>
        <w:rPr>
          <w:color w:val="000000"/>
        </w:rPr>
      </w:pPr>
      <w:r w:rsidRPr="001B1392">
        <w:rPr>
          <w:color w:val="000000"/>
        </w:rPr>
        <w:t>Stud</w:t>
      </w:r>
      <w:r w:rsidR="00085FF0">
        <w:rPr>
          <w:color w:val="000000"/>
        </w:rPr>
        <w:t xml:space="preserve">y files </w:t>
      </w:r>
      <w:r w:rsidRPr="001B1392">
        <w:rPr>
          <w:color w:val="000000"/>
        </w:rPr>
        <w:t xml:space="preserve">are self-contained </w:t>
      </w:r>
      <w:r w:rsidR="00085FF0">
        <w:rPr>
          <w:color w:val="000000"/>
        </w:rPr>
        <w:t xml:space="preserve">JSON </w:t>
      </w:r>
      <w:r w:rsidRPr="001B1392">
        <w:rPr>
          <w:color w:val="000000"/>
        </w:rPr>
        <w:t xml:space="preserve">files with all the information </w:t>
      </w:r>
      <w:r w:rsidR="003C1C94">
        <w:rPr>
          <w:color w:val="000000"/>
        </w:rPr>
        <w:t>intended for</w:t>
      </w:r>
      <w:r w:rsidR="003C1C94" w:rsidRPr="001B1392">
        <w:rPr>
          <w:color w:val="000000"/>
        </w:rPr>
        <w:t xml:space="preserve"> </w:t>
      </w:r>
      <w:r w:rsidRPr="001B1392">
        <w:rPr>
          <w:color w:val="000000"/>
        </w:rPr>
        <w:t xml:space="preserve">a particular simulation, including initial conditions, loadings, parameter values, first and last dates for the simulation, and simulation results.  </w:t>
      </w:r>
      <w:r w:rsidR="00F9253A">
        <w:rPr>
          <w:color w:val="000000"/>
        </w:rPr>
        <w:t>Within the study file, p</w:t>
      </w:r>
      <w:r w:rsidRPr="001B1392">
        <w:rPr>
          <w:color w:val="000000"/>
        </w:rPr>
        <w:t xml:space="preserve">arameter values can be edited, but </w:t>
      </w:r>
      <w:r w:rsidR="00085FF0">
        <w:rPr>
          <w:color w:val="000000"/>
        </w:rPr>
        <w:t xml:space="preserve">those </w:t>
      </w:r>
      <w:r w:rsidRPr="001B1392">
        <w:rPr>
          <w:color w:val="000000"/>
        </w:rPr>
        <w:t xml:space="preserve">changes </w:t>
      </w:r>
      <w:r w:rsidR="00085FF0">
        <w:rPr>
          <w:color w:val="000000"/>
        </w:rPr>
        <w:t xml:space="preserve">will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33D02807"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going to be used </w:t>
      </w:r>
      <w:r w:rsidR="00A100D8" w:rsidRPr="001B1392">
        <w:rPr>
          <w:color w:val="000000"/>
        </w:rPr>
        <w:t xml:space="preserve">only </w:t>
      </w:r>
      <w:r w:rsidR="001E0C66" w:rsidRPr="001B1392">
        <w:rPr>
          <w:color w:val="000000"/>
        </w:rPr>
        <w:t xml:space="preserve">for a single study, it may be desirable to create </w:t>
      </w:r>
      <w:r w:rsidR="00A73469">
        <w:rPr>
          <w:color w:val="000000"/>
        </w:rPr>
        <w:t>a unique set of parameters</w:t>
      </w:r>
      <w:r w:rsidR="001E0C66" w:rsidRPr="001B1392">
        <w:rPr>
          <w:color w:val="000000"/>
        </w:rPr>
        <w:t xml:space="preserve"> within the study.  </w:t>
      </w:r>
    </w:p>
    <w:p w14:paraId="0BA62CEE" w14:textId="77777777" w:rsidR="00C833CD" w:rsidRDefault="00C833CD">
      <w:pPr>
        <w:divId w:val="132335328"/>
        <w:rPr>
          <w:color w:val="000000"/>
        </w:rPr>
      </w:pPr>
    </w:p>
    <w:p w14:paraId="10BB3C06" w14:textId="5C251027" w:rsidR="001E0C66" w:rsidRDefault="001E0C66">
      <w:pPr>
        <w:divId w:val="132335328"/>
        <w:rPr>
          <w:color w:val="000000"/>
        </w:rPr>
      </w:pPr>
      <w:r w:rsidRPr="001B1392">
        <w:rPr>
          <w:color w:val="000000"/>
        </w:rPr>
        <w:t>It is the user’s responsibility, though, to synchronize parameter values among studies.  This can be done by</w:t>
      </w:r>
      <w:commentRangeStart w:id="75"/>
      <w:r w:rsidRPr="001B1392">
        <w:rPr>
          <w:color w:val="000000"/>
        </w:rPr>
        <w:t xml:space="preserve"> saving a </w:t>
      </w:r>
      <w:r w:rsidR="00A73469">
        <w:rPr>
          <w:color w:val="000000"/>
        </w:rPr>
        <w:t>set of parameters</w:t>
      </w:r>
      <w:r w:rsidRPr="001B1392">
        <w:rPr>
          <w:color w:val="000000"/>
        </w:rPr>
        <w:t xml:space="preserve"> to </w:t>
      </w:r>
      <w:r w:rsidR="00A73469">
        <w:rPr>
          <w:color w:val="000000"/>
        </w:rPr>
        <w:t>one of the databases</w:t>
      </w:r>
      <w:r w:rsidRPr="001B1392">
        <w:rPr>
          <w:color w:val="000000"/>
        </w:rPr>
        <w:t xml:space="preserve"> </w:t>
      </w:r>
      <w:commentRangeEnd w:id="75"/>
      <w:r w:rsidR="003C1C94">
        <w:rPr>
          <w:rStyle w:val="CommentReference"/>
        </w:rPr>
        <w:commentReference w:id="75"/>
      </w:r>
      <w:r w:rsidRPr="001B1392">
        <w:rPr>
          <w:color w:val="000000"/>
        </w:rPr>
        <w:t>and then loading that record to each study.</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also 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76" w:name="_Toc92890506"/>
      <w:r w:rsidRPr="001B1392">
        <w:rPr>
          <w:color w:val="000000"/>
          <w:sz w:val="24"/>
          <w:szCs w:val="20"/>
        </w:rPr>
        <w:t>Exploring State Variables</w:t>
      </w:r>
      <w:bookmarkEnd w:id="76"/>
    </w:p>
    <w:p w14:paraId="749BACF1" w14:textId="77777777" w:rsidR="001E0C66" w:rsidRPr="001B1392" w:rsidRDefault="001E0C66">
      <w:pPr>
        <w:pStyle w:val="Heading4"/>
        <w:divId w:val="2014991672"/>
        <w:rPr>
          <w:sz w:val="22"/>
        </w:rPr>
      </w:pPr>
      <w:bookmarkStart w:id="77" w:name="_Toc92890507"/>
      <w:r w:rsidRPr="001B1392">
        <w:rPr>
          <w:sz w:val="22"/>
        </w:rPr>
        <w:t>State Variables</w:t>
      </w:r>
      <w:bookmarkEnd w:id="77"/>
    </w:p>
    <w:p w14:paraId="13468A65" w14:textId="77777777" w:rsidR="001E0C66" w:rsidRPr="001B1392" w:rsidRDefault="001E0C66">
      <w:pPr>
        <w:divId w:val="1974434960"/>
        <w:rPr>
          <w:color w:val="000000"/>
        </w:rPr>
      </w:pPr>
      <w:r w:rsidRPr="001B1392">
        <w:rPr>
          <w:color w:val="000000"/>
        </w:rPr>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78" w:name="_Toc92890508"/>
      <w:r w:rsidRPr="001B1392">
        <w:rPr>
          <w:sz w:val="22"/>
        </w:rPr>
        <w:t>Modifying the State Variable List</w:t>
      </w:r>
      <w:bookmarkEnd w:id="78"/>
    </w:p>
    <w:p w14:paraId="2D40A607" w14:textId="324BEE0C"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ing a</w:t>
      </w:r>
      <w:r w:rsidR="004C1582">
        <w:rPr>
          <w:color w:val="000000"/>
        </w:rPr>
        <w:t xml:space="preserve"> JSON </w:t>
      </w:r>
      <w:r w:rsidR="00DE5333">
        <w:rPr>
          <w:color w:val="000000"/>
        </w:rPr>
        <w:t xml:space="preserve">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1FA2145B"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1BA774D5" w:rsidR="001E0C66" w:rsidRPr="001B1392" w:rsidRDefault="001E0C66">
      <w:pPr>
        <w:divId w:val="774599455"/>
        <w:rPr>
          <w:color w:val="000000"/>
        </w:rPr>
      </w:pPr>
      <w:r w:rsidRPr="001B1392">
        <w:rPr>
          <w:color w:val="000000"/>
        </w:rPr>
        <w:t>After animal or plant state variables have been added or removed</w:t>
      </w:r>
      <w:ins w:id="79" w:author="Jones, Marguerite E" w:date="2022-01-17T10:01:00Z">
        <w:r w:rsidR="00D747F7">
          <w:rPr>
            <w:color w:val="000000"/>
          </w:rPr>
          <w:t>,</w:t>
        </w:r>
      </w:ins>
      <w:r w:rsidRPr="001B1392">
        <w:rPr>
          <w:color w:val="000000"/>
        </w:rPr>
        <w:t xml:space="preserve">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w:t>
      </w:r>
      <w:r w:rsidR="004C1582">
        <w:rPr>
          <w:color w:val="000000"/>
        </w:rPr>
        <w:t>the trophic interaction records</w:t>
      </w:r>
      <w:r w:rsidRPr="001B1392">
        <w:rPr>
          <w:color w:val="000000"/>
        </w:rPr>
        <w:t xml:space="preserve">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"Trophic Matrix"</w:t>
      </w:r>
      <w:ins w:id="80" w:author="Jones, Marguerite E" w:date="2022-01-17T10:03:00Z">
        <w:r w:rsidR="00D747F7">
          <w:rPr>
            <w:rStyle w:val="Strong"/>
            <w:color w:val="000000"/>
          </w:rPr>
          <w:t>,</w:t>
        </w:r>
      </w:ins>
      <w:r w:rsidRPr="001B1392">
        <w:rPr>
          <w:rStyle w:val="Strong"/>
          <w:color w:val="000000"/>
        </w:rPr>
        <w:t xml:space="preserve">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81" w:name="_Toc92890509"/>
      <w:bookmarkStart w:id="82" w:name="ICandLoadings"/>
      <w:r w:rsidRPr="001B1392">
        <w:rPr>
          <w:sz w:val="22"/>
        </w:rPr>
        <w:t>Initial Conditions and Loadings</w:t>
      </w:r>
      <w:bookmarkEnd w:id="81"/>
    </w:p>
    <w:bookmarkEnd w:id="82"/>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w:t>
      </w:r>
      <w:r w:rsidR="005A43C3">
        <w:rPr>
          <w:color w:val="000000"/>
        </w:rPr>
        <w:lastRenderedPageBreak/>
        <w:t>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ED189C4"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r w:rsidR="00D747F7">
        <w:rPr>
          <w:color w:val="000000"/>
        </w:rPr>
        <w:t xml:space="preserve"> conditions</w:t>
      </w:r>
      <w:r w:rsidR="001E0C66" w:rsidRPr="001B1392">
        <w:rPr>
          <w:color w:val="000000"/>
        </w:rPr>
        <w:t>.</w:t>
      </w:r>
    </w:p>
    <w:p w14:paraId="506A4908" w14:textId="77777777" w:rsidR="002F7B88" w:rsidRDefault="002F7B88">
      <w:pPr>
        <w:divId w:val="1153329104"/>
        <w:rPr>
          <w:color w:val="000000"/>
        </w:rPr>
      </w:pPr>
    </w:p>
    <w:p w14:paraId="1880A215" w14:textId="5CD510D9"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characterize</w:t>
      </w:r>
      <w:r w:rsidR="00D747F7" w:rsidRPr="00D747F7">
        <w:rPr>
          <w:color w:val="000000"/>
        </w:rPr>
        <w:t xml:space="preserve"> </w:t>
      </w:r>
      <w:r w:rsidR="00D747F7">
        <w:rPr>
          <w:color w:val="000000"/>
        </w:rPr>
        <w:t>properly</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83" w:name="_Toc92890510"/>
      <w:bookmarkStart w:id="84" w:name="Import_and_Export_Loadings"/>
      <w:r w:rsidRPr="001B1392">
        <w:rPr>
          <w:sz w:val="22"/>
        </w:rPr>
        <w:t>Importing Loadings</w:t>
      </w:r>
      <w:bookmarkEnd w:id="83"/>
    </w:p>
    <w:bookmarkEnd w:id="84"/>
    <w:p w14:paraId="5F8A2CA4" w14:textId="468EF1F6"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D747F7">
        <w:t xml:space="preserve"> files</w:t>
      </w:r>
      <w:r w:rsidR="004C1582">
        <w:t xml:space="preserve"> using the “Import from File” button below the list of loadings</w:t>
      </w:r>
      <w:r w:rsidRPr="001B1392">
        <w: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85" w:name="Important_Note_about_Dynamic_Loadings"/>
      <w:r w:rsidRPr="001B1392">
        <w:rPr>
          <w:color w:val="000000"/>
        </w:rPr>
        <w:t>Important Note about Dynamic Loadings:</w:t>
      </w:r>
    </w:p>
    <w:bookmarkEnd w:id="85"/>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45783144"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w:t>
      </w:r>
      <w:r w:rsidR="004C1582">
        <w:rPr>
          <w:color w:val="000000"/>
        </w:rPr>
        <w:t xml:space="preserve">execution date of </w:t>
      </w:r>
      <w:r w:rsidRPr="001B1392">
        <w:rPr>
          <w:color w:val="000000"/>
        </w:rPr>
        <w:t xml:space="preserve">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w:t>
      </w:r>
      <w:r w:rsidRPr="001B1392">
        <w:rPr>
          <w:color w:val="000000"/>
        </w:rPr>
        <w:lastRenderedPageBreak/>
        <w:t>if the intent is to represent a spike such as from storm runoff on a particular day, the spike loading should be bracketed by zero (“0") loadings</w:t>
      </w:r>
      <w:r w:rsidR="004C1582">
        <w:rPr>
          <w:color w:val="000000"/>
        </w:rPr>
        <w:t xml:space="preserve"> on the day before and after the spike loading</w:t>
      </w:r>
      <w:r w:rsidRPr="001B1392">
        <w:rPr>
          <w:color w:val="000000"/>
        </w:rPr>
        <w:t xml:space="preserve">.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86" w:name="NutrientLoadings"/>
      <w:r w:rsidRPr="001B1392">
        <w:t>Nutrient Loadings</w:t>
      </w:r>
    </w:p>
    <w:bookmarkEnd w:id="86"/>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2168B48"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w:t>
      </w:r>
      <w:ins w:id="87" w:author="Jones, Marguerite E" w:date="2022-01-17T10:19:00Z">
        <w:r w:rsidR="00740565">
          <w:t>,</w:t>
        </w:r>
      </w:ins>
      <w:r w:rsidRPr="001B1392">
        <w:t xml:space="preserve">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0C2139CE"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w:t>
      </w:r>
      <w:r w:rsidR="00313618">
        <w:t xml:space="preserve">Release 3.2 </w:t>
      </w:r>
      <w:r w:rsidRPr="001B1392">
        <w:t xml:space="preserve">technical documentation.  </w:t>
      </w:r>
    </w:p>
    <w:p w14:paraId="2CD3FDA2" w14:textId="77777777" w:rsidR="001E0C66" w:rsidRPr="001B1392" w:rsidRDefault="001E0C66">
      <w:pPr>
        <w:pStyle w:val="Heading5"/>
        <w:divId w:val="1868172505"/>
        <w:rPr>
          <w:color w:val="000000"/>
        </w:rPr>
      </w:pPr>
      <w:bookmarkStart w:id="88" w:name="SuspDiss"/>
      <w:bookmarkStart w:id="89" w:name="DetrScreen"/>
      <w:r w:rsidRPr="001B1392">
        <w:rPr>
          <w:color w:val="000000"/>
        </w:rPr>
        <w:t>Detrital Initial Conditions and Loadings</w:t>
      </w:r>
    </w:p>
    <w:bookmarkEnd w:id="88"/>
    <w:bookmarkEnd w:id="89"/>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4636EC80"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w:t>
      </w:r>
      <w:r w:rsidR="00313618">
        <w:rPr>
          <w:color w:val="000000"/>
        </w:rPr>
        <w:t xml:space="preserve"> </w:t>
      </w:r>
      <w:r w:rsidR="00313618" w:rsidRPr="00313618">
        <w:rPr>
          <w:b/>
          <w:bCs/>
          <w:color w:val="000000"/>
        </w:rPr>
        <w:t>CBOD</w:t>
      </w:r>
      <w:r w:rsidR="00313618">
        <w:rPr>
          <w:color w:val="000000"/>
        </w:rPr>
        <w:t xml:space="preserve"> (</w:t>
      </w:r>
      <w:r w:rsidR="005A43C3">
        <w:rPr>
          <w:color w:val="000000"/>
        </w:rPr>
        <w:t xml:space="preserve">Carbonaceous </w:t>
      </w:r>
      <w:r w:rsidRPr="00313618">
        <w:rPr>
          <w:color w:val="000000"/>
        </w:rPr>
        <w:t>Biochemical Oxygen Demand</w:t>
      </w:r>
      <w:r w:rsidRPr="001B1392">
        <w:rPr>
          <w:color w:val="000000"/>
        </w:rPr>
        <w:t>) and the model will make the necessary conversions.  See the</w:t>
      </w:r>
      <w:r w:rsidR="00313618">
        <w:rPr>
          <w:color w:val="000000"/>
        </w:rPr>
        <w:t xml:space="preserve"> AQUATOX Release 3.2</w:t>
      </w:r>
      <w:r w:rsidRPr="001B1392">
        <w:rPr>
          <w:color w:val="000000"/>
        </w:rPr>
        <w:t xml:space="preserv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lastRenderedPageBreak/>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478F424"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which can be entered as constant or time-varying percentages (0</w:t>
      </w:r>
      <w:r w:rsidR="00740565">
        <w:rPr>
          <w:color w:val="000000"/>
        </w:rPr>
        <w:t>–</w:t>
      </w:r>
      <w:r w:rsidRPr="001B1392">
        <w:rPr>
          <w:color w:val="000000"/>
        </w:rPr>
        <w:t>100).  Loadings of organic matter can be constant or dynamic (time series) for concentrations in inflowing water (mg/L), and for mass from point sources and non-point sources (g/d).  Toxicants associated with detritus also can be specified (</w:t>
      </w:r>
      <w:proofErr w:type="spellStart"/>
      <w:r w:rsidR="00740565">
        <w:rPr>
          <w:color w:val="000000"/>
        </w:rPr>
        <w:t>μ</w:t>
      </w:r>
      <w:r w:rsidRPr="001B1392">
        <w:rPr>
          <w:color w:val="000000"/>
        </w:rPr>
        <w:t>g</w:t>
      </w:r>
      <w:proofErr w:type="spellEnd"/>
      <w:r w:rsidRPr="001B1392">
        <w:rPr>
          <w:color w:val="000000"/>
        </w:rPr>
        <w:t xml:space="preserve">/kg).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loadings in unit per liter of water must have an associated inflow of water in order to be relevant to a simulation. </w:t>
      </w:r>
    </w:p>
    <w:p w14:paraId="798711C0" w14:textId="5625223E"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xml:space="preserve">, and the loadings are given as mg/L.  Associated toxicants are given as </w:t>
      </w:r>
      <w:proofErr w:type="spellStart"/>
      <w:r w:rsidR="00740565">
        <w:rPr>
          <w:color w:val="000000"/>
        </w:rPr>
        <w:t>μ</w:t>
      </w:r>
      <w:r w:rsidRPr="001B1392">
        <w:rPr>
          <w:color w:val="000000"/>
        </w:rPr>
        <w:t>g</w:t>
      </w:r>
      <w:proofErr w:type="spellEnd"/>
      <w:r w:rsidRPr="001B1392">
        <w:rPr>
          <w:color w:val="000000"/>
        </w:rPr>
        <w:t>/kg (ppb).</w:t>
      </w:r>
    </w:p>
    <w:p w14:paraId="4DC0EC0F" w14:textId="77777777" w:rsidR="001E0C66" w:rsidRPr="001B1392" w:rsidRDefault="001E0C66">
      <w:pPr>
        <w:divId w:val="1186944394"/>
        <w:rPr>
          <w:color w:val="000000"/>
        </w:rPr>
      </w:pPr>
      <w:r w:rsidRPr="001B1392">
        <w:rPr>
          <w:color w:val="000000"/>
        </w:rPr>
        <w:t> </w:t>
      </w:r>
    </w:p>
    <w:p w14:paraId="7D2CD848" w14:textId="23044B9E" w:rsidR="001E0C66" w:rsidRPr="001B1392" w:rsidRDefault="00A662C8">
      <w:pPr>
        <w:divId w:val="1109156317"/>
        <w:rPr>
          <w:color w:val="000000"/>
        </w:rPr>
      </w:pPr>
      <w:commentRangeStart w:id="90"/>
      <w:r>
        <w:rPr>
          <w:color w:val="000000"/>
        </w:rPr>
        <w:t xml:space="preserve">See section 5.1 of the </w:t>
      </w:r>
      <w:bookmarkStart w:id="91" w:name="_Hlk94535032"/>
      <w:r w:rsidR="00313618">
        <w:rPr>
          <w:color w:val="000000"/>
        </w:rPr>
        <w:t>r</w:t>
      </w:r>
      <w:r w:rsidR="00313618">
        <w:t xml:space="preserve">elease 3.2 </w:t>
      </w:r>
      <w:bookmarkEnd w:id="91"/>
      <w:r>
        <w:rPr>
          <w:color w:val="000000"/>
        </w:rPr>
        <w:t>technical documentation for more information.</w:t>
      </w:r>
      <w:commentRangeEnd w:id="90"/>
      <w:r w:rsidR="00740565">
        <w:rPr>
          <w:rStyle w:val="CommentReference"/>
        </w:rPr>
        <w:commentReference w:id="90"/>
      </w:r>
      <w:r>
        <w:rPr>
          <w:color w:val="000000"/>
        </w:rPr>
        <w:t xml:space="preserve">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92" w:name="Temperature"/>
      <w:r w:rsidRPr="001B1392">
        <w:rPr>
          <w:color w:val="000000"/>
        </w:rPr>
        <w:t>Temperature Data Screen</w:t>
      </w:r>
    </w:p>
    <w:bookmarkEnd w:id="92"/>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3934B4E8" w:rsidR="001E0C66" w:rsidRPr="001B1392" w:rsidRDefault="00D87991">
      <w:pPr>
        <w:divId w:val="494418907"/>
        <w:rPr>
          <w:color w:val="000000"/>
        </w:rPr>
      </w:pPr>
      <w:r>
        <w:rPr>
          <w:color w:val="000000"/>
        </w:rPr>
        <w:t>For more information on temperature modeling,</w:t>
      </w:r>
      <w:commentRangeStart w:id="93"/>
      <w:r>
        <w:rPr>
          <w:color w:val="000000"/>
        </w:rPr>
        <w:t xml:space="preserve"> s</w:t>
      </w:r>
      <w:r w:rsidR="00A662C8">
        <w:rPr>
          <w:color w:val="000000"/>
        </w:rPr>
        <w:t xml:space="preserve">ee section 3.5 of the </w:t>
      </w:r>
      <w:r w:rsidR="00313618">
        <w:rPr>
          <w:color w:val="000000"/>
        </w:rPr>
        <w:t>r</w:t>
      </w:r>
      <w:r w:rsidR="00313618">
        <w:t xml:space="preserve">elease 3.2 </w:t>
      </w:r>
      <w:r w:rsidR="00A662C8">
        <w:rPr>
          <w:color w:val="000000"/>
        </w:rPr>
        <w:t>technical documentation</w:t>
      </w:r>
      <w:commentRangeEnd w:id="93"/>
      <w:r w:rsidR="00740565">
        <w:rPr>
          <w:rStyle w:val="CommentReference"/>
        </w:rPr>
        <w:commentReference w:id="93"/>
      </w:r>
      <w:r w:rsidR="00A662C8">
        <w:rPr>
          <w:color w:val="000000"/>
        </w:rPr>
        <w:t xml:space="preserve">.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94" w:name="Wind"/>
      <w:r w:rsidRPr="001B1392">
        <w:rPr>
          <w:color w:val="000000"/>
        </w:rPr>
        <w:t>Wind Loadings Screen</w:t>
      </w:r>
    </w:p>
    <w:bookmarkEnd w:id="94"/>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27EF5912" w:rsidR="001E0C66" w:rsidRPr="001B1392" w:rsidRDefault="00A662C8">
      <w:pPr>
        <w:divId w:val="1844585367"/>
        <w:rPr>
          <w:color w:val="000000"/>
        </w:rPr>
      </w:pPr>
      <w:commentRangeStart w:id="95"/>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 xml:space="preserve">of the </w:t>
      </w:r>
      <w:r w:rsidR="00313618">
        <w:rPr>
          <w:color w:val="000000"/>
        </w:rPr>
        <w:t>r</w:t>
      </w:r>
      <w:r w:rsidR="00313618">
        <w:t xml:space="preserve">elease 3.2 </w:t>
      </w:r>
      <w:r w:rsidRPr="00A662C8">
        <w:rPr>
          <w:color w:val="000000"/>
        </w:rPr>
        <w:t>technical documentation.</w:t>
      </w:r>
      <w:commentRangeEnd w:id="95"/>
      <w:r w:rsidR="00F80C8D">
        <w:rPr>
          <w:rStyle w:val="CommentReference"/>
        </w:rPr>
        <w:commentReference w:id="95"/>
      </w:r>
    </w:p>
    <w:p w14:paraId="082D7346" w14:textId="77777777" w:rsidR="001E0C66" w:rsidRPr="001B1392" w:rsidRDefault="001E0C66">
      <w:pPr>
        <w:pStyle w:val="Heading5"/>
        <w:divId w:val="1236861124"/>
        <w:rPr>
          <w:color w:val="000000"/>
        </w:rPr>
      </w:pPr>
      <w:bookmarkStart w:id="96" w:name="Light"/>
      <w:r w:rsidRPr="001B1392">
        <w:rPr>
          <w:color w:val="000000"/>
        </w:rPr>
        <w:t>Light Loadings Screen</w:t>
      </w:r>
    </w:p>
    <w:bookmarkEnd w:id="96"/>
    <w:p w14:paraId="52ABEF5D" w14:textId="19BDDE39" w:rsidR="00C312F5" w:rsidRDefault="00C312F5">
      <w:pPr>
        <w:divId w:val="686444958"/>
        <w:rPr>
          <w:color w:val="000000"/>
        </w:rPr>
      </w:pPr>
      <w:r w:rsidRPr="00C312F5">
        <w:rPr>
          <w:color w:val="000000"/>
        </w:rPr>
        <w:lastRenderedPageBreak/>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20914A3C" w:rsidR="001E0C66" w:rsidRPr="001B1392" w:rsidRDefault="001E0C66">
      <w:pPr>
        <w:divId w:val="686444958"/>
        <w:rPr>
          <w:color w:val="000000"/>
        </w:rPr>
      </w:pPr>
      <w:r w:rsidRPr="001B1392">
        <w:rPr>
          <w:color w:val="000000"/>
        </w:rPr>
        <w:t xml:space="preserve">When entering light data, the user has three options:  </w:t>
      </w:r>
      <w:r w:rsidR="00F80C8D">
        <w:rPr>
          <w:color w:val="000000"/>
        </w:rPr>
        <w:t>c</w:t>
      </w:r>
      <w:r w:rsidRPr="001B1392">
        <w:rPr>
          <w:color w:val="000000"/>
        </w:rPr>
        <w:t xml:space="preserve">onstant, time series, or annual mean and range may be given for light in Langleys/day.  If annual mean and range are used, these parameters must be filled-in </w:t>
      </w:r>
      <w:r w:rsidR="00F80C8D">
        <w:rPr>
          <w:color w:val="000000"/>
        </w:rPr>
        <w:t>o</w:t>
      </w:r>
      <w:r w:rsidRPr="001B1392">
        <w:rPr>
          <w:color w:val="000000"/>
        </w:rPr>
        <w:t xml:space="preserve">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0E2A42D" w:rsidR="001E0C66" w:rsidRPr="001B1392" w:rsidRDefault="009B47BC">
      <w:pPr>
        <w:divId w:val="1477262859"/>
        <w:rPr>
          <w:color w:val="000000"/>
        </w:rPr>
      </w:pPr>
      <w:commentRangeStart w:id="97"/>
      <w:r>
        <w:rPr>
          <w:color w:val="000000"/>
        </w:rPr>
        <w:t xml:space="preserve">See section 3.6 of the </w:t>
      </w:r>
      <w:r w:rsidR="00313618">
        <w:rPr>
          <w:color w:val="000000"/>
        </w:rPr>
        <w:t>r</w:t>
      </w:r>
      <w:r w:rsidR="00313618">
        <w:t xml:space="preserve">elease 3.2 </w:t>
      </w:r>
      <w:r>
        <w:rPr>
          <w:color w:val="000000"/>
        </w:rPr>
        <w:t xml:space="preserve">technical documentation. </w:t>
      </w:r>
      <w:commentRangeEnd w:id="97"/>
      <w:r w:rsidR="00F80C8D">
        <w:rPr>
          <w:rStyle w:val="CommentReference"/>
        </w:rPr>
        <w:commentReference w:id="97"/>
      </w:r>
      <w:r>
        <w:rPr>
          <w:color w:val="000000"/>
        </w:rPr>
        <w:t xml:space="preserve">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98" w:name="pHScreen"/>
      <w:r w:rsidRPr="001B1392">
        <w:rPr>
          <w:color w:val="000000"/>
        </w:rPr>
        <w:t>pH Screen</w:t>
      </w:r>
    </w:p>
    <w:bookmarkEnd w:id="98"/>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4B0B9F46"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w:t>
      </w:r>
      <w:r w:rsidR="00F80C8D">
        <w:rPr>
          <w:color w:val="000000"/>
        </w:rPr>
        <w:t>.</w:t>
      </w:r>
      <w:r w:rsidRPr="001B1392">
        <w:rPr>
          <w:color w:val="000000"/>
        </w:rPr>
        <w:t xml:space="preserve"> </w:t>
      </w:r>
      <w:commentRangeStart w:id="99"/>
      <w:r w:rsidRPr="001B1392">
        <w:rPr>
          <w:color w:val="000000"/>
        </w:rPr>
        <w:t>(</w:t>
      </w:r>
      <w:r w:rsidR="00F80C8D">
        <w:rPr>
          <w:color w:val="000000"/>
        </w:rPr>
        <w:t>S</w:t>
      </w:r>
      <w:r w:rsidRPr="001B1392">
        <w:rPr>
          <w:color w:val="000000"/>
        </w:rPr>
        <w:t>ee section 5.7 of the technical documentation for more information.)</w:t>
      </w:r>
      <w:commentRangeEnd w:id="99"/>
      <w:r w:rsidR="00F80C8D">
        <w:rPr>
          <w:rStyle w:val="CommentReference"/>
        </w:rPr>
        <w:commentReference w:id="99"/>
      </w:r>
    </w:p>
    <w:p w14:paraId="085C1D5A" w14:textId="77777777" w:rsidR="001E0C66" w:rsidRPr="001B1392" w:rsidRDefault="001E0C66">
      <w:pPr>
        <w:divId w:val="1382555431"/>
        <w:rPr>
          <w:color w:val="000000"/>
        </w:rPr>
      </w:pPr>
      <w:r w:rsidRPr="001B1392">
        <w:rPr>
          <w:color w:val="000000"/>
        </w:rPr>
        <w:t> </w:t>
      </w:r>
    </w:p>
    <w:p w14:paraId="50DEAA2F" w14:textId="0D6DD54D" w:rsidR="001E0C66" w:rsidRPr="001B1392" w:rsidRDefault="001E0C66">
      <w:pPr>
        <w:divId w:val="643001673"/>
        <w:rPr>
          <w:color w:val="000000"/>
        </w:rPr>
      </w:pPr>
      <w:r w:rsidRPr="001B1392">
        <w:rPr>
          <w:color w:val="000000"/>
        </w:rPr>
        <w:t>When a time series is utilized</w:t>
      </w:r>
      <w:r w:rsidR="00F80C8D">
        <w:rPr>
          <w:color w:val="000000"/>
        </w:rPr>
        <w:t>,</w:t>
      </w:r>
      <w:r w:rsidRPr="001B1392">
        <w:rPr>
          <w:color w:val="000000"/>
        </w:rPr>
        <w:t xml:space="preserve">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100" w:name="Volume"/>
      <w:r w:rsidRPr="001B1392">
        <w:rPr>
          <w:color w:val="000000"/>
        </w:rPr>
        <w:t>Water Volume Data</w:t>
      </w:r>
    </w:p>
    <w:bookmarkEnd w:id="100"/>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lastRenderedPageBreak/>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commentRangeStart w:id="101"/>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r w:rsidR="001E0C66" w:rsidRPr="001B1392">
        <w:rPr>
          <w:b/>
          <w:bCs/>
          <w:color w:val="000000"/>
        </w:rPr>
        <w:t>t  =  Inflow - Outflow - Evaporation</w:t>
      </w:r>
      <w:commentRangeEnd w:id="101"/>
      <w:r w:rsidR="00F80C8D">
        <w:rPr>
          <w:rStyle w:val="CommentReference"/>
        </w:rPr>
        <w:commentReference w:id="101"/>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102" w:name="_Toc92890511"/>
      <w:bookmarkStart w:id="103" w:name="Parameters"/>
      <w:r w:rsidRPr="001B1392">
        <w:rPr>
          <w:sz w:val="22"/>
        </w:rPr>
        <w:t>Parameters</w:t>
      </w:r>
      <w:bookmarkEnd w:id="102"/>
    </w:p>
    <w:bookmarkEnd w:id="103"/>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w:t>
      </w:r>
      <w:proofErr w:type="spellStart"/>
      <w:r w:rsidR="004E479D">
        <w:rPr>
          <w:color w:val="000000"/>
        </w:rPr>
        <w:t>Chems</w:t>
      </w:r>
      <w:proofErr w:type="spellEnd"/>
      <w:r w:rsidR="004E479D">
        <w:rPr>
          <w:color w:val="000000"/>
        </w:rPr>
        <w:t xml:space="preserve">,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 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20C3375B"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w:t>
      </w:r>
      <w:r w:rsidR="006A4B5B">
        <w:rPr>
          <w:color w:val="000000"/>
        </w:rPr>
        <w:t>,</w:t>
      </w:r>
      <w:r>
        <w:rPr>
          <w:color w:val="000000"/>
        </w:rPr>
        <w:t xml:space="preserve"> </w:t>
      </w:r>
      <w:r w:rsidR="006A4B5B">
        <w:rPr>
          <w:color w:val="000000"/>
        </w:rPr>
        <w:t xml:space="preserve">add </w:t>
      </w:r>
      <w:r w:rsidR="00213DBF">
        <w:rPr>
          <w:color w:val="000000"/>
        </w:rPr>
        <w:t>a new row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104" w:name="_Toc92890512"/>
      <w:bookmarkStart w:id="105" w:name="ChemData"/>
      <w:r w:rsidRPr="001B1392">
        <w:rPr>
          <w:sz w:val="22"/>
        </w:rPr>
        <w:lastRenderedPageBreak/>
        <w:t>Chemical Properties and Fate Data Screen</w:t>
      </w:r>
      <w:bookmarkEnd w:id="104"/>
    </w:p>
    <w:bookmarkEnd w:id="105"/>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07EFA00B" w:rsidR="001E0C66" w:rsidRPr="001B1392" w:rsidRDefault="001E0C66">
      <w:pPr>
        <w:divId w:val="723410736"/>
        <w:rPr>
          <w:color w:val="000000"/>
        </w:rPr>
      </w:pPr>
      <w:r w:rsidRPr="001B1392">
        <w:rPr>
          <w:color w:val="000000"/>
        </w:rPr>
        <w:t xml:space="preserve">Note that the organic-sediment/detritus and water partition </w:t>
      </w:r>
      <w:commentRangeStart w:id="106"/>
      <w:r w:rsidRPr="001B1392">
        <w:rPr>
          <w:color w:val="000000"/>
        </w:rPr>
        <w:t>coefficient</w:t>
      </w:r>
      <w:r w:rsidR="000A1A7C">
        <w:rPr>
          <w:color w:val="000000"/>
        </w:rPr>
        <w:t>s</w:t>
      </w:r>
      <w:r w:rsidRPr="001B1392">
        <w:rPr>
          <w:color w:val="000000"/>
        </w:rPr>
        <w:t xml:space="preserve"> </w:t>
      </w:r>
      <w:commentRangeEnd w:id="106"/>
      <w:r w:rsidR="006A4B5B">
        <w:rPr>
          <w:rStyle w:val="CommentReference"/>
        </w:rPr>
        <w:commentReference w:id="106"/>
      </w:r>
      <w:r w:rsidRPr="001B1392">
        <w:rPr>
          <w:color w:val="000000"/>
        </w:rPr>
        <w:t xml:space="preserve">can be calculated dynamically or entered manually by the user.  Sorption to inorganic sediments is relevant </w:t>
      </w:r>
      <w:r w:rsidR="006A4B5B" w:rsidRPr="001B1392">
        <w:rPr>
          <w:color w:val="000000"/>
        </w:rPr>
        <w:t xml:space="preserve">only </w:t>
      </w:r>
      <w:r w:rsidRPr="001B1392">
        <w:rPr>
          <w:color w:val="000000"/>
        </w:rPr>
        <w:t xml:space="preserve">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09EDFB55"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w:t>
      </w:r>
    </w:p>
    <w:p w14:paraId="7BF38FFF" w14:textId="4F38A07B"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microbial degradation</w:t>
      </w:r>
      <w:r w:rsidR="006A4B5B">
        <w:rPr>
          <w:color w:val="000000"/>
        </w:rPr>
        <w:t>, and</w:t>
      </w:r>
      <w:r w:rsidRPr="001B1392">
        <w:rPr>
          <w:color w:val="000000"/>
        </w:rPr>
        <w:t xml:space="preserve"> </w:t>
      </w:r>
    </w:p>
    <w:p w14:paraId="49E82126" w14:textId="74124FD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r w:rsidR="006A4B5B">
        <w:rPr>
          <w:color w:val="000000"/>
        </w:rPr>
        <w:t>.</w:t>
      </w:r>
    </w:p>
    <w:p w14:paraId="694C7DDA" w14:textId="367FBD2F" w:rsidR="00305825" w:rsidRDefault="00305825">
      <w:pPr>
        <w:divId w:val="1664048854"/>
        <w:rPr>
          <w:color w:val="000000"/>
        </w:rPr>
      </w:pPr>
      <w:r>
        <w:rPr>
          <w:color w:val="000000"/>
        </w:rPr>
        <w:t>A few of the parameters on this screen are “gr</w:t>
      </w:r>
      <w:r w:rsidR="006A4B5B">
        <w:rPr>
          <w:color w:val="000000"/>
        </w:rPr>
        <w:t>a</w:t>
      </w:r>
      <w:r>
        <w:rPr>
          <w:color w:val="000000"/>
        </w:rPr>
        <w:t>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commentRangeStart w:id="107"/>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commentRangeEnd w:id="107"/>
      <w:r w:rsidR="006A4B5B">
        <w:rPr>
          <w:rStyle w:val="CommentReference"/>
        </w:rPr>
        <w:commentReference w:id="107"/>
      </w:r>
      <w:r w:rsidRPr="001B1392">
        <w:rPr>
          <w:color w:val="000000"/>
        </w:rPr>
        <w:t>.</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w:t>
      </w:r>
      <w:commentRangeStart w:id="108"/>
      <w:r>
        <w:rPr>
          <w:color w:val="000000"/>
        </w:rPr>
        <w:t>hapter 8 of the technical documentation.</w:t>
      </w:r>
      <w:commentRangeEnd w:id="108"/>
      <w:r w:rsidR="006A4B5B">
        <w:rPr>
          <w:rStyle w:val="CommentReference"/>
        </w:rPr>
        <w:commentReference w:id="108"/>
      </w:r>
      <w:r w:rsidR="001E0C66" w:rsidRPr="001B1392">
        <w:rPr>
          <w:color w:val="000000"/>
        </w:rPr>
        <w:t> </w:t>
      </w:r>
    </w:p>
    <w:p w14:paraId="0F410FC8" w14:textId="0774B126" w:rsidR="00D309DA" w:rsidRDefault="00D309DA" w:rsidP="00D309DA">
      <w:pPr>
        <w:pStyle w:val="Heading4"/>
        <w:keepNext/>
        <w:divId w:val="1704134872"/>
        <w:rPr>
          <w:sz w:val="22"/>
        </w:rPr>
      </w:pPr>
      <w:bookmarkStart w:id="109" w:name="ChemTox"/>
      <w:bookmarkStart w:id="110" w:name="_Toc92890513"/>
      <w:bookmarkEnd w:id="109"/>
      <w:r>
        <w:rPr>
          <w:sz w:val="22"/>
        </w:rPr>
        <w:t>Chemical Bioaccumulation and Toxicity</w:t>
      </w:r>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lastRenderedPageBreak/>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p>
    <w:p w14:paraId="0398292E" w14:textId="7280E60F" w:rsidR="00E94FD6" w:rsidRPr="001B1392" w:rsidRDefault="00E94FD6" w:rsidP="00E94FD6">
      <w:pPr>
        <w:divId w:val="1704134872"/>
        <w:rPr>
          <w:color w:val="000000"/>
        </w:rPr>
      </w:pPr>
    </w:p>
    <w:p w14:paraId="7F706C79" w14:textId="05CC2E53" w:rsidR="00E94FD6" w:rsidRPr="001B1392" w:rsidRDefault="00E94FD6" w:rsidP="00E94FD6">
      <w:pPr>
        <w:divId w:val="1704134872"/>
        <w:rPr>
          <w:color w:val="000000"/>
        </w:rPr>
      </w:pPr>
      <w:r w:rsidRPr="001B1392">
        <w:rPr>
          <w:color w:val="000000"/>
        </w:rPr>
        <w:t xml:space="preserve">If the user has toxicity data for </w:t>
      </w:r>
      <w:r w:rsidR="006A4B5B" w:rsidRPr="001B1392">
        <w:rPr>
          <w:color w:val="000000"/>
        </w:rPr>
        <w:t xml:space="preserve">only </w:t>
      </w:r>
      <w:r w:rsidRPr="001B1392">
        <w:rPr>
          <w:color w:val="000000"/>
        </w:rPr>
        <w:t xml:space="preserve">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7" w:history="1">
        <w:r w:rsidR="00373ED3" w:rsidRPr="00786266">
          <w:rPr>
            <w:rStyle w:val="Hyperlink"/>
          </w:rPr>
          <w:t>https://www3.epa.gov/webice/</w:t>
        </w:r>
      </w:hyperlink>
      <w:r w:rsidR="00373ED3">
        <w:rPr>
          <w:color w:val="000000"/>
        </w:rPr>
        <w:t xml:space="preserve">.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proofErr w:type="spellStart"/>
      <w:r>
        <w:rPr>
          <w:b/>
          <w:bCs/>
          <w:color w:val="000000"/>
        </w:rPr>
        <w:t>Bio_rate_const</w:t>
      </w:r>
      <w:proofErr w:type="spellEnd"/>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1493948E"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w:t>
      </w:r>
      <w:r w:rsidR="00894C6C">
        <w:rPr>
          <w:color w:val="000000"/>
        </w:rPr>
        <w:t>,</w:t>
      </w:r>
      <w:r>
        <w:rPr>
          <w:color w:val="000000"/>
        </w:rPr>
        <w:t xml:space="preserve"> the value from the chemical’s underlying data is used.</w:t>
      </w:r>
      <w:r w:rsidR="0082609A">
        <w:rPr>
          <w:color w:val="000000"/>
        </w:rPr>
        <w:t>)</w:t>
      </w:r>
    </w:p>
    <w:p w14:paraId="66F78004" w14:textId="7CB6D1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w:t>
      </w:r>
      <w:r w:rsidR="00894C6C">
        <w:rPr>
          <w:color w:val="000000"/>
        </w:rPr>
        <w:t>,</w:t>
      </w:r>
      <w:r w:rsidR="0082609A">
        <w:rPr>
          <w:color w:val="000000"/>
        </w:rPr>
        <w:t xml:space="preserve"> the value from the chemical’s underlying data is used.)</w:t>
      </w:r>
      <w:r w:rsidRPr="0082609A">
        <w:rPr>
          <w:bCs/>
          <w:color w:val="000000"/>
        </w:rPr>
        <w:t xml:space="preserve">  </w:t>
      </w:r>
    </w:p>
    <w:p w14:paraId="0211B735" w14:textId="0C815B52"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w:t>
      </w:r>
      <w:r w:rsidR="00894C6C">
        <w:rPr>
          <w:color w:val="000000"/>
        </w:rPr>
        <w:t>,</w:t>
      </w:r>
      <w:r w:rsidR="0082609A">
        <w:rPr>
          <w:color w:val="000000"/>
        </w:rPr>
        <w:t xml:space="preserve"> the value from the chemical’s underlying data is used.)</w:t>
      </w:r>
    </w:p>
    <w:p w14:paraId="7CAE1131" w14:textId="77777777" w:rsidR="00E94FD6" w:rsidRDefault="00E94FD6" w:rsidP="00313618">
      <w:pPr>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lastRenderedPageBreak/>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proofErr w:type="spellStart"/>
      <w:r w:rsidRPr="001B1392">
        <w:rPr>
          <w:b/>
          <w:bCs/>
          <w:color w:val="000000"/>
        </w:rPr>
        <w:t>Biotrnsfm</w:t>
      </w:r>
      <w:proofErr w:type="spellEnd"/>
      <w:r w:rsidRPr="001B1392">
        <w:rPr>
          <w:b/>
          <w:bCs/>
          <w:color w:val="000000"/>
        </w:rPr>
        <w:t>.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33764AFD"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w:t>
      </w:r>
      <w:r w:rsidR="00894C6C">
        <w:rPr>
          <w:color w:val="000000"/>
        </w:rPr>
        <w:t>,</w:t>
      </w:r>
      <w:r>
        <w:rPr>
          <w:color w:val="000000"/>
        </w:rPr>
        <w:t xml:space="preserve"> the value from the chemical’s underlying data is used.</w:t>
      </w:r>
      <w:r w:rsidR="0082609A">
        <w:rPr>
          <w:color w:val="000000"/>
        </w:rPr>
        <w:t>)</w:t>
      </w:r>
    </w:p>
    <w:p w14:paraId="180EECE0" w14:textId="5C2788AD" w:rsidR="0082609A" w:rsidRPr="0082609A" w:rsidRDefault="0082609A" w:rsidP="00313618">
      <w:pPr>
        <w:ind w:left="1080" w:hanging="360"/>
        <w:divId w:val="1704134872"/>
        <w:rPr>
          <w:bCs/>
          <w:color w:val="000000"/>
        </w:rPr>
      </w:pPr>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w:t>
      </w:r>
      <w:r w:rsidR="00894C6C">
        <w:rPr>
          <w:color w:val="000000"/>
        </w:rPr>
        <w:t>,</w:t>
      </w:r>
      <w:r>
        <w:rPr>
          <w:color w:val="000000"/>
        </w:rPr>
        <w:t xml:space="preserve">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bookmarkStart w:id="111" w:name="PlantData"/>
      <w:bookmarkEnd w:id="111"/>
      <w:r w:rsidRPr="001B1392">
        <w:rPr>
          <w:sz w:val="22"/>
        </w:rPr>
        <w:t>Plant Data Screen</w:t>
      </w:r>
      <w:bookmarkEnd w:id="110"/>
    </w:p>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commentRangeStart w:id="112"/>
      <w:r w:rsidR="009E7CA7">
        <w:rPr>
          <w:color w:val="000000"/>
        </w:rPr>
        <w:t xml:space="preserve">Table 5 in the Technical Documentation helps clarify some of the differences between plant types.  </w:t>
      </w:r>
      <w:commentRangeEnd w:id="112"/>
      <w:r w:rsidR="00DC6172">
        <w:rPr>
          <w:rStyle w:val="CommentReference"/>
        </w:rPr>
        <w:commentReference w:id="112"/>
      </w:r>
    </w:p>
    <w:p w14:paraId="24420DC4" w14:textId="77777777" w:rsidR="009C37B7" w:rsidRDefault="009C37B7" w:rsidP="009D6994">
      <w:pPr>
        <w:divId w:val="969095240"/>
        <w:rPr>
          <w:color w:val="000000"/>
        </w:rPr>
      </w:pPr>
    </w:p>
    <w:p w14:paraId="1516D81F" w14:textId="782948E7" w:rsidR="00F74A1A" w:rsidRPr="00F74A1A" w:rsidRDefault="00F74A1A" w:rsidP="00F74A1A">
      <w:pPr>
        <w:divId w:val="969095240"/>
        <w:rPr>
          <w:color w:val="000000"/>
        </w:rPr>
      </w:pPr>
      <w:r w:rsidRPr="00F74A1A">
        <w:rPr>
          <w:color w:val="000000"/>
        </w:rPr>
        <w:t>If a plant is “surface floating</w:t>
      </w:r>
      <w:r w:rsidR="00DC6172">
        <w:rPr>
          <w:color w:val="000000"/>
        </w:rPr>
        <w:t>,</w:t>
      </w:r>
      <w:r w:rsidRPr="00F74A1A">
        <w:rPr>
          <w:color w:val="000000"/>
        </w:rPr>
        <w:t>”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43E363CD" w:rsidR="00F74A1A" w:rsidRPr="00F74A1A" w:rsidRDefault="00313618" w:rsidP="00F74A1A">
      <w:pPr>
        <w:divId w:val="969095240"/>
        <w:rPr>
          <w:color w:val="000000"/>
        </w:rPr>
      </w:pPr>
      <w:r>
        <w:rPr>
          <w:color w:val="000000"/>
        </w:rPr>
        <w:t xml:space="preserve">A </w:t>
      </w:r>
      <w:r w:rsidR="00F74A1A" w:rsidRPr="00F74A1A">
        <w:rPr>
          <w:color w:val="000000"/>
        </w:rPr>
        <w:t xml:space="preserve">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w:t>
      </w:r>
      <w:proofErr w:type="spellStart"/>
      <w:r w:rsidRPr="00F74A1A">
        <w:rPr>
          <w:color w:val="000000"/>
        </w:rPr>
        <w:t>submodel</w:t>
      </w:r>
      <w:proofErr w:type="spellEnd"/>
      <w:r w:rsidRPr="00F74A1A">
        <w:rPr>
          <w:color w:val="000000"/>
        </w:rPr>
        <w:t xml:space="preserve"> is noted.  In general, the following sites benefited from modeling internal nutrients: Cahaba River AL, Evers Reservoir FL, Lake </w:t>
      </w:r>
      <w:r w:rsidRPr="00F74A1A">
        <w:rPr>
          <w:color w:val="000000"/>
        </w:rPr>
        <w:lastRenderedPageBreak/>
        <w:t xml:space="preserve">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t> </w:t>
      </w:r>
    </w:p>
    <w:p w14:paraId="04AFAFA2" w14:textId="09E8EADA"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t>
      </w:r>
      <w:r w:rsidR="00DC6172">
        <w:rPr>
          <w:color w:val="000000"/>
        </w:rPr>
        <w:t>that</w:t>
      </w:r>
      <w:r w:rsidR="00DC6172" w:rsidRPr="001B1392">
        <w:rPr>
          <w:color w:val="000000"/>
        </w:rPr>
        <w:t xml:space="preserve"> </w:t>
      </w:r>
      <w:r w:rsidRPr="001B1392">
        <w:rPr>
          <w:color w:val="000000"/>
        </w:rPr>
        <w:t xml:space="preserve">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3316C82D" w:rsidR="001E0C66" w:rsidRPr="001B1392" w:rsidRDefault="001E0C66">
      <w:pPr>
        <w:divId w:val="1218273325"/>
        <w:rPr>
          <w:color w:val="000000"/>
        </w:rPr>
      </w:pPr>
      <w:r w:rsidRPr="001B1392">
        <w:rPr>
          <w:color w:val="000000"/>
        </w:rPr>
        <w:t xml:space="preserve">A few notes regarding the some of the most important parameters: </w:t>
      </w:r>
    </w:p>
    <w:p w14:paraId="56ADED09" w14:textId="291B0B0D"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Photosynthesis and growth rates are quite sensitive to the saturating light and P half-saturation coefficients along with optimum temperature and the maximum photosynthetic rate</w:t>
      </w:r>
      <w:r w:rsidR="00DC6172">
        <w:rPr>
          <w:color w:val="000000"/>
        </w:rPr>
        <w:t>.</w:t>
      </w:r>
    </w:p>
    <w:p w14:paraId="696B45F6" w14:textId="5775EF0C"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be adjusted for a particular site</w:t>
      </w:r>
      <w:r w:rsidR="00DC6172">
        <w:rPr>
          <w:color w:val="000000"/>
        </w:rPr>
        <w:t>.</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97B3D67" w:rsidR="009D6994" w:rsidRDefault="001E0C66" w:rsidP="00114144">
      <w:pPr>
        <w:numPr>
          <w:ilvl w:val="0"/>
          <w:numId w:val="5"/>
        </w:numPr>
        <w:spacing w:before="100" w:beforeAutospacing="1" w:after="100" w:afterAutospacing="1"/>
        <w:divId w:val="1532836203"/>
        <w:rPr>
          <w:color w:val="000000"/>
        </w:rPr>
      </w:pPr>
      <w:r w:rsidRPr="001B1392">
        <w:rPr>
          <w:color w:val="000000"/>
        </w:rPr>
        <w:t xml:space="preserve">Occasionally the </w:t>
      </w:r>
      <w:r w:rsidR="000A1A7C">
        <w:rPr>
          <w:color w:val="000000"/>
        </w:rPr>
        <w:t xml:space="preserve">light </w:t>
      </w:r>
      <w:r w:rsidRPr="001B1392">
        <w:rPr>
          <w:color w:val="000000"/>
        </w:rPr>
        <w:t>extinction coefficient may need to be increased if algal growth is too strong</w:t>
      </w:r>
      <w:r w:rsidR="00DC6172">
        <w:rPr>
          <w:color w:val="000000"/>
        </w:rPr>
        <w:t>—</w:t>
      </w:r>
      <w:r w:rsidRPr="001B1392">
        <w:rPr>
          <w:color w:val="000000"/>
        </w:rPr>
        <w:t>th</w:t>
      </w:r>
      <w:r w:rsidR="000A1A7C">
        <w:rPr>
          <w:color w:val="000000"/>
        </w:rPr>
        <w:t xml:space="preserve">is coefficient may be </w:t>
      </w:r>
      <w:r w:rsidRPr="001B1392">
        <w:rPr>
          <w:color w:val="000000"/>
        </w:rPr>
        <w:t xml:space="preserve">the principal means of negative feedback, and can vary among </w:t>
      </w:r>
      <w:r w:rsidR="000A1A7C">
        <w:rPr>
          <w:color w:val="000000"/>
        </w:rPr>
        <w:t xml:space="preserve">algal </w:t>
      </w:r>
      <w:r w:rsidRPr="001B1392">
        <w:rPr>
          <w:color w:val="000000"/>
        </w:rPr>
        <w:t>groups.</w:t>
      </w:r>
    </w:p>
    <w:p w14:paraId="355DE785" w14:textId="703B9B8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w:t>
      </w:r>
      <w:r w:rsidR="00DC6172">
        <w:rPr>
          <w:color w:val="000000"/>
        </w:rPr>
        <w:t>.</w:t>
      </w:r>
    </w:p>
    <w:p w14:paraId="6E87B94C" w14:textId="771301AA"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w:t>
      </w:r>
      <w:proofErr w:type="spellStart"/>
      <w:r w:rsidRPr="001B1392">
        <w:rPr>
          <w:color w:val="000000"/>
        </w:rPr>
        <w:t>FCrit</w:t>
      </w:r>
      <w:proofErr w:type="spellEnd"/>
      <w:r w:rsidR="00D60C7F">
        <w:rPr>
          <w:color w:val="000000"/>
        </w:rPr>
        <w:t xml:space="preserve">. for </w:t>
      </w:r>
      <w:r>
        <w:rPr>
          <w:color w:val="000000"/>
        </w:rPr>
        <w:t xml:space="preserve">periphyton and macrophytes only) </w:t>
      </w:r>
      <w:r w:rsidRPr="001B1392">
        <w:rPr>
          <w:color w:val="000000"/>
        </w:rPr>
        <w:t>for scour is quite important for periphyton</w:t>
      </w:r>
      <w:r w:rsidR="00DC6172">
        <w:rPr>
          <w:color w:val="000000"/>
        </w:rPr>
        <w:t>.</w:t>
      </w:r>
    </w:p>
    <w:p w14:paraId="67DC8C99" w14:textId="2561D0BF" w:rsidR="001E0C66" w:rsidRPr="001B1392" w:rsidRDefault="009D6994" w:rsidP="00114144">
      <w:pPr>
        <w:numPr>
          <w:ilvl w:val="0"/>
          <w:numId w:val="5"/>
        </w:numPr>
        <w:spacing w:before="100" w:beforeAutospacing="1" w:after="100" w:afterAutospacing="1"/>
        <w:divId w:val="1532836203"/>
        <w:rPr>
          <w:color w:val="000000"/>
        </w:rPr>
      </w:pPr>
      <w:r>
        <w:rPr>
          <w:color w:val="000000"/>
        </w:rPr>
        <w:t xml:space="preserve">Salinity effects are relevant </w:t>
      </w:r>
      <w:r w:rsidR="00A100D8">
        <w:rPr>
          <w:color w:val="000000"/>
        </w:rPr>
        <w:t xml:space="preserve">only </w:t>
      </w:r>
      <w:r>
        <w:rPr>
          <w:color w:val="000000"/>
        </w:rPr>
        <w:t>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commentRangeStart w:id="113"/>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w:t>
      </w:r>
      <w:commentRangeEnd w:id="113"/>
      <w:r w:rsidR="00DC6172">
        <w:rPr>
          <w:rStyle w:val="CommentReference"/>
        </w:rPr>
        <w:commentReference w:id="113"/>
      </w:r>
      <w:r w:rsidRPr="001B1392">
        <w:rPr>
          <w:color w:val="000000"/>
        </w:rPr>
        <w:t>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commentRangeStart w:id="114"/>
      <w:r>
        <w:rPr>
          <w:color w:val="000000"/>
        </w:rPr>
        <w:t>See section 4.1 and 4.2 of the technical documentation for extensive discussion of modeling algae and macrophytes.</w:t>
      </w:r>
      <w:commentRangeEnd w:id="114"/>
      <w:r w:rsidR="00DC6172">
        <w:rPr>
          <w:rStyle w:val="CommentReference"/>
        </w:rPr>
        <w:commentReference w:id="114"/>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115" w:name="_Toc92890514"/>
      <w:bookmarkStart w:id="116" w:name="AnimalDataScreen"/>
      <w:r w:rsidRPr="001B1392">
        <w:rPr>
          <w:sz w:val="22"/>
        </w:rPr>
        <w:t>Animal Data Screen</w:t>
      </w:r>
      <w:bookmarkEnd w:id="115"/>
    </w:p>
    <w:bookmarkEnd w:id="116"/>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w:t>
      </w:r>
      <w:r w:rsidR="00603850">
        <w:lastRenderedPageBreak/>
        <w:t xml:space="preserve">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w:t>
      </w:r>
      <w:commentRangeStart w:id="117"/>
      <w:r w:rsidR="009D6994">
        <w:rPr>
          <w:color w:val="000000"/>
        </w:rPr>
        <w:t xml:space="preserve">able 6 in the Technical Documentation describes the differences between animal types.  </w:t>
      </w:r>
      <w:commentRangeEnd w:id="117"/>
      <w:r w:rsidR="00DC6172">
        <w:rPr>
          <w:rStyle w:val="CommentReference"/>
        </w:rPr>
        <w:commentReference w:id="117"/>
      </w:r>
    </w:p>
    <w:p w14:paraId="5533DDF0" w14:textId="77777777" w:rsidR="001E0C66" w:rsidRDefault="001E0C66">
      <w:pPr>
        <w:divId w:val="1947225928"/>
        <w:rPr>
          <w:color w:val="000000"/>
        </w:rPr>
      </w:pPr>
      <w:r w:rsidRPr="001B1392">
        <w:rPr>
          <w:color w:val="000000"/>
        </w:rPr>
        <w:t> </w:t>
      </w:r>
    </w:p>
    <w:p w14:paraId="41D62E7B" w14:textId="2BB0DF33"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w:t>
      </w:r>
      <w:r w:rsidR="00415EEC">
        <w:rPr>
          <w:color w:val="000000"/>
        </w:rPr>
        <w:t>.</w:t>
      </w:r>
      <w:r>
        <w:rPr>
          <w:color w:val="000000"/>
        </w:rPr>
        <w:t xml:space="preserve"> (</w:t>
      </w:r>
      <w:r w:rsidR="00415EEC">
        <w:rPr>
          <w:color w:val="000000"/>
        </w:rPr>
        <w:t>S</w:t>
      </w:r>
      <w:commentRangeStart w:id="118"/>
      <w:r>
        <w:rPr>
          <w:color w:val="000000"/>
        </w:rPr>
        <w:t>ee section 4.</w:t>
      </w:r>
      <w:r w:rsidR="008241C7">
        <w:rPr>
          <w:color w:val="000000"/>
        </w:rPr>
        <w:t>7</w:t>
      </w:r>
      <w:r>
        <w:rPr>
          <w:color w:val="000000"/>
        </w:rPr>
        <w:t xml:space="preserve"> of the technical documentation</w:t>
      </w:r>
      <w:commentRangeEnd w:id="118"/>
      <w:r w:rsidR="00415EEC">
        <w:rPr>
          <w:rStyle w:val="CommentReference"/>
        </w:rPr>
        <w:commentReference w:id="118"/>
      </w:r>
      <w:r>
        <w:rPr>
          <w:color w:val="000000"/>
        </w:rPr>
        <w:t>.)</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20C3884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 xml:space="preserve">field is relevant </w:t>
      </w:r>
      <w:r w:rsidR="00A100D8" w:rsidRPr="001B1392">
        <w:rPr>
          <w:color w:val="000000"/>
        </w:rPr>
        <w:t xml:space="preserve">only </w:t>
      </w:r>
      <w:r w:rsidRPr="001B1392">
        <w:rPr>
          <w:color w:val="000000"/>
        </w:rPr>
        <w:t>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20277453" w:rsidR="001E0C66" w:rsidRPr="001B1392" w:rsidRDefault="001E0C66">
      <w:pPr>
        <w:divId w:val="575435256"/>
        <w:rPr>
          <w:color w:val="000000"/>
        </w:rPr>
      </w:pPr>
      <w:r w:rsidRPr="001B1392">
        <w:rPr>
          <w:color w:val="000000"/>
        </w:rPr>
        <w:t xml:space="preserve">A few notes regarding the some of the more important parameters: </w:t>
      </w:r>
    </w:p>
    <w:p w14:paraId="0A94EB36" w14:textId="12612A8A"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lastRenderedPageBreak/>
        <w:t>Biomass predictions are sensitive to "Maximum Consumption" rate and "Endogenous Respiration" rates when not calculated based on weight (allometics)</w:t>
      </w:r>
      <w:r w:rsidR="00415EEC">
        <w:rPr>
          <w:color w:val="000000"/>
        </w:rPr>
        <w:t>.</w:t>
      </w:r>
    </w:p>
    <w:p w14:paraId="0E103DCD" w14:textId="44103E72"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00415EEC">
        <w:rPr>
          <w:color w:val="000000"/>
        </w:rPr>
        <w:t>.</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4E6C54C"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r w:rsidR="00415EEC">
        <w:rPr>
          <w:color w:val="000000"/>
        </w:rPr>
        <w:t>.</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w:t>
      </w:r>
      <w:commentRangeStart w:id="119"/>
      <w:r w:rsidRPr="001B1392">
        <w:rPr>
          <w:rStyle w:val="Strong"/>
          <w:color w:val="000000"/>
        </w:rPr>
        <w:t>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commentRangeEnd w:id="119"/>
      <w:r w:rsidR="00415EEC">
        <w:rPr>
          <w:rStyle w:val="CommentReference"/>
        </w:rPr>
        <w:commentReference w:id="119"/>
      </w:r>
    </w:p>
    <w:p w14:paraId="38904654" w14:textId="5B1EA6DB" w:rsidR="001E0C66" w:rsidRDefault="001E0C66" w:rsidP="000A2F21">
      <w:pPr>
        <w:pStyle w:val="Heading5"/>
        <w:keepNext/>
        <w:keepLines/>
        <w:divId w:val="1748571819"/>
        <w:rPr>
          <w:color w:val="000000"/>
        </w:rPr>
      </w:pPr>
      <w:bookmarkStart w:id="120" w:name="TrophicMatrix"/>
      <w:r w:rsidRPr="001B1392">
        <w:rPr>
          <w:color w:val="000000"/>
        </w:rPr>
        <w:t>Trophic Interaction Matrix Screen:</w:t>
      </w:r>
      <w:bookmarkEnd w:id="120"/>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121" w:name="_Toc92890515"/>
      <w:r w:rsidRPr="001B1392">
        <w:rPr>
          <w:sz w:val="24"/>
          <w:szCs w:val="20"/>
        </w:rPr>
        <w:t xml:space="preserve">Site </w:t>
      </w:r>
      <w:r w:rsidR="004E479D">
        <w:rPr>
          <w:sz w:val="24"/>
          <w:szCs w:val="20"/>
        </w:rPr>
        <w:t>Information</w:t>
      </w:r>
      <w:bookmarkEnd w:id="121"/>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64A9AAE3" w:rsidR="001E0C66" w:rsidRPr="001B1392" w:rsidRDefault="001E0C66">
      <w:pPr>
        <w:divId w:val="1422919368"/>
        <w:rPr>
          <w:color w:val="000000"/>
        </w:rPr>
      </w:pPr>
      <w:r w:rsidRPr="001B1392">
        <w:rPr>
          <w:color w:val="000000"/>
        </w:rPr>
        <w:t>For standing water (ponds, lakes, and reservoirs)</w:t>
      </w:r>
      <w:r w:rsidR="00773DF6">
        <w:rPr>
          <w:color w:val="000000"/>
        </w:rPr>
        <w:t xml:space="preserve">, </w:t>
      </w:r>
      <w:r w:rsidRPr="001B1392">
        <w:rPr>
          <w:color w:val="000000"/>
        </w:rPr>
        <w:t>site type is not currently a sensitive parameter (</w:t>
      </w:r>
      <w:r w:rsidR="00773DF6">
        <w:rPr>
          <w:color w:val="000000"/>
        </w:rPr>
        <w:t xml:space="preserve">i.e., </w:t>
      </w:r>
      <w:r w:rsidRPr="001B1392">
        <w:rPr>
          <w:color w:val="000000"/>
        </w:rPr>
        <w:t xml:space="preserve">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430719B0"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Manning's coefficient may be used to model water volume</w:t>
      </w:r>
      <w:r w:rsidR="00773DF6">
        <w:rPr>
          <w:color w:val="000000"/>
        </w:rPr>
        <w:t>.</w:t>
      </w:r>
    </w:p>
    <w:p w14:paraId="4BB817EB" w14:textId="385E2F2C" w:rsidR="001E0C66" w:rsidRPr="001B1392" w:rsidRDefault="00773DF6" w:rsidP="00114144">
      <w:pPr>
        <w:numPr>
          <w:ilvl w:val="0"/>
          <w:numId w:val="7"/>
        </w:numPr>
        <w:spacing w:before="100" w:beforeAutospacing="1" w:after="100" w:afterAutospacing="1"/>
        <w:divId w:val="780488970"/>
        <w:rPr>
          <w:color w:val="000000"/>
        </w:rPr>
      </w:pPr>
      <w:r>
        <w:rPr>
          <w:color w:val="000000"/>
        </w:rPr>
        <w:t>P</w:t>
      </w:r>
      <w:r w:rsidR="001E0C66" w:rsidRPr="001B1392">
        <w:rPr>
          <w:color w:val="000000"/>
        </w:rPr>
        <w:t>eriphyton scour and velocity limitation for plants is a function of water velocity</w:t>
      </w:r>
      <w:r>
        <w:rPr>
          <w:color w:val="000000"/>
        </w:rPr>
        <w:t>.</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lastRenderedPageBreak/>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A3C7E7"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w:t>
      </w:r>
      <w:r w:rsidR="00773DF6">
        <w:rPr>
          <w:color w:val="000000"/>
        </w:rPr>
        <w:t>,</w:t>
      </w:r>
      <w:r w:rsidR="0034774E">
        <w:rPr>
          <w:color w:val="000000"/>
        </w:rPr>
        <w:t xml:space="preserve">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rsidP="00C74953">
      <w:pPr>
        <w:pStyle w:val="Heading4"/>
        <w:keepNext/>
        <w:divId w:val="1949585276"/>
        <w:rPr>
          <w:sz w:val="22"/>
        </w:rPr>
      </w:pPr>
      <w:bookmarkStart w:id="122" w:name="SiteScreen"/>
      <w:bookmarkStart w:id="123" w:name="_Toc92890516"/>
      <w:bookmarkStart w:id="124" w:name="Site"/>
      <w:bookmarkEnd w:id="122"/>
      <w:r w:rsidRPr="001B1392">
        <w:rPr>
          <w:sz w:val="22"/>
        </w:rPr>
        <w:t xml:space="preserve">Site </w:t>
      </w:r>
      <w:r w:rsidR="00D60C7F">
        <w:rPr>
          <w:sz w:val="22"/>
        </w:rPr>
        <w:t>Parameters</w:t>
      </w:r>
      <w:bookmarkEnd w:id="123"/>
    </w:p>
    <w:bookmarkEnd w:id="124"/>
    <w:p w14:paraId="0F69E542" w14:textId="79794A6C" w:rsidR="001E0C66" w:rsidRPr="001B1392" w:rsidRDefault="001E0C66" w:rsidP="00C74953">
      <w:pPr>
        <w:keepNext/>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w:t>
      </w:r>
      <w:commentRangeStart w:id="125"/>
      <w:r w:rsidR="008274F5">
        <w:rPr>
          <w:color w:val="000000"/>
        </w:rPr>
        <w:t>(see equation 8 in the Technical Documentation</w:t>
      </w:r>
      <w:commentRangeEnd w:id="125"/>
      <w:r w:rsidR="006E7D4B">
        <w:rPr>
          <w:rStyle w:val="CommentReference"/>
        </w:rPr>
        <w:commentReference w:id="125"/>
      </w:r>
      <w:r w:rsidR="008274F5">
        <w:rPr>
          <w:color w:val="000000"/>
        </w:rPr>
        <w:t>)</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sidRPr="00313618">
        <w:rPr>
          <w:color w:val="000000"/>
        </w:rPr>
        <w:t>, if</w:t>
      </w:r>
      <w:r w:rsidRPr="006E7D4B">
        <w:rPr>
          <w:color w:val="000000"/>
        </w:rPr>
        <w:t xml:space="preserve"> </w:t>
      </w:r>
      <w:r w:rsidRPr="001B1392">
        <w:rPr>
          <w:color w:val="000000"/>
        </w:rPr>
        <w:t xml:space="preserve">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 xml:space="preserve">embeddedness, calculated as a function of TSS.  </w:t>
      </w:r>
      <w:commentRangeStart w:id="126"/>
      <w:r>
        <w:rPr>
          <w:color w:val="000000"/>
        </w:rPr>
        <w:t>See</w:t>
      </w:r>
      <w:r w:rsidR="00422D0B">
        <w:rPr>
          <w:color w:val="000000"/>
        </w:rPr>
        <w:t xml:space="preserve"> the “Interstitial Sediments” portion of section 4.3 of the Technical Documentation. </w:t>
      </w:r>
      <w:commentRangeEnd w:id="126"/>
      <w:r w:rsidR="006E7D4B">
        <w:rPr>
          <w:rStyle w:val="CommentReference"/>
        </w:rPr>
        <w:commentReference w:id="126"/>
      </w:r>
    </w:p>
    <w:p w14:paraId="2169654F" w14:textId="77777777" w:rsidR="00422D0B" w:rsidRDefault="00422D0B">
      <w:pPr>
        <w:divId w:val="813447650"/>
        <w:rPr>
          <w:color w:val="000000"/>
        </w:rPr>
      </w:pPr>
    </w:p>
    <w:p w14:paraId="63605326" w14:textId="35CC989E"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w:t>
      </w:r>
      <w:r w:rsidR="006E7D4B">
        <w:rPr>
          <w:color w:val="000000"/>
        </w:rPr>
        <w:t>,</w:t>
      </w:r>
      <w:r>
        <w:rPr>
          <w:color w:val="000000"/>
        </w:rPr>
        <w:t xml:space="preserve"> and the simulation skips forward to the next </w:t>
      </w:r>
      <w:r w:rsidR="006E7D4B">
        <w:rPr>
          <w:color w:val="000000"/>
        </w:rPr>
        <w:t xml:space="preserve">time </w:t>
      </w:r>
      <w:r>
        <w:rPr>
          <w:color w:val="000000"/>
        </w:rPr>
        <w:t>period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0E564823"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 xml:space="preserve">is required (amplitudes and epochs).  These are used to calculate the daily average tidal range for the site, which affects the </w:t>
      </w:r>
      <w:r w:rsidRPr="001B1392">
        <w:rPr>
          <w:color w:val="000000"/>
        </w:rPr>
        <w:lastRenderedPageBreak/>
        <w:t xml:space="preserve">average depth of the salt wedge on that day.   These parameters are generally available for download from </w:t>
      </w:r>
      <w:r w:rsidR="000D52A3" w:rsidRPr="000D52A3">
        <w:rPr>
          <w:color w:val="000000"/>
        </w:rPr>
        <w:t>National Oceanic and Atmospheric Administration (</w:t>
      </w:r>
      <w:r w:rsidRPr="001B1392">
        <w:rPr>
          <w:color w:val="000000"/>
        </w:rPr>
        <w:t>NOAA</w:t>
      </w:r>
      <w:r w:rsidR="000D52A3">
        <w:rPr>
          <w:color w:val="000000"/>
        </w:rPr>
        <w:t>)</w:t>
      </w:r>
      <w:r w:rsidRPr="001B1392">
        <w:rPr>
          <w:color w:val="000000"/>
        </w:rPr>
        <w:t xml:space="preserve">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t xml:space="preserve">To maximize comprehension, parameters on this user interface screen are described with several English words rather than symbolically.  </w:t>
      </w:r>
      <w:commentRangeStart w:id="127"/>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commentRangeEnd w:id="127"/>
      <w:r w:rsidR="006E7D4B">
        <w:rPr>
          <w:rStyle w:val="CommentReference"/>
        </w:rPr>
        <w:commentReference w:id="127"/>
      </w:r>
    </w:p>
    <w:p w14:paraId="641C9668" w14:textId="77777777" w:rsidR="00E60FCD" w:rsidRDefault="001E0C66" w:rsidP="009C1344">
      <w:pPr>
        <w:pStyle w:val="Heading4"/>
        <w:keepNext/>
        <w:divId w:val="1358654628"/>
        <w:rPr>
          <w:sz w:val="22"/>
        </w:rPr>
      </w:pPr>
      <w:bookmarkStart w:id="128" w:name="Remineralization"/>
      <w:bookmarkStart w:id="129" w:name="_Toc92890517"/>
      <w:r w:rsidRPr="001B1392">
        <w:rPr>
          <w:sz w:val="22"/>
        </w:rPr>
        <w:t>Remineralization</w:t>
      </w:r>
      <w:bookmarkEnd w:id="128"/>
      <w:bookmarkEnd w:id="129"/>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Detrital Sedimentation Rate (</w:t>
      </w:r>
      <w:proofErr w:type="spellStart"/>
      <w:r w:rsidRPr="001B1392">
        <w:t>KSed</w:t>
      </w:r>
      <w:proofErr w:type="spellEnd"/>
      <w:r w:rsidRPr="001B1392">
        <w:t xml:space="preserve">):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1730AC9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r w:rsidR="009C5931">
        <w:t>and</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130" w:name="_Toc92890518"/>
      <w:bookmarkStart w:id="131" w:name="Shade"/>
      <w:r w:rsidRPr="001B1392">
        <w:rPr>
          <w:sz w:val="22"/>
        </w:rPr>
        <w:t>Modeling Shade</w:t>
      </w:r>
      <w:bookmarkEnd w:id="130"/>
    </w:p>
    <w:bookmarkEnd w:id="131"/>
    <w:p w14:paraId="59640BAB" w14:textId="77777777"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w:t>
      </w:r>
      <w:commentRangeStart w:id="132"/>
      <w:r w:rsidRPr="000821CE">
        <w:t xml:space="preserve">See section 3.6 of the </w:t>
      </w:r>
      <w:r w:rsidRPr="009C1344">
        <w:rPr>
          <w:iCs/>
        </w:rPr>
        <w:t>Technical Documentation</w:t>
      </w:r>
      <w:r w:rsidRPr="000821CE">
        <w:t xml:space="preserve"> for more information on this assumption, the equations utilized, and modeling light in general.</w:t>
      </w:r>
      <w:commentRangeEnd w:id="132"/>
      <w:r w:rsidR="009C5931">
        <w:rPr>
          <w:rStyle w:val="CommentReference"/>
        </w:rPr>
        <w:commentReference w:id="132"/>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rsidP="00106305">
      <w:pPr>
        <w:pStyle w:val="Heading4"/>
        <w:keepNext/>
        <w:divId w:val="329678657"/>
        <w:rPr>
          <w:sz w:val="22"/>
        </w:rPr>
      </w:pPr>
      <w:bookmarkStart w:id="133" w:name="_Toc92890519"/>
      <w:bookmarkStart w:id="134" w:name="Velocity"/>
      <w:r w:rsidRPr="001B1392">
        <w:rPr>
          <w:sz w:val="22"/>
        </w:rPr>
        <w:lastRenderedPageBreak/>
        <w:t>Velocity</w:t>
      </w:r>
      <w:bookmarkEnd w:id="133"/>
    </w:p>
    <w:bookmarkEnd w:id="134"/>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135" w:name="_Toc92890520"/>
      <w:bookmarkStart w:id="136" w:name="MeanDepth"/>
      <w:r w:rsidRPr="001B1392">
        <w:rPr>
          <w:sz w:val="22"/>
        </w:rPr>
        <w:t>Mean Depth</w:t>
      </w:r>
      <w:bookmarkEnd w:id="135"/>
    </w:p>
    <w:bookmarkEnd w:id="136"/>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2FCC59D3" w:rsidR="001E0C66" w:rsidRPr="001B1392" w:rsidRDefault="001E0C66" w:rsidP="00EF32FB">
      <w:pPr>
        <w:pStyle w:val="Heading3"/>
        <w:keepNext/>
        <w:divId w:val="465659787"/>
        <w:rPr>
          <w:sz w:val="24"/>
          <w:szCs w:val="20"/>
        </w:rPr>
      </w:pPr>
      <w:bookmarkStart w:id="137" w:name="_Toc92890521"/>
      <w:bookmarkStart w:id="138"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37"/>
    </w:p>
    <w:bookmarkEnd w:id="138"/>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commentRangeStart w:id="139"/>
      <w:r w:rsidRPr="001B1392">
        <w:rPr>
          <w:color w:val="000000"/>
        </w:rPr>
        <w:t xml:space="preserve">Simulation Time and Relative Error </w:t>
      </w:r>
      <w:commentRangeEnd w:id="139"/>
      <w:r w:rsidR="00757F55">
        <w:rPr>
          <w:rStyle w:val="CommentReference"/>
          <w:b w:val="0"/>
          <w:bCs w:val="0"/>
        </w:rPr>
        <w:commentReference w:id="139"/>
      </w:r>
    </w:p>
    <w:p w14:paraId="7322DB5A" w14:textId="4D9EC0AE"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etup screen</w:t>
      </w:r>
      <w:r w:rsidR="00D72684">
        <w:rPr>
          <w:color w:val="000000"/>
        </w:rPr>
        <w:t>,</w:t>
      </w:r>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FFDC172" w:rsidR="001E0C66" w:rsidRDefault="00636BE3">
      <w:pPr>
        <w:divId w:val="192227998"/>
        <w:rPr>
          <w:color w:val="000000"/>
        </w:rPr>
      </w:pPr>
      <w:r>
        <w:rPr>
          <w:color w:val="000000"/>
        </w:rPr>
        <w:t>Default model behavior is to use a variable step size Run</w:t>
      </w:r>
      <w:r w:rsidR="009C5931">
        <w:rPr>
          <w:color w:val="000000"/>
        </w:rPr>
        <w:t>g</w:t>
      </w:r>
      <w:r>
        <w:rPr>
          <w:color w:val="000000"/>
        </w:rPr>
        <w:t>e</w:t>
      </w:r>
      <w:r w:rsidR="009C5931">
        <w:rPr>
          <w:color w:val="000000"/>
        </w:rPr>
        <w:t>–</w:t>
      </w:r>
      <w:proofErr w:type="spellStart"/>
      <w:r>
        <w:rPr>
          <w:color w:val="000000"/>
        </w:rPr>
        <w:t>Kutta</w:t>
      </w:r>
      <w:proofErr w:type="spellEnd"/>
      <w:r w:rsidR="009C5931">
        <w:rPr>
          <w:color w:val="000000"/>
        </w:rPr>
        <w:t xml:space="preserve"> method</w:t>
      </w:r>
      <w:r>
        <w:rPr>
          <w:color w:val="000000"/>
        </w:rPr>
        <w:t xml:space="preserve"> </w:t>
      </w:r>
      <w:commentRangeStart w:id="140"/>
      <w:r>
        <w:rPr>
          <w:color w:val="000000"/>
        </w:rPr>
        <w:t>as described in section 2.1 of the technical documentation</w:t>
      </w:r>
      <w:commentRangeEnd w:id="140"/>
      <w:r w:rsidR="009C5931">
        <w:rPr>
          <w:rStyle w:val="CommentReference"/>
        </w:rPr>
        <w:commentReference w:id="140"/>
      </w:r>
      <w:r>
        <w:rPr>
          <w:color w:val="000000"/>
        </w:rPr>
        <w:t xml:space="preserve">.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w:t>
      </w:r>
      <w:r w:rsidR="009C5931">
        <w:rPr>
          <w:color w:val="000000"/>
        </w:rPr>
        <w:t>–</w:t>
      </w:r>
      <w:proofErr w:type="spellStart"/>
      <w:r w:rsidR="001E0C66" w:rsidRPr="001B1392">
        <w:rPr>
          <w:color w:val="000000"/>
        </w:rPr>
        <w:t>Kutta</w:t>
      </w:r>
      <w:proofErr w:type="spellEnd"/>
      <w:r w:rsidR="001E0C66" w:rsidRPr="001B1392">
        <w:rPr>
          <w:color w:val="000000"/>
        </w:rPr>
        <w:t xml:space="preserve">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05CFAA96"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w:t>
      </w:r>
      <w:commentRangeStart w:id="141"/>
      <w:r>
        <w:rPr>
          <w:color w:val="000000"/>
        </w:rPr>
        <w:t xml:space="preserve">More information about this </w:t>
      </w:r>
      <w:r w:rsidR="00E02A3D">
        <w:rPr>
          <w:color w:val="000000"/>
        </w:rPr>
        <w:t>can</w:t>
      </w:r>
      <w:r>
        <w:rPr>
          <w:color w:val="000000"/>
        </w:rPr>
        <w:t xml:space="preserve"> be found in section 2.1. of the technical documentation.</w:t>
      </w:r>
      <w:commentRangeEnd w:id="141"/>
      <w:r w:rsidR="009C5931">
        <w:rPr>
          <w:rStyle w:val="CommentReference"/>
        </w:rPr>
        <w:commentReference w:id="141"/>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commentRangeStart w:id="142"/>
      <w:r w:rsidRPr="004E479D">
        <w:rPr>
          <w:b/>
          <w:bCs/>
          <w:color w:val="000000"/>
        </w:rPr>
        <w:t xml:space="preserve">Output Storage Options </w:t>
      </w:r>
      <w:commentRangeEnd w:id="142"/>
      <w:r w:rsidR="00757F55">
        <w:rPr>
          <w:rStyle w:val="CommentReference"/>
        </w:rPr>
        <w:commentReference w:id="142"/>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 xml:space="preserve">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w:t>
      </w:r>
      <w:r w:rsidRPr="001B1392">
        <w:rPr>
          <w:color w:val="000000"/>
        </w:rPr>
        <w:lastRenderedPageBreak/>
        <w:t>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rsidP="00106305">
      <w:pPr>
        <w:pStyle w:val="Heading5"/>
        <w:spacing w:before="0" w:beforeAutospacing="0" w:after="0" w:afterAutospacing="0"/>
        <w:divId w:val="2077581585"/>
        <w:rPr>
          <w:color w:val="000000"/>
        </w:rPr>
      </w:pPr>
      <w:r w:rsidRPr="001B1392">
        <w:rPr>
          <w:color w:val="000000"/>
        </w:rPr>
        <w:t>Biota Modeling Options</w:t>
      </w:r>
      <w:r w:rsidR="00C27BE1">
        <w:rPr>
          <w:color w:val="000000"/>
        </w:rPr>
        <w:t xml:space="preserve"> </w:t>
      </w:r>
    </w:p>
    <w:p w14:paraId="3F5C6AB9" w14:textId="77777777" w:rsidR="004E1070" w:rsidRDefault="004E1070">
      <w:pPr>
        <w:divId w:val="630674609"/>
        <w:rPr>
          <w:color w:val="000000"/>
        </w:rPr>
      </w:pPr>
    </w:p>
    <w:p w14:paraId="21ABAC5F" w14:textId="38CE1C80"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w:t>
      </w:r>
      <w:proofErr w:type="spellStart"/>
      <w:r w:rsidR="00A100D8">
        <w:rPr>
          <w:color w:val="000000"/>
        </w:rPr>
        <w:t>μ</w:t>
      </w:r>
      <w:r>
        <w:rPr>
          <w:color w:val="000000"/>
        </w:rPr>
        <w:t>g</w:t>
      </w:r>
      <w:proofErr w:type="spellEnd"/>
      <w:r>
        <w:rPr>
          <w:color w:val="000000"/>
        </w:rPr>
        <w:t>/L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commentRangeStart w:id="143"/>
      <w:r>
        <w:rPr>
          <w:color w:val="000000"/>
        </w:rPr>
        <w:t xml:space="preserve">Chemical </w:t>
      </w:r>
      <w:r w:rsidRPr="001B1392">
        <w:rPr>
          <w:color w:val="000000"/>
        </w:rPr>
        <w:t>Options</w:t>
      </w:r>
      <w:r w:rsidR="00C27BE1">
        <w:rPr>
          <w:color w:val="000000"/>
        </w:rPr>
        <w:t xml:space="preserve"> </w:t>
      </w:r>
      <w:commentRangeEnd w:id="143"/>
      <w:r w:rsidR="00757F55">
        <w:rPr>
          <w:rStyle w:val="CommentReference"/>
          <w:b w:val="0"/>
          <w:bCs w:val="0"/>
        </w:rPr>
        <w:commentReference w:id="143"/>
      </w:r>
    </w:p>
    <w:p w14:paraId="4FC8FA5D" w14:textId="6BEB83AC" w:rsidR="001E0C66" w:rsidRDefault="000C1E82" w:rsidP="00757F55">
      <w:pPr>
        <w:divId w:val="2077581585"/>
        <w:rPr>
          <w:color w:val="000000"/>
        </w:rPr>
      </w:pPr>
      <w:r w:rsidRPr="009C1344">
        <w:rPr>
          <w:color w:val="000000"/>
        </w:rPr>
        <w:t xml:space="preserve">This </w:t>
      </w:r>
      <w:r w:rsidR="00C27BE1">
        <w:rPr>
          <w:color w:val="000000"/>
        </w:rPr>
        <w:t xml:space="preserve">panel </w:t>
      </w:r>
      <w:r w:rsidRPr="009C1344">
        <w:rPr>
          <w:color w:val="000000"/>
        </w:rPr>
        <w:t xml:space="preserve">is accessed using </w:t>
      </w:r>
      <w:r w:rsidR="00C27BE1">
        <w:rPr>
          <w:color w:val="000000"/>
        </w:rPr>
        <w:t>the</w:t>
      </w:r>
      <w:r w:rsidR="00E02A3D">
        <w:rPr>
          <w:color w:val="000000"/>
        </w:rPr>
        <w:t xml:space="preserve"> </w:t>
      </w:r>
      <w:r w:rsidR="00067358" w:rsidRPr="00B743F0">
        <w:rPr>
          <w:color w:val="000000"/>
        </w:rPr>
        <w:t>collapsible "show" or "hide" button</w:t>
      </w:r>
      <w:r w:rsidR="00E02A3D">
        <w:rPr>
          <w:color w:val="000000"/>
        </w:rPr>
        <w:t>.</w:t>
      </w:r>
    </w:p>
    <w:p w14:paraId="45274BDB" w14:textId="77777777" w:rsidR="00757F55" w:rsidRPr="00B743F0" w:rsidRDefault="00757F55" w:rsidP="00106305">
      <w:pPr>
        <w:divId w:val="2077581585"/>
        <w:rPr>
          <w:color w:val="000000"/>
        </w:rPr>
      </w:pPr>
    </w:p>
    <w:p w14:paraId="6C39B0FA" w14:textId="4D8C991B" w:rsidR="001E0C66" w:rsidRDefault="001E0C66">
      <w:pPr>
        <w:divId w:val="190340330"/>
        <w:rPr>
          <w:color w:val="000000"/>
        </w:rPr>
      </w:pPr>
      <w:r w:rsidRPr="001B1392">
        <w:rPr>
          <w:color w:val="000000"/>
        </w:rPr>
        <w:t xml:space="preserve">If you wish to compute steady-state </w:t>
      </w:r>
      <w:r w:rsidR="000A1A7C">
        <w:rPr>
          <w:color w:val="000000"/>
        </w:rPr>
        <w:t>Bioaccumulation Factors (</w:t>
      </w:r>
      <w:r w:rsidRPr="001B1392">
        <w:rPr>
          <w:color w:val="000000"/>
        </w:rPr>
        <w:t>BAFs</w:t>
      </w:r>
      <w:r w:rsidR="000A1A7C">
        <w:rPr>
          <w:color w:val="000000"/>
        </w:rPr>
        <w:t>)</w:t>
      </w:r>
      <w:r w:rsidRPr="001B1392">
        <w:rPr>
          <w:color w:val="000000"/>
        </w:rPr>
        <w:t xml:space="preserve">,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 xml:space="preserve">Tox. in Sed. </w:t>
      </w:r>
      <w:proofErr w:type="spellStart"/>
      <w:r w:rsidRPr="0037712A">
        <w:rPr>
          <w:b/>
          <w:color w:val="000000"/>
        </w:rPr>
        <w:t>Detr</w:t>
      </w:r>
      <w:proofErr w:type="spellEnd"/>
      <w:r w:rsidRPr="0037712A">
        <w:rPr>
          <w:b/>
          <w:color w:val="000000"/>
        </w:rPr>
        <w:t>.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commentRangeStart w:id="144"/>
      <w:r w:rsidRPr="001B1392">
        <w:rPr>
          <w:color w:val="000000"/>
        </w:rPr>
        <w:t>See Chapter 9 of the Technical Documentation for more information about the consequences of this choice.</w:t>
      </w:r>
      <w:commentRangeEnd w:id="144"/>
      <w:r w:rsidR="004E1070">
        <w:rPr>
          <w:rStyle w:val="CommentReference"/>
        </w:rPr>
        <w:commentReference w:id="144"/>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w:t>
      </w:r>
      <w:commentRangeStart w:id="145"/>
      <w:r w:rsidRPr="008F7183">
        <w:rPr>
          <w:color w:val="000000"/>
        </w:rPr>
        <w:t xml:space="preserve">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commentRangeEnd w:id="145"/>
      <w:r w:rsidR="00460E44">
        <w:rPr>
          <w:rStyle w:val="CommentReference"/>
        </w:rPr>
        <w:commentReference w:id="145"/>
      </w:r>
    </w:p>
    <w:p w14:paraId="21D397B8" w14:textId="77777777" w:rsidR="001E0C66" w:rsidRPr="001B1392" w:rsidRDefault="001E0C66" w:rsidP="00460E44">
      <w:pPr>
        <w:divId w:val="1498573114"/>
        <w:rPr>
          <w:color w:val="000000"/>
        </w:rPr>
      </w:pPr>
      <w:r w:rsidRPr="001B1392">
        <w:rPr>
          <w:color w:val="000000"/>
        </w:rPr>
        <w:lastRenderedPageBreak/>
        <w:t> </w:t>
      </w:r>
    </w:p>
    <w:p w14:paraId="61B278D9" w14:textId="22A491B1" w:rsidR="001E0C66" w:rsidRPr="001B1392" w:rsidRDefault="001E0C66" w:rsidP="00106305">
      <w:pPr>
        <w:pStyle w:val="Heading4"/>
        <w:keepNext/>
        <w:keepLines/>
        <w:spacing w:before="0" w:beforeAutospacing="0" w:after="0" w:afterAutospacing="0"/>
        <w:divId w:val="1477257193"/>
        <w:rPr>
          <w:sz w:val="22"/>
        </w:rPr>
      </w:pPr>
      <w:bookmarkStart w:id="146" w:name="_Toc92890522"/>
      <w:bookmarkStart w:id="147" w:name="RateOutput"/>
      <w:r w:rsidRPr="001B1392">
        <w:rPr>
          <w:sz w:val="22"/>
        </w:rPr>
        <w:t>Rate Output</w:t>
      </w:r>
      <w:bookmarkEnd w:id="146"/>
      <w:r w:rsidRPr="001B1392">
        <w:rPr>
          <w:sz w:val="22"/>
        </w:rPr>
        <w:t xml:space="preserve"> </w:t>
      </w:r>
    </w:p>
    <w:bookmarkEnd w:id="147"/>
    <w:p w14:paraId="04D97400" w14:textId="77777777" w:rsidR="00460E44" w:rsidRDefault="00460E44" w:rsidP="000A1A7C">
      <w:pPr>
        <w:keepNext/>
        <w:divId w:val="1132751801"/>
        <w:rPr>
          <w:color w:val="000000"/>
        </w:rPr>
      </w:pPr>
    </w:p>
    <w:p w14:paraId="65A4FA89" w14:textId="059A2065"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161A5A88" w:rsidR="00F93C70"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proofErr w:type="spellStart"/>
      <w:r w:rsidR="00F93C70">
        <w:rPr>
          <w:color w:val="000000"/>
        </w:rPr>
        <w:t>LowLt_LIM</w:t>
      </w:r>
      <w:proofErr w:type="spellEnd"/>
      <w:r w:rsidR="00F93C70">
        <w:rPr>
          <w:color w:val="000000"/>
        </w:rPr>
        <w:t xml:space="preserve">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proofErr w:type="spellStart"/>
      <w:r w:rsidR="00F93C70">
        <w:rPr>
          <w:color w:val="000000"/>
        </w:rPr>
        <w:t>HighLt</w:t>
      </w:r>
      <w:r w:rsidR="00D60C7F">
        <w:rPr>
          <w:color w:val="000000"/>
        </w:rPr>
        <w:t>_</w:t>
      </w:r>
      <w:r w:rsidR="00F93C70">
        <w:rPr>
          <w:color w:val="000000"/>
        </w:rPr>
        <w:t>LIM</w:t>
      </w:r>
      <w:proofErr w:type="spellEnd"/>
      <w:r w:rsidR="00F93C70">
        <w:rPr>
          <w:color w:val="000000"/>
        </w:rPr>
        <w:t xml:space="preserve">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0C0FBDF8" w14:textId="77777777" w:rsidR="00460E44" w:rsidRPr="001B1392" w:rsidRDefault="00460E44">
      <w:pPr>
        <w:divId w:val="1132751801"/>
        <w:rPr>
          <w:color w:val="000000"/>
        </w:rPr>
      </w:pPr>
    </w:p>
    <w:p w14:paraId="3BB5F79C" w14:textId="54CF36A1" w:rsidR="001E0C66" w:rsidRPr="001B1392" w:rsidRDefault="0042723B" w:rsidP="00106305">
      <w:pPr>
        <w:pStyle w:val="Heading3"/>
        <w:spacing w:before="0" w:beforeAutospacing="0" w:after="0" w:afterAutospacing="0"/>
        <w:divId w:val="1666128313"/>
        <w:rPr>
          <w:sz w:val="24"/>
          <w:szCs w:val="20"/>
        </w:rPr>
      </w:pPr>
      <w:bookmarkStart w:id="148" w:name="_Toc92890523"/>
      <w:r>
        <w:rPr>
          <w:sz w:val="24"/>
          <w:szCs w:val="20"/>
        </w:rPr>
        <w:t>Run</w:t>
      </w:r>
      <w:r w:rsidR="0066139F">
        <w:rPr>
          <w:sz w:val="24"/>
          <w:szCs w:val="20"/>
        </w:rPr>
        <w:t xml:space="preserve"> Button</w:t>
      </w:r>
      <w:r w:rsidR="00F55365">
        <w:rPr>
          <w:sz w:val="24"/>
          <w:szCs w:val="20"/>
        </w:rPr>
        <w:t xml:space="preserve"> (running the model)</w:t>
      </w:r>
      <w:bookmarkEnd w:id="148"/>
    </w:p>
    <w:p w14:paraId="3AB67E5F" w14:textId="77777777" w:rsidR="00460E44" w:rsidRDefault="00460E44" w:rsidP="00460E44">
      <w:pPr>
        <w:pStyle w:val="NormalWeb"/>
        <w:spacing w:before="0" w:beforeAutospacing="0" w:after="0" w:afterAutospacing="0"/>
        <w:divId w:val="1666128313"/>
      </w:pPr>
    </w:p>
    <w:p w14:paraId="4EE8E3D4" w14:textId="61A965E2" w:rsidR="001E0C66" w:rsidRPr="001B1392" w:rsidRDefault="001E0C66" w:rsidP="00106305">
      <w:pPr>
        <w:pStyle w:val="NormalWeb"/>
        <w:spacing w:before="0" w:beforeAutospacing="0" w:after="0" w:afterAutospacing="0"/>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061AD23D" w:rsidR="001E0C66" w:rsidRDefault="001E0C66" w:rsidP="00460E44">
      <w:pPr>
        <w:pStyle w:val="NormalWeb"/>
        <w:spacing w:before="0" w:beforeAutospacing="0" w:after="0" w:afterAutospacing="0"/>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4E002BD3" w14:textId="77777777" w:rsidR="00460E44" w:rsidRPr="001B1392" w:rsidRDefault="00460E44" w:rsidP="00106305">
      <w:pPr>
        <w:pStyle w:val="NormalWeb"/>
        <w:spacing w:before="0" w:beforeAutospacing="0" w:after="0" w:afterAutospacing="0"/>
        <w:divId w:val="1666128313"/>
      </w:pPr>
    </w:p>
    <w:p w14:paraId="55276F4E" w14:textId="1934BFC2" w:rsidR="00E60FCD" w:rsidRDefault="00E357B6" w:rsidP="00106305">
      <w:pPr>
        <w:pStyle w:val="Heading4"/>
        <w:keepNext/>
        <w:spacing w:before="0" w:beforeAutospacing="0" w:after="0" w:afterAutospacing="0"/>
        <w:divId w:val="2021470210"/>
        <w:rPr>
          <w:sz w:val="22"/>
        </w:rPr>
      </w:pPr>
      <w:bookmarkStart w:id="149" w:name="_Toc92890524"/>
      <w:r>
        <w:rPr>
          <w:sz w:val="22"/>
        </w:rPr>
        <w:t xml:space="preserve">Multiple Archived </w:t>
      </w:r>
      <w:r w:rsidR="001E0C66" w:rsidRPr="001B1392">
        <w:rPr>
          <w:sz w:val="22"/>
        </w:rPr>
        <w:t>Simulations</w:t>
      </w:r>
      <w:bookmarkEnd w:id="149"/>
    </w:p>
    <w:p w14:paraId="2F590B87" w14:textId="77777777" w:rsidR="00460E44" w:rsidRDefault="00460E44" w:rsidP="00106305">
      <w:pPr>
        <w:pStyle w:val="NormalWeb"/>
        <w:keepNext/>
        <w:spacing w:before="0" w:beforeAutospacing="0" w:after="0" w:afterAutospacing="0"/>
        <w:divId w:val="2021470210"/>
      </w:pPr>
    </w:p>
    <w:p w14:paraId="64E5E890" w14:textId="13EE12EF" w:rsidR="00E60FCD" w:rsidRDefault="001E0C66" w:rsidP="00460E44">
      <w:pPr>
        <w:pStyle w:val="NormalWeb"/>
        <w:spacing w:before="0" w:beforeAutospacing="0" w:after="0" w:afterAutospacing="0"/>
        <w:divId w:val="2021470210"/>
      </w:pPr>
      <w:r w:rsidRPr="001B1392">
        <w:t xml:space="preserve">A powerful feature of AQUATOX is that it can run paired simulations for perturbed and control conditions.  </w:t>
      </w:r>
    </w:p>
    <w:p w14:paraId="40ECCB59" w14:textId="77777777" w:rsidR="00460E44" w:rsidRDefault="00460E44" w:rsidP="00106305">
      <w:pPr>
        <w:pStyle w:val="NormalWeb"/>
        <w:spacing w:before="0" w:beforeAutospacing="0" w:after="0" w:afterAutospacing="0"/>
        <w:divId w:val="2021470210"/>
      </w:pPr>
    </w:p>
    <w:p w14:paraId="21FB4D97" w14:textId="77777777" w:rsidR="001E0C66" w:rsidRDefault="001E0C66" w:rsidP="00106305">
      <w:pPr>
        <w:pStyle w:val="Heading3"/>
        <w:keepNext/>
        <w:spacing w:before="0" w:beforeAutospacing="0" w:after="0" w:afterAutospacing="0"/>
        <w:divId w:val="1058436890"/>
        <w:rPr>
          <w:color w:val="000000"/>
          <w:sz w:val="24"/>
          <w:szCs w:val="20"/>
        </w:rPr>
      </w:pPr>
      <w:bookmarkStart w:id="150" w:name="_Toc92890525"/>
      <w:bookmarkStart w:id="151" w:name="OutputScreen"/>
      <w:r w:rsidRPr="001B1392">
        <w:rPr>
          <w:color w:val="000000"/>
          <w:sz w:val="24"/>
          <w:szCs w:val="20"/>
        </w:rPr>
        <w:t>Output</w:t>
      </w:r>
      <w:r w:rsidR="00F55365">
        <w:rPr>
          <w:color w:val="000000"/>
          <w:sz w:val="24"/>
          <w:szCs w:val="20"/>
        </w:rPr>
        <w:t xml:space="preserve"> Screen</w:t>
      </w:r>
      <w:bookmarkEnd w:id="150"/>
    </w:p>
    <w:p w14:paraId="5E4FF9AB" w14:textId="77777777" w:rsidR="00460E44" w:rsidRDefault="00460E44" w:rsidP="00106305">
      <w:pPr>
        <w:keepNext/>
        <w:divId w:val="1058436890"/>
      </w:pPr>
      <w:bookmarkStart w:id="152" w:name="_Toc330995804"/>
      <w:bookmarkEnd w:id="151"/>
    </w:p>
    <w:p w14:paraId="64F3B6EC" w14:textId="094CB1DC" w:rsidR="0066139F" w:rsidRDefault="000C1E82" w:rsidP="009C1344">
      <w:pPr>
        <w:divId w:val="1058436890"/>
        <w:rPr>
          <w:b/>
        </w:rPr>
      </w:pPr>
      <w:r w:rsidRPr="009C1344">
        <w:t xml:space="preserve">The “Output” screen is accessed from the Output button on the </w:t>
      </w:r>
      <w:r w:rsidR="00F55365">
        <w:rPr>
          <w:b/>
        </w:rPr>
        <w:t>main screen.</w:t>
      </w:r>
      <w:bookmarkEnd w:id="152"/>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106305">
      <w:pPr>
        <w:pStyle w:val="Heading4"/>
        <w:keepNext/>
        <w:spacing w:before="0" w:beforeAutospacing="0" w:after="0" w:afterAutospacing="0"/>
        <w:divId w:val="1904021599"/>
        <w:rPr>
          <w:sz w:val="22"/>
        </w:rPr>
      </w:pPr>
      <w:bookmarkStart w:id="153" w:name="_Toc92890526"/>
      <w:r w:rsidRPr="001B1392">
        <w:rPr>
          <w:sz w:val="22"/>
        </w:rPr>
        <w:t>Viewing Existing Graphs</w:t>
      </w:r>
      <w:bookmarkEnd w:id="153"/>
    </w:p>
    <w:p w14:paraId="11C8EB1B" w14:textId="77777777" w:rsidR="00460E44" w:rsidRDefault="00460E44" w:rsidP="00106305">
      <w:pPr>
        <w:pStyle w:val="NormalWeb"/>
        <w:keepNext/>
        <w:spacing w:before="0" w:beforeAutospacing="0" w:after="0" w:afterAutospacing="0"/>
        <w:divId w:val="1904021599"/>
      </w:pPr>
    </w:p>
    <w:p w14:paraId="71272798" w14:textId="3D2A1087" w:rsidR="001E0C66" w:rsidRPr="000D2A7E" w:rsidRDefault="001E0C66" w:rsidP="00106305">
      <w:pPr>
        <w:pStyle w:val="NormalWeb"/>
        <w:spacing w:before="0" w:beforeAutospacing="0" w:after="0" w:afterAutospacing="0"/>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0CFD713F" w14:textId="77777777" w:rsidR="00460E44" w:rsidRDefault="00460E44" w:rsidP="00460E44">
      <w:pPr>
        <w:pStyle w:val="NormalWeb"/>
        <w:spacing w:before="0" w:beforeAutospacing="0" w:after="0" w:afterAutospacing="0"/>
        <w:divId w:val="1904021599"/>
      </w:pPr>
    </w:p>
    <w:p w14:paraId="74DBD0B8" w14:textId="71EE44D7" w:rsidR="001E0C66" w:rsidRDefault="001E0C66" w:rsidP="00460E44">
      <w:pPr>
        <w:pStyle w:val="NormalWeb"/>
        <w:spacing w:before="0" w:beforeAutospacing="0" w:after="0" w:afterAutospacing="0"/>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5CD3ECD5" w14:textId="77777777" w:rsidR="00460E44" w:rsidRPr="001B1392" w:rsidRDefault="00460E44" w:rsidP="00106305">
      <w:pPr>
        <w:pStyle w:val="NormalWeb"/>
        <w:spacing w:before="0" w:beforeAutospacing="0" w:after="0" w:afterAutospacing="0"/>
        <w:divId w:val="1904021599"/>
      </w:pPr>
    </w:p>
    <w:p w14:paraId="2FE30CA5" w14:textId="77777777" w:rsidR="001E0C66" w:rsidRPr="001B1392" w:rsidRDefault="001E0C66" w:rsidP="00106305">
      <w:pPr>
        <w:pStyle w:val="Heading4"/>
        <w:keepNext/>
        <w:spacing w:before="0" w:beforeAutospacing="0" w:after="0" w:afterAutospacing="0"/>
        <w:divId w:val="240257653"/>
        <w:rPr>
          <w:sz w:val="22"/>
        </w:rPr>
      </w:pPr>
      <w:bookmarkStart w:id="154" w:name="_Toc92890527"/>
      <w:bookmarkStart w:id="155" w:name="New_Graph"/>
      <w:r w:rsidRPr="001B1392">
        <w:rPr>
          <w:sz w:val="22"/>
        </w:rPr>
        <w:t>Setting Up a New Graph</w:t>
      </w:r>
      <w:bookmarkEnd w:id="154"/>
    </w:p>
    <w:bookmarkEnd w:id="155"/>
    <w:p w14:paraId="0B930EE1" w14:textId="77777777" w:rsidR="00460E44" w:rsidRDefault="00460E44" w:rsidP="00106305">
      <w:pPr>
        <w:pStyle w:val="NormalWeb"/>
        <w:keepNext/>
        <w:spacing w:before="0" w:beforeAutospacing="0" w:after="0" w:afterAutospacing="0"/>
        <w:divId w:val="957370090"/>
      </w:pPr>
    </w:p>
    <w:p w14:paraId="353819EC" w14:textId="4931839E" w:rsidR="003B5B8F" w:rsidRDefault="001E0C66" w:rsidP="00106305">
      <w:pPr>
        <w:pStyle w:val="NormalWeb"/>
        <w:spacing w:before="0" w:beforeAutospacing="0" w:after="0" w:afterAutospacing="0"/>
        <w:divId w:val="957370090"/>
        <w:rPr>
          <w:color w:val="000000"/>
        </w:rPr>
      </w:pPr>
      <w:r w:rsidRPr="001B1392">
        <w:t>When the "</w:t>
      </w:r>
      <w:r w:rsidR="000C1E82" w:rsidRPr="009C1344">
        <w:rPr>
          <w:b/>
        </w:rPr>
        <w:t>New</w:t>
      </w:r>
      <w:r w:rsidRPr="001B1392">
        <w:t xml:space="preserve">" button is pressed, a user </w:t>
      </w:r>
      <w:bookmarkStart w:id="156" w:name="Modifying_a_Graph"/>
      <w:r w:rsidR="0066139F">
        <w:t xml:space="preserve">will get to the </w:t>
      </w:r>
      <w:r w:rsidR="0066139F" w:rsidRPr="0066139F">
        <w:rPr>
          <w:b/>
          <w:bCs/>
        </w:rPr>
        <w:t>Graph Setup</w:t>
      </w:r>
      <w:r w:rsidR="0066139F">
        <w:t xml:space="preserve"> window.</w:t>
      </w:r>
      <w:bookmarkEnd w:id="156"/>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7BCA882E" w14:textId="77777777" w:rsidR="00460E44" w:rsidRDefault="00460E44">
      <w:pPr>
        <w:divId w:val="336232262"/>
        <w:rPr>
          <w:color w:val="000000"/>
        </w:rPr>
      </w:pPr>
    </w:p>
    <w:p w14:paraId="4853855D" w14:textId="6FC3F92B" w:rsidR="001E0C66" w:rsidRPr="001B1392" w:rsidRDefault="001E0C66">
      <w:pPr>
        <w:divId w:val="336232262"/>
        <w:rPr>
          <w:color w:val="000000"/>
        </w:rPr>
      </w:pPr>
      <w:r w:rsidRPr="001B1392">
        <w:rPr>
          <w:color w:val="000000"/>
        </w:rPr>
        <w:lastRenderedPageBreak/>
        <w:t>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3CD77B7A"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w:t>
      </w:r>
      <w:r w:rsidR="00ED3835">
        <w:rPr>
          <w:color w:val="000000"/>
        </w:rPr>
        <w:t>.</w:t>
      </w:r>
      <w:r w:rsidRPr="001B1392">
        <w:rPr>
          <w:color w:val="000000"/>
        </w:rPr>
        <w:t xml:space="preserve"> (</w:t>
      </w:r>
      <w:r w:rsidR="00ED3835">
        <w:rPr>
          <w:color w:val="000000"/>
        </w:rPr>
        <w:t>S</w:t>
      </w:r>
      <w:r w:rsidRPr="001B1392">
        <w:rPr>
          <w:color w:val="000000"/>
        </w:rPr>
        <w:t>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15E3E55" w:rsidR="001E0C66" w:rsidRDefault="003B5B8F">
      <w:pPr>
        <w:divId w:val="1820877520"/>
        <w:rPr>
          <w:color w:val="000000"/>
        </w:rPr>
      </w:pPr>
      <w:r>
        <w:rPr>
          <w:color w:val="000000"/>
        </w:rPr>
        <w:t xml:space="preserve">The user can </w:t>
      </w:r>
      <w:r w:rsidR="001E0C66" w:rsidRPr="001B1392">
        <w:rPr>
          <w:color w:val="000000"/>
        </w:rPr>
        <w:t xml:space="preserve">graph variables on either one or two Y axes.  Use the button under the results list to toggle between one </w:t>
      </w:r>
      <w:r w:rsidR="00ED3835">
        <w:rPr>
          <w:color w:val="000000"/>
        </w:rPr>
        <w:t>and</w:t>
      </w:r>
      <w:r w:rsidR="00ED3835" w:rsidRPr="001B1392">
        <w:rPr>
          <w:color w:val="000000"/>
        </w:rPr>
        <w:t xml:space="preserve"> </w:t>
      </w:r>
      <w:r w:rsidR="001E0C66" w:rsidRPr="001B1392">
        <w:rPr>
          <w:color w:val="000000"/>
        </w:rPr>
        <w:t>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w:t>
      </w:r>
      <w:r w:rsidR="00ED3835">
        <w:rPr>
          <w:color w:val="000000"/>
        </w:rPr>
        <w:t>i</w:t>
      </w:r>
      <w:r w:rsidR="001E0C66" w:rsidRPr="001B1392">
        <w:rPr>
          <w:color w:val="000000"/>
        </w:rPr>
        <w:t>s'</w:t>
      </w:r>
      <w:r w:rsidR="00ED3835">
        <w:rPr>
          <w:color w:val="000000"/>
        </w:rPr>
        <w:t>s</w:t>
      </w:r>
      <w:r w:rsidR="001E0C66" w:rsidRPr="001B1392">
        <w:rPr>
          <w:color w:val="000000"/>
        </w:rPr>
        <w:t xml:space="preserve">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C3EFED9" w14:textId="77777777" w:rsidR="00ED3835" w:rsidRPr="001B1392" w:rsidRDefault="00ED3835">
      <w:pPr>
        <w:divId w:val="1820877520"/>
        <w:rPr>
          <w:color w:val="000000"/>
        </w:rPr>
      </w:pPr>
    </w:p>
    <w:p w14:paraId="7106FECB" w14:textId="77777777" w:rsidR="001E0C66" w:rsidRPr="001B1392" w:rsidRDefault="001E0C66" w:rsidP="00106305">
      <w:pPr>
        <w:pStyle w:val="Heading5"/>
        <w:keepNext/>
        <w:spacing w:before="0" w:beforeAutospacing="0" w:after="0" w:afterAutospacing="0"/>
        <w:divId w:val="2062366473"/>
        <w:rPr>
          <w:color w:val="000000"/>
        </w:rPr>
      </w:pPr>
      <w:bookmarkStart w:id="157" w:name="Selecting_Output"/>
      <w:r w:rsidRPr="001B1392">
        <w:rPr>
          <w:color w:val="000000"/>
        </w:rPr>
        <w:t>Selecting from a List of Output</w:t>
      </w:r>
    </w:p>
    <w:bookmarkEnd w:id="157"/>
    <w:p w14:paraId="1CCF2FF3" w14:textId="77777777" w:rsidR="00ED3835" w:rsidRDefault="00ED3835" w:rsidP="00106305">
      <w:pPr>
        <w:keepNext/>
        <w:divId w:val="1935236321"/>
        <w:rPr>
          <w:color w:val="000000"/>
        </w:rPr>
      </w:pPr>
    </w:p>
    <w:p w14:paraId="295A6422" w14:textId="34AAF03D"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w:t>
      </w:r>
      <w:proofErr w:type="spellStart"/>
      <w:r w:rsidRPr="001B1392">
        <w:rPr>
          <w:color w:val="000000"/>
        </w:rPr>
        <w:t>detr</w:t>
      </w:r>
      <w:proofErr w:type="spellEnd"/>
      <w:r w:rsidRPr="001B1392">
        <w:rPr>
          <w:color w:val="000000"/>
        </w:rPr>
        <w:t>"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rsidP="00106305">
      <w:pPr>
        <w:pStyle w:val="Heading2"/>
        <w:keepNext/>
        <w:spacing w:before="0" w:beforeAutospacing="0" w:after="0" w:afterAutospacing="0"/>
        <w:divId w:val="1569801114"/>
        <w:rPr>
          <w:color w:val="000000"/>
          <w:sz w:val="28"/>
          <w:szCs w:val="20"/>
        </w:rPr>
      </w:pPr>
      <w:bookmarkStart w:id="158" w:name="_Toc92890528"/>
      <w:r w:rsidRPr="001B1392">
        <w:rPr>
          <w:color w:val="000000"/>
          <w:sz w:val="28"/>
          <w:szCs w:val="20"/>
        </w:rPr>
        <w:lastRenderedPageBreak/>
        <w:t>Setting Up Simulation, Single Segment</w:t>
      </w:r>
      <w:bookmarkEnd w:id="158"/>
    </w:p>
    <w:p w14:paraId="0C8F1E3C" w14:textId="77777777" w:rsidR="00ED3835" w:rsidRDefault="00ED3835" w:rsidP="00106305">
      <w:pPr>
        <w:pStyle w:val="NormalWeb"/>
        <w:keepNext/>
        <w:spacing w:before="0" w:beforeAutospacing="0" w:after="0" w:afterAutospacing="0"/>
        <w:divId w:val="1569801114"/>
        <w:rPr>
          <w:color w:val="000000"/>
        </w:rPr>
      </w:pPr>
    </w:p>
    <w:p w14:paraId="12EF3533" w14:textId="7568920B" w:rsidR="007A212E" w:rsidRDefault="007A212E" w:rsidP="00ED3835">
      <w:pPr>
        <w:pStyle w:val="NormalWeb"/>
        <w:spacing w:before="0" w:beforeAutospacing="0" w:after="0" w:afterAutospacing="0"/>
        <w:divId w:val="1569801114"/>
        <w:rPr>
          <w:color w:val="000000"/>
        </w:rPr>
      </w:pPr>
      <w:r w:rsidRPr="001B1392">
        <w:rPr>
          <w:color w:val="000000"/>
        </w:rPr>
        <w:t>Setting up a single segment simulation generally has the following types of steps</w:t>
      </w:r>
      <w:r w:rsidR="00ED3835">
        <w:rPr>
          <w:color w:val="000000"/>
        </w:rPr>
        <w:t>:</w:t>
      </w:r>
    </w:p>
    <w:p w14:paraId="47B7B24C" w14:textId="77777777" w:rsidR="00ED3835" w:rsidRPr="001B1392" w:rsidRDefault="00ED3835" w:rsidP="00106305">
      <w:pPr>
        <w:pStyle w:val="NormalWeb"/>
        <w:spacing w:before="0" w:beforeAutospacing="0" w:after="0" w:afterAutospacing="0"/>
        <w:divId w:val="1569801114"/>
        <w:rPr>
          <w:color w:val="000000"/>
        </w:rPr>
      </w:pPr>
    </w:p>
    <w:p w14:paraId="7DD89D58" w14:textId="77777777" w:rsidR="007A212E" w:rsidRPr="001B1392" w:rsidRDefault="007A212E" w:rsidP="00106305">
      <w:pPr>
        <w:numPr>
          <w:ilvl w:val="0"/>
          <w:numId w:val="11"/>
        </w:numPr>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06305">
      <w:pPr>
        <w:numPr>
          <w:ilvl w:val="0"/>
          <w:numId w:val="11"/>
        </w:numPr>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06305">
      <w:pPr>
        <w:numPr>
          <w:ilvl w:val="0"/>
          <w:numId w:val="11"/>
        </w:numPr>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06305">
      <w:pPr>
        <w:numPr>
          <w:ilvl w:val="0"/>
          <w:numId w:val="11"/>
        </w:numPr>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06305">
      <w:pPr>
        <w:numPr>
          <w:ilvl w:val="0"/>
          <w:numId w:val="11"/>
        </w:numPr>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06305">
      <w:pPr>
        <w:numPr>
          <w:ilvl w:val="0"/>
          <w:numId w:val="11"/>
        </w:numPr>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06305">
      <w:pPr>
        <w:numPr>
          <w:ilvl w:val="0"/>
          <w:numId w:val="11"/>
        </w:numPr>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06305">
      <w:pPr>
        <w:numPr>
          <w:ilvl w:val="0"/>
          <w:numId w:val="11"/>
        </w:numPr>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106305">
      <w:pPr>
        <w:pStyle w:val="Heading3"/>
        <w:keepNext/>
        <w:spacing w:before="0" w:beforeAutospacing="0" w:after="0" w:afterAutospacing="0"/>
        <w:divId w:val="879131441"/>
        <w:rPr>
          <w:sz w:val="24"/>
          <w:szCs w:val="20"/>
        </w:rPr>
      </w:pPr>
      <w:bookmarkStart w:id="159" w:name="_Toc92890529"/>
      <w:r w:rsidRPr="001B1392">
        <w:rPr>
          <w:sz w:val="24"/>
          <w:szCs w:val="20"/>
        </w:rPr>
        <w:t>Data Requirements</w:t>
      </w:r>
      <w:bookmarkEnd w:id="159"/>
    </w:p>
    <w:p w14:paraId="090BE5E6" w14:textId="77777777" w:rsidR="00ED3835" w:rsidRDefault="00ED3835" w:rsidP="00ED3835">
      <w:pPr>
        <w:pStyle w:val="NormalWeb"/>
        <w:keepNext/>
        <w:spacing w:before="0" w:beforeAutospacing="0" w:after="0" w:afterAutospacing="0"/>
        <w:divId w:val="879131441"/>
      </w:pPr>
    </w:p>
    <w:p w14:paraId="6365B5E4" w14:textId="3D628EC5" w:rsidR="00E60FCD" w:rsidRDefault="007A212E" w:rsidP="00106305">
      <w:pPr>
        <w:pStyle w:val="NormalWeb"/>
        <w:spacing w:before="0" w:beforeAutospacing="0" w:after="0" w:afterAutospacing="0"/>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1EA31F6E" w14:textId="77777777" w:rsidR="00ED3835" w:rsidRDefault="00ED3835" w:rsidP="00ED3835">
      <w:pPr>
        <w:pStyle w:val="NormalWeb"/>
        <w:spacing w:before="0" w:beforeAutospacing="0" w:after="0" w:afterAutospacing="0"/>
        <w:divId w:val="879131441"/>
      </w:pPr>
    </w:p>
    <w:p w14:paraId="4FFFD69A" w14:textId="2FA66CA7" w:rsidR="007A212E" w:rsidRPr="001B1392" w:rsidRDefault="007A212E" w:rsidP="00106305">
      <w:pPr>
        <w:pStyle w:val="NormalWeb"/>
        <w:spacing w:before="0" w:beforeAutospacing="0" w:after="0" w:afterAutospacing="0"/>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6BAA0AAD" w14:textId="77777777" w:rsidR="00ED3835" w:rsidRDefault="00ED3835" w:rsidP="00ED3835">
      <w:pPr>
        <w:pStyle w:val="NormalWeb"/>
        <w:spacing w:before="0" w:beforeAutospacing="0" w:after="0" w:afterAutospacing="0"/>
        <w:divId w:val="879131441"/>
      </w:pPr>
    </w:p>
    <w:p w14:paraId="24D8A591" w14:textId="14C92E9E" w:rsidR="007A212E" w:rsidRPr="00106305" w:rsidRDefault="00ED3835" w:rsidP="00106305">
      <w:pPr>
        <w:pStyle w:val="NormalWeb"/>
        <w:spacing w:before="0" w:beforeAutospacing="0" w:after="0" w:afterAutospacing="0"/>
        <w:divId w:val="879131441"/>
      </w:pPr>
      <w:r>
        <w:t xml:space="preserve">Below </w:t>
      </w:r>
      <w:r w:rsidR="0007531C">
        <w:t>is a list of data requirements put together for a single-segment simulation project.  This list is not necessarily exhaustive but contains what are generally the most important time-series inputs. </w:t>
      </w:r>
      <w:r w:rsidR="007A212E" w:rsidRPr="001B1392">
        <w:br/>
      </w:r>
    </w:p>
    <w:p w14:paraId="26547A6D" w14:textId="77777777" w:rsidR="007A212E" w:rsidRPr="001B1392" w:rsidRDefault="007A212E" w:rsidP="00106305">
      <w:pPr>
        <w:numPr>
          <w:ilvl w:val="0"/>
          <w:numId w:val="12"/>
        </w:numPr>
        <w:divId w:val="879131441"/>
      </w:pPr>
      <w:r w:rsidRPr="001B1392">
        <w:t xml:space="preserve">Total N or Nitrate and Ammonia (inflow water, point source, non-point source) </w:t>
      </w:r>
    </w:p>
    <w:p w14:paraId="11E97DC5" w14:textId="0312A388" w:rsidR="007A212E" w:rsidRDefault="007A212E" w:rsidP="00106305">
      <w:pPr>
        <w:numPr>
          <w:ilvl w:val="0"/>
          <w:numId w:val="12"/>
        </w:numPr>
        <w:divId w:val="879131441"/>
      </w:pPr>
      <w:r w:rsidRPr="001B1392">
        <w:t xml:space="preserve">Total P or Bioavailable P, (inflow water, point source, non-point source) </w:t>
      </w:r>
    </w:p>
    <w:p w14:paraId="458A9DB2" w14:textId="77777777" w:rsidR="00E32351" w:rsidRPr="001B1392" w:rsidRDefault="00E32351" w:rsidP="00106305">
      <w:pPr>
        <w:numPr>
          <w:ilvl w:val="0"/>
          <w:numId w:val="12"/>
        </w:numPr>
        <w:divId w:val="879131441"/>
      </w:pPr>
      <w:r>
        <w:t>Chemical loadings (inflow water, point source, non-point source).</w:t>
      </w:r>
    </w:p>
    <w:p w14:paraId="71D0992B" w14:textId="77777777" w:rsidR="007A212E" w:rsidRPr="001B1392" w:rsidRDefault="007A212E" w:rsidP="00106305">
      <w:pPr>
        <w:numPr>
          <w:ilvl w:val="0"/>
          <w:numId w:val="12"/>
        </w:numPr>
        <w:divId w:val="879131441"/>
      </w:pPr>
      <w:r w:rsidRPr="001B1392">
        <w:t xml:space="preserve">Oxygen in inflow water </w:t>
      </w:r>
    </w:p>
    <w:p w14:paraId="6A90E8DA" w14:textId="77777777" w:rsidR="007A212E" w:rsidRPr="001B1392" w:rsidRDefault="007A212E" w:rsidP="00106305">
      <w:pPr>
        <w:numPr>
          <w:ilvl w:val="0"/>
          <w:numId w:val="12"/>
        </w:numPr>
        <w:divId w:val="879131441"/>
      </w:pPr>
      <w:r w:rsidRPr="001B1392">
        <w:t xml:space="preserve">TSS value in water </w:t>
      </w:r>
    </w:p>
    <w:p w14:paraId="5441D221" w14:textId="77777777" w:rsidR="007A212E" w:rsidRPr="001B1392" w:rsidRDefault="007A212E" w:rsidP="00106305">
      <w:pPr>
        <w:numPr>
          <w:ilvl w:val="0"/>
          <w:numId w:val="12"/>
        </w:numPr>
        <w:divId w:val="879131441"/>
      </w:pPr>
      <w:r w:rsidRPr="001B1392">
        <w:t xml:space="preserve">Light Loadings (can be calculated based on latitude) </w:t>
      </w:r>
    </w:p>
    <w:p w14:paraId="7C271B25" w14:textId="77777777" w:rsidR="007A212E" w:rsidRPr="001B1392" w:rsidRDefault="005A43C3" w:rsidP="00106305">
      <w:pPr>
        <w:numPr>
          <w:ilvl w:val="0"/>
          <w:numId w:val="12"/>
        </w:numPr>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06305">
      <w:pPr>
        <w:numPr>
          <w:ilvl w:val="0"/>
          <w:numId w:val="12"/>
        </w:numPr>
        <w:divId w:val="879131441"/>
      </w:pPr>
      <w:r w:rsidRPr="001B1392">
        <w:t xml:space="preserve">Water Volume, Inflows, or Outflows (some flexibility here) </w:t>
      </w:r>
    </w:p>
    <w:p w14:paraId="2E5592A4" w14:textId="77777777" w:rsidR="007A212E" w:rsidRPr="001B1392" w:rsidRDefault="007A212E" w:rsidP="00106305">
      <w:pPr>
        <w:numPr>
          <w:ilvl w:val="0"/>
          <w:numId w:val="12"/>
        </w:numPr>
        <w:divId w:val="879131441"/>
      </w:pPr>
      <w:r w:rsidRPr="001B1392">
        <w:t xml:space="preserve">Water Temperature (mean ranges can be used) </w:t>
      </w:r>
    </w:p>
    <w:p w14:paraId="23E76703" w14:textId="77777777" w:rsidR="007A212E" w:rsidRPr="001B1392" w:rsidRDefault="007A212E" w:rsidP="00106305">
      <w:pPr>
        <w:numPr>
          <w:ilvl w:val="0"/>
          <w:numId w:val="12"/>
        </w:numPr>
        <w:divId w:val="879131441"/>
      </w:pPr>
      <w:r w:rsidRPr="001B1392">
        <w:t>Water Mean Depth (optional)</w:t>
      </w:r>
    </w:p>
    <w:p w14:paraId="4AB71714" w14:textId="77777777" w:rsidR="00ED3835" w:rsidRDefault="00ED3835" w:rsidP="00ED3835">
      <w:pPr>
        <w:pStyle w:val="NormalWeb"/>
        <w:spacing w:before="0" w:beforeAutospacing="0" w:after="0" w:afterAutospacing="0"/>
        <w:divId w:val="879131441"/>
      </w:pPr>
    </w:p>
    <w:p w14:paraId="7F67A8DD" w14:textId="434860D1" w:rsidR="007A212E" w:rsidRPr="001B1392" w:rsidRDefault="007A212E" w:rsidP="00106305">
      <w:pPr>
        <w:pStyle w:val="NormalWeb"/>
        <w:spacing w:before="0" w:beforeAutospacing="0" w:after="0" w:afterAutospacing="0"/>
        <w:divId w:val="879131441"/>
      </w:pPr>
      <w:r w:rsidRPr="001B1392">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A00F341" w14:textId="77777777" w:rsidR="00ED3835" w:rsidRDefault="00ED3835" w:rsidP="00ED3835">
      <w:pPr>
        <w:pStyle w:val="NormalWeb"/>
        <w:spacing w:before="0" w:beforeAutospacing="0" w:after="0" w:afterAutospacing="0"/>
        <w:divId w:val="879131441"/>
      </w:pPr>
    </w:p>
    <w:p w14:paraId="46C63121" w14:textId="2180E50C" w:rsidR="007A212E" w:rsidRDefault="007A212E" w:rsidP="00ED3835">
      <w:pPr>
        <w:pStyle w:val="NormalWeb"/>
        <w:spacing w:before="0" w:beforeAutospacing="0" w:after="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r>
      <w:r w:rsidRPr="001B1392">
        <w:lastRenderedPageBreak/>
        <w:t>If a chemical is modeled, requirements include initial concentrations in biota, loadings from various sources, and toxicity data if you wish to model effects.</w:t>
      </w:r>
    </w:p>
    <w:p w14:paraId="68DFCE6E" w14:textId="77777777" w:rsidR="00ED3835" w:rsidRPr="001B1392" w:rsidRDefault="00ED3835" w:rsidP="00106305">
      <w:pPr>
        <w:pStyle w:val="NormalWeb"/>
        <w:spacing w:before="0" w:beforeAutospacing="0" w:after="0" w:afterAutospacing="0"/>
        <w:divId w:val="879131441"/>
      </w:pPr>
    </w:p>
    <w:p w14:paraId="3C5788CB" w14:textId="77777777" w:rsidR="007A212E" w:rsidRPr="001B1392" w:rsidRDefault="007A212E" w:rsidP="00106305">
      <w:pPr>
        <w:pStyle w:val="Heading3"/>
        <w:keepNext/>
        <w:spacing w:before="0" w:beforeAutospacing="0" w:after="0" w:afterAutospacing="0"/>
        <w:divId w:val="639505350"/>
        <w:rPr>
          <w:sz w:val="24"/>
          <w:szCs w:val="20"/>
        </w:rPr>
      </w:pPr>
      <w:bookmarkStart w:id="160" w:name="_Toc92890530"/>
      <w:r w:rsidRPr="001B1392">
        <w:rPr>
          <w:sz w:val="24"/>
          <w:szCs w:val="20"/>
        </w:rPr>
        <w:t>Site Types</w:t>
      </w:r>
      <w:bookmarkEnd w:id="160"/>
    </w:p>
    <w:p w14:paraId="1753C5B6" w14:textId="77777777" w:rsidR="00ED3835" w:rsidRDefault="00ED3835" w:rsidP="00106305">
      <w:pPr>
        <w:pStyle w:val="NormalWeb"/>
        <w:keepNext/>
        <w:spacing w:before="0" w:beforeAutospacing="0" w:after="0" w:afterAutospacing="0"/>
        <w:divId w:val="639505350"/>
      </w:pPr>
    </w:p>
    <w:p w14:paraId="0527AA5E" w14:textId="5BAD0055" w:rsidR="007A212E" w:rsidRDefault="007A212E" w:rsidP="00ED3835">
      <w:pPr>
        <w:pStyle w:val="NormalWeb"/>
        <w:spacing w:before="0" w:beforeAutospacing="0" w:after="0" w:afterAutospacing="0"/>
        <w:divId w:val="639505350"/>
      </w:pPr>
      <w:r w:rsidRPr="001B1392">
        <w:t xml:space="preserve">The site type may be set in the site data screen. </w:t>
      </w:r>
    </w:p>
    <w:p w14:paraId="16F2A8EE" w14:textId="77777777" w:rsidR="006522E8" w:rsidRPr="001B1392" w:rsidRDefault="006522E8" w:rsidP="00106305">
      <w:pPr>
        <w:pStyle w:val="NormalWeb"/>
        <w:spacing w:before="0" w:beforeAutospacing="0" w:after="0" w:afterAutospacing="0"/>
        <w:divId w:val="639505350"/>
      </w:pPr>
    </w:p>
    <w:p w14:paraId="5DBF8AB9" w14:textId="7105E732" w:rsidR="007A212E" w:rsidRDefault="007A212E" w:rsidP="00ED3835">
      <w:pPr>
        <w:pStyle w:val="NormalWeb"/>
        <w:spacing w:before="0" w:beforeAutospacing="0" w:after="0" w:afterAutospacing="0"/>
        <w:divId w:val="639505350"/>
      </w:pPr>
      <w:r w:rsidRPr="001B1392">
        <w:t>The following site-types are included</w:t>
      </w:r>
      <w:r w:rsidR="006522E8">
        <w:t>:</w:t>
      </w:r>
    </w:p>
    <w:p w14:paraId="34B1D195" w14:textId="77777777" w:rsidR="006522E8" w:rsidRPr="001B1392" w:rsidRDefault="006522E8" w:rsidP="00106305">
      <w:pPr>
        <w:pStyle w:val="NormalWeb"/>
        <w:spacing w:before="0" w:beforeAutospacing="0" w:after="0" w:afterAutospacing="0"/>
        <w:divId w:val="639505350"/>
      </w:pPr>
    </w:p>
    <w:p w14:paraId="1839CC5A" w14:textId="5450DE89" w:rsidR="007A212E" w:rsidRPr="001B1392" w:rsidRDefault="007A212E" w:rsidP="00106305">
      <w:pPr>
        <w:numPr>
          <w:ilvl w:val="0"/>
          <w:numId w:val="13"/>
        </w:numPr>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06305">
      <w:pPr>
        <w:numPr>
          <w:ilvl w:val="0"/>
          <w:numId w:val="13"/>
        </w:numPr>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06305">
      <w:pPr>
        <w:numPr>
          <w:ilvl w:val="1"/>
          <w:numId w:val="13"/>
        </w:numPr>
        <w:divId w:val="639505350"/>
      </w:pPr>
      <w:r w:rsidRPr="001B1392">
        <w:t xml:space="preserve">Manning's coefficient may be used to model water volume; </w:t>
      </w:r>
    </w:p>
    <w:p w14:paraId="3A20A905" w14:textId="77777777" w:rsidR="007A212E" w:rsidRPr="001B1392" w:rsidRDefault="007A212E" w:rsidP="00106305">
      <w:pPr>
        <w:numPr>
          <w:ilvl w:val="1"/>
          <w:numId w:val="13"/>
        </w:numPr>
        <w:divId w:val="639505350"/>
      </w:pPr>
      <w:r w:rsidRPr="001B1392">
        <w:t xml:space="preserve">periphyton scour and velocity limitation for plants is a function of water velocity; </w:t>
      </w:r>
    </w:p>
    <w:p w14:paraId="1200E688" w14:textId="77777777" w:rsidR="007A212E" w:rsidRPr="001B1392" w:rsidRDefault="007A212E" w:rsidP="00106305">
      <w:pPr>
        <w:numPr>
          <w:ilvl w:val="1"/>
          <w:numId w:val="13"/>
        </w:numPr>
        <w:divId w:val="639505350"/>
      </w:pPr>
      <w:r w:rsidRPr="001B1392">
        <w:t>oxygen reaeration is a function of stream velocity.</w:t>
      </w:r>
    </w:p>
    <w:p w14:paraId="4798AE59" w14:textId="77777777" w:rsidR="007A212E" w:rsidRPr="001B1392" w:rsidRDefault="007A212E" w:rsidP="00106305">
      <w:pPr>
        <w:numPr>
          <w:ilvl w:val="0"/>
          <w:numId w:val="13"/>
        </w:numPr>
        <w:divId w:val="639505350"/>
      </w:pPr>
      <w:r w:rsidRPr="001B1392">
        <w:rPr>
          <w:rStyle w:val="Strong"/>
        </w:rPr>
        <w:t>Enclosure:</w:t>
      </w:r>
      <w:r w:rsidRPr="001B1392">
        <w:t xml:space="preserve">   An artificial experimental enclosure within a pond or lake.  </w:t>
      </w:r>
      <w:commentRangeStart w:id="161"/>
      <w:r w:rsidRPr="001B1392">
        <w:t>As noted in the technical documentation</w:t>
      </w:r>
      <w:commentRangeEnd w:id="161"/>
      <w:r w:rsidR="003E6045">
        <w:rPr>
          <w:rStyle w:val="CommentReference"/>
        </w:rPr>
        <w:commentReference w:id="161"/>
      </w:r>
      <w:r w:rsidRPr="001B1392">
        <w:t>, the littoral fraction is modified based on the area of the enc</w:t>
      </w:r>
      <w:r w:rsidR="00C0635C">
        <w:t>l</w:t>
      </w:r>
      <w:r w:rsidRPr="001B1392">
        <w:t xml:space="preserve">osure's wall. </w:t>
      </w:r>
    </w:p>
    <w:p w14:paraId="15A09398" w14:textId="24C21F9E" w:rsidR="008F7183" w:rsidRPr="00106305" w:rsidRDefault="008F7183" w:rsidP="006522E8">
      <w:pPr>
        <w:numPr>
          <w:ilvl w:val="0"/>
          <w:numId w:val="13"/>
        </w:numPr>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w:t>
      </w:r>
      <w:commentRangeStart w:id="162"/>
      <w:r>
        <w:t xml:space="preserve">See section 3.9 of the Release 3.2 </w:t>
      </w:r>
      <w:r>
        <w:rPr>
          <w:i/>
        </w:rPr>
        <w:t>Technical Documentation.</w:t>
      </w:r>
      <w:commentRangeEnd w:id="162"/>
      <w:r w:rsidR="003E6045">
        <w:rPr>
          <w:rStyle w:val="CommentReference"/>
        </w:rPr>
        <w:commentReference w:id="162"/>
      </w:r>
    </w:p>
    <w:p w14:paraId="4643A5BF" w14:textId="77777777" w:rsidR="006522E8" w:rsidRPr="001B1392" w:rsidRDefault="006522E8" w:rsidP="00106305">
      <w:pPr>
        <w:divId w:val="639505350"/>
      </w:pPr>
    </w:p>
    <w:p w14:paraId="58CA182E" w14:textId="77777777" w:rsidR="007A212E" w:rsidRPr="001B1392" w:rsidRDefault="007A212E" w:rsidP="00106305">
      <w:pPr>
        <w:pStyle w:val="Heading3"/>
        <w:keepNext/>
        <w:spacing w:before="0" w:beforeAutospacing="0" w:after="0" w:afterAutospacing="0"/>
        <w:divId w:val="1530988425"/>
        <w:rPr>
          <w:sz w:val="24"/>
          <w:szCs w:val="20"/>
        </w:rPr>
      </w:pPr>
      <w:bookmarkStart w:id="163" w:name="_Toc92890531"/>
      <w:r w:rsidRPr="001B1392">
        <w:rPr>
          <w:sz w:val="24"/>
          <w:szCs w:val="20"/>
        </w:rPr>
        <w:t>Starting with a Surrogate Simulation</w:t>
      </w:r>
      <w:bookmarkEnd w:id="163"/>
      <w:r w:rsidRPr="001B1392">
        <w:rPr>
          <w:sz w:val="24"/>
          <w:szCs w:val="20"/>
        </w:rPr>
        <w:t xml:space="preserve"> </w:t>
      </w:r>
    </w:p>
    <w:p w14:paraId="59ECEF04" w14:textId="77777777" w:rsidR="006522E8" w:rsidRDefault="006522E8" w:rsidP="00106305">
      <w:pPr>
        <w:keepNext/>
        <w:divId w:val="1905674469"/>
      </w:pPr>
    </w:p>
    <w:p w14:paraId="5C0E8F46" w14:textId="2C3A76D1"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74628863" w:rsidR="007A212E" w:rsidRDefault="007A212E" w:rsidP="00CF24A0">
      <w:pPr>
        <w:divId w:val="2088720059"/>
      </w:pPr>
      <w:r w:rsidRPr="001B1392">
        <w:t xml:space="preserve">To assist in this process the file </w:t>
      </w:r>
      <w:commentRangeStart w:id="164"/>
      <w:commentRangeStart w:id="165"/>
      <w:r w:rsidRPr="001B1392">
        <w:t>"</w:t>
      </w:r>
      <w:r w:rsidRPr="001B1392">
        <w:rPr>
          <w:rStyle w:val="Strong"/>
        </w:rPr>
        <w:t>Study descriptions.pdf"</w:t>
      </w:r>
      <w:r w:rsidRPr="001B1392">
        <w:t xml:space="preserve"> has been added to the STUDIES directory</w:t>
      </w:r>
      <w:commentRangeEnd w:id="164"/>
      <w:r w:rsidR="003E6045">
        <w:rPr>
          <w:rStyle w:val="CommentReference"/>
        </w:rPr>
        <w:commentReference w:id="164"/>
      </w:r>
      <w:commentRangeEnd w:id="165"/>
      <w:r w:rsidR="000A1A7C">
        <w:rPr>
          <w:rStyle w:val="CommentReference"/>
        </w:rPr>
        <w:commentReference w:id="165"/>
      </w:r>
      <w:r w:rsidRPr="001B1392">
        <w:t xml:space="preserve"> </w:t>
      </w:r>
      <w:r w:rsidR="003E6045">
        <w:t>and</w:t>
      </w:r>
      <w:r w:rsidR="003E6045" w:rsidRPr="001B1392">
        <w:t xml:space="preserve"> </w:t>
      </w:r>
      <w:r w:rsidRPr="001B1392">
        <w:t>describes the characteristics of each of the example model applications included with the model.</w:t>
      </w:r>
    </w:p>
    <w:p w14:paraId="19CBD260" w14:textId="77777777" w:rsidR="00CF24A0" w:rsidRPr="001B1392" w:rsidRDefault="00CF24A0" w:rsidP="00CF24A0">
      <w:pPr>
        <w:divId w:val="2088720059"/>
      </w:pPr>
    </w:p>
    <w:p w14:paraId="01AA1745" w14:textId="6615836C" w:rsidR="007A212E" w:rsidRDefault="007A212E" w:rsidP="00CF24A0">
      <w:pPr>
        <w:pStyle w:val="NormalWeb"/>
        <w:spacing w:before="0" w:beforeAutospacing="0" w:after="0" w:afterAutospacing="0"/>
        <w:divId w:val="1530988425"/>
      </w:pPr>
      <w:r w:rsidRPr="001B1392">
        <w:t xml:space="preserve">After the surrogate simulation has been loaded, the user should </w:t>
      </w:r>
      <w:r w:rsidR="005C2BCF">
        <w:t xml:space="preserve">save </w:t>
      </w:r>
      <w:r w:rsidRPr="001B1392">
        <w:t xml:space="preserve">the </w:t>
      </w:r>
      <w:r w:rsidR="00A84786">
        <w:t>JSON</w:t>
      </w:r>
      <w:r w:rsidR="005C2BCF">
        <w:t xml:space="preserve"> </w:t>
      </w:r>
      <w:r w:rsidRPr="001B1392">
        <w:t>file</w:t>
      </w:r>
      <w:r w:rsidR="005C2BCF">
        <w:t xml:space="preserve"> to a new name</w:t>
      </w:r>
      <w:r w:rsidRPr="001B1392">
        <w:t xml:space="preserve"> and then examine the following components for compatibility with the site being modeled</w:t>
      </w:r>
    </w:p>
    <w:p w14:paraId="64C271C9" w14:textId="77777777" w:rsidR="00CF24A0" w:rsidRPr="001B1392" w:rsidRDefault="00CF24A0" w:rsidP="00A84786">
      <w:pPr>
        <w:pStyle w:val="NormalWeb"/>
        <w:spacing w:before="0" w:beforeAutospacing="0" w:after="0" w:afterAutospacing="0"/>
        <w:divId w:val="1530988425"/>
      </w:pPr>
    </w:p>
    <w:p w14:paraId="754B7294" w14:textId="737DAC03" w:rsidR="007A212E" w:rsidRPr="001B1392" w:rsidRDefault="007A212E" w:rsidP="00A84786">
      <w:pPr>
        <w:numPr>
          <w:ilvl w:val="0"/>
          <w:numId w:val="14"/>
        </w:numPr>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A84786">
      <w:pPr>
        <w:numPr>
          <w:ilvl w:val="0"/>
          <w:numId w:val="14"/>
        </w:numPr>
        <w:divId w:val="1530988425"/>
      </w:pPr>
      <w:r w:rsidRPr="001B1392">
        <w:t>Water volume setup (water volume loadings and initial condition screen.)</w:t>
      </w:r>
    </w:p>
    <w:p w14:paraId="058FEA87" w14:textId="77777777" w:rsidR="007A212E" w:rsidRPr="001B1392" w:rsidRDefault="007A212E" w:rsidP="00A84786">
      <w:pPr>
        <w:numPr>
          <w:ilvl w:val="0"/>
          <w:numId w:val="14"/>
        </w:numPr>
        <w:divId w:val="1530988425"/>
      </w:pPr>
      <w:r w:rsidRPr="001B1392">
        <w:t>Nutrients, organic loadings, and turbidity in the loadings and initial conditions screens</w:t>
      </w:r>
    </w:p>
    <w:p w14:paraId="7D24FEAD" w14:textId="77777777" w:rsidR="007A212E" w:rsidRPr="001B1392" w:rsidRDefault="007A212E" w:rsidP="00A84786">
      <w:pPr>
        <w:numPr>
          <w:ilvl w:val="0"/>
          <w:numId w:val="14"/>
        </w:numPr>
        <w:divId w:val="1530988425"/>
      </w:pPr>
      <w:r w:rsidRPr="001B1392">
        <w:t>Simulation time and other model setup</w:t>
      </w:r>
    </w:p>
    <w:p w14:paraId="0F4B378D" w14:textId="77777777" w:rsidR="007A212E" w:rsidRPr="001B1392" w:rsidRDefault="007A212E" w:rsidP="00A84786">
      <w:pPr>
        <w:numPr>
          <w:ilvl w:val="0"/>
          <w:numId w:val="14"/>
        </w:numPr>
        <w:divId w:val="1530988425"/>
      </w:pPr>
      <w:r w:rsidRPr="001B1392">
        <w:t>Water temperature settings</w:t>
      </w:r>
    </w:p>
    <w:p w14:paraId="539EC3B6" w14:textId="77777777" w:rsidR="007A212E" w:rsidRPr="001B1392" w:rsidRDefault="007A212E" w:rsidP="00A84786">
      <w:pPr>
        <w:numPr>
          <w:ilvl w:val="0"/>
          <w:numId w:val="14"/>
        </w:numPr>
        <w:divId w:val="1530988425"/>
      </w:pPr>
      <w:r w:rsidRPr="001B1392">
        <w:t>Biotic compartments included and food web (trophic interaction matrix)</w:t>
      </w:r>
    </w:p>
    <w:p w14:paraId="14731ABA" w14:textId="77777777" w:rsidR="00CF24A0" w:rsidRPr="001B1392" w:rsidRDefault="00CF24A0" w:rsidP="00A84786">
      <w:pPr>
        <w:pStyle w:val="NormalWeb"/>
        <w:spacing w:before="0" w:beforeAutospacing="0" w:after="0" w:afterAutospacing="0"/>
        <w:divId w:val="1297492565"/>
      </w:pPr>
      <w:bookmarkStart w:id="166" w:name="_Toc92890532"/>
    </w:p>
    <w:p w14:paraId="46A9E0B0" w14:textId="3FD55BEB" w:rsidR="007A212E" w:rsidRPr="001B1392" w:rsidRDefault="007A212E" w:rsidP="00A84786">
      <w:pPr>
        <w:pStyle w:val="Heading3"/>
        <w:keepNext/>
        <w:spacing w:before="0" w:beforeAutospacing="0" w:after="0" w:afterAutospacing="0"/>
        <w:divId w:val="1297492565"/>
        <w:rPr>
          <w:sz w:val="24"/>
          <w:szCs w:val="20"/>
        </w:rPr>
      </w:pPr>
      <w:r w:rsidRPr="001B1392">
        <w:rPr>
          <w:sz w:val="24"/>
          <w:szCs w:val="20"/>
        </w:rPr>
        <w:t>Water Volume Modeling Options</w:t>
      </w:r>
      <w:bookmarkEnd w:id="166"/>
    </w:p>
    <w:p w14:paraId="1ED502A7" w14:textId="77777777" w:rsidR="00CF24A0" w:rsidRPr="001B1392" w:rsidRDefault="00CF24A0" w:rsidP="00A84786">
      <w:pPr>
        <w:pStyle w:val="NormalWeb"/>
        <w:keepNext/>
        <w:spacing w:before="0" w:beforeAutospacing="0" w:after="0" w:afterAutospacing="0"/>
        <w:divId w:val="1297492565"/>
      </w:pPr>
    </w:p>
    <w:p w14:paraId="7E1DA802" w14:textId="5AFE58E5" w:rsidR="007A212E" w:rsidRPr="001B1392" w:rsidRDefault="007A212E" w:rsidP="00A84786">
      <w:pPr>
        <w:pStyle w:val="NormalWeb"/>
        <w:spacing w:before="0" w:beforeAutospacing="0" w:after="0" w:afterAutospacing="0"/>
        <w:divId w:val="1297492565"/>
      </w:pPr>
      <w:r w:rsidRPr="001B1392">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rsidP="00A84786">
      <w:pPr>
        <w:pStyle w:val="NormalWeb"/>
        <w:spacing w:before="0" w:beforeAutospacing="0" w:after="0" w:afterAutospacing="0"/>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1DE2C96D" w:rsidR="007A212E" w:rsidRDefault="007A212E" w:rsidP="00CF24A0">
      <w:pPr>
        <w:pStyle w:val="NormalWeb"/>
        <w:spacing w:before="0" w:beforeAutospacing="0" w:after="0" w:afterAutospacing="0"/>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20561738" w14:textId="77777777" w:rsidR="00CF24A0" w:rsidRPr="001B1392" w:rsidRDefault="00CF24A0" w:rsidP="00A84786">
      <w:pPr>
        <w:pStyle w:val="NormalWeb"/>
        <w:spacing w:before="0" w:beforeAutospacing="0" w:after="0" w:afterAutospacing="0"/>
        <w:divId w:val="1297492565"/>
      </w:pPr>
    </w:p>
    <w:p w14:paraId="728D3B02" w14:textId="77777777" w:rsidR="007A212E" w:rsidRPr="001B1392" w:rsidRDefault="007A212E" w:rsidP="00A84786">
      <w:pPr>
        <w:pStyle w:val="Heading3"/>
        <w:keepNext/>
        <w:spacing w:before="0" w:beforeAutospacing="0" w:after="0" w:afterAutospacing="0"/>
        <w:divId w:val="1697003456"/>
        <w:rPr>
          <w:sz w:val="24"/>
          <w:szCs w:val="20"/>
        </w:rPr>
      </w:pPr>
      <w:bookmarkStart w:id="167" w:name="_Toc92890533"/>
      <w:bookmarkStart w:id="168" w:name="Adding_State_Variable"/>
      <w:r w:rsidRPr="001B1392">
        <w:rPr>
          <w:sz w:val="24"/>
          <w:szCs w:val="20"/>
        </w:rPr>
        <w:t>Adding a State Variable</w:t>
      </w:r>
      <w:bookmarkEnd w:id="167"/>
    </w:p>
    <w:bookmarkEnd w:id="168"/>
    <w:p w14:paraId="31F78FC0" w14:textId="77777777" w:rsidR="00CF24A0" w:rsidRDefault="00CF24A0" w:rsidP="00A84786">
      <w:pPr>
        <w:pStyle w:val="NormalWeb"/>
        <w:keepNext/>
        <w:spacing w:before="0" w:beforeAutospacing="0" w:after="0" w:afterAutospacing="0"/>
        <w:divId w:val="1697003456"/>
      </w:pPr>
    </w:p>
    <w:p w14:paraId="2F1DC346" w14:textId="21C587CD" w:rsidR="00E51CAE" w:rsidRDefault="007A212E" w:rsidP="00A84786">
      <w:pPr>
        <w:pStyle w:val="NormalWeb"/>
        <w:spacing w:before="0" w:beforeAutospacing="0" w:after="0" w:afterAutospacing="0"/>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42492DB6" w:rsidR="00E51CAE" w:rsidRDefault="00E51CAE" w:rsidP="00CF24A0">
      <w:pPr>
        <w:pStyle w:val="NormalWeb"/>
        <w:spacing w:before="0" w:beforeAutospacing="0" w:after="0" w:afterAutospacing="0"/>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0C6B6E52" w14:textId="77777777" w:rsidR="00CF24A0" w:rsidRPr="00E51CAE" w:rsidRDefault="00CF24A0" w:rsidP="00A84786">
      <w:pPr>
        <w:pStyle w:val="NormalWeb"/>
        <w:spacing w:before="0" w:beforeAutospacing="0" w:after="0" w:afterAutospacing="0"/>
        <w:divId w:val="1697003456"/>
      </w:pPr>
    </w:p>
    <w:p w14:paraId="5B7539E5" w14:textId="77777777" w:rsidR="007A212E" w:rsidRPr="001B1392" w:rsidRDefault="007A212E" w:rsidP="00A84786">
      <w:pPr>
        <w:pStyle w:val="Heading4"/>
        <w:keepNext/>
        <w:spacing w:before="0" w:beforeAutospacing="0" w:after="0" w:afterAutospacing="0"/>
        <w:divId w:val="1697003456"/>
        <w:rPr>
          <w:sz w:val="22"/>
        </w:rPr>
      </w:pPr>
      <w:bookmarkStart w:id="169" w:name="_Toc92890534"/>
      <w:r w:rsidRPr="001B1392">
        <w:rPr>
          <w:sz w:val="22"/>
        </w:rPr>
        <w:t>Adding a Chemical</w:t>
      </w:r>
      <w:bookmarkEnd w:id="169"/>
    </w:p>
    <w:p w14:paraId="4B3FA9C3" w14:textId="77777777" w:rsidR="00CF24A0" w:rsidRDefault="00CF24A0" w:rsidP="00A84786">
      <w:pPr>
        <w:pStyle w:val="NormalWeb"/>
        <w:keepNext/>
        <w:spacing w:before="0" w:beforeAutospacing="0" w:after="0" w:afterAutospacing="0"/>
        <w:divId w:val="1697003456"/>
      </w:pPr>
    </w:p>
    <w:p w14:paraId="3B3AF503" w14:textId="36008332" w:rsidR="007A212E" w:rsidRPr="001B1392" w:rsidRDefault="007A212E" w:rsidP="00A84786">
      <w:pPr>
        <w:pStyle w:val="NormalWeb"/>
        <w:spacing w:before="0" w:beforeAutospacing="0" w:after="0" w:afterAutospacing="0"/>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w:t>
      </w:r>
      <w:r w:rsidR="00CF24A0">
        <w:t xml:space="preserve">database as well as </w:t>
      </w:r>
      <w:r w:rsidRPr="001B1392">
        <w:t xml:space="preserve">animal and plant </w:t>
      </w:r>
      <w:r w:rsidRPr="001B1392">
        <w:rPr>
          <w:rStyle w:val="Strong"/>
        </w:rPr>
        <w:t>toxicity databases</w:t>
      </w:r>
      <w:r w:rsidRPr="001B1392">
        <w:t xml:space="preserve">.  </w:t>
      </w:r>
    </w:p>
    <w:p w14:paraId="5FD6405D" w14:textId="77543F7C" w:rsidR="007A212E" w:rsidRDefault="007A212E" w:rsidP="00CF24A0">
      <w:pPr>
        <w:pStyle w:val="NormalWeb"/>
        <w:spacing w:before="0" w:beforeAutospacing="0" w:after="0" w:afterAutospacing="0"/>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761464C4" w14:textId="77777777" w:rsidR="00CF24A0" w:rsidRPr="001B1392" w:rsidRDefault="00CF24A0" w:rsidP="00A84786">
      <w:pPr>
        <w:pStyle w:val="NormalWeb"/>
        <w:spacing w:before="0" w:beforeAutospacing="0" w:after="0" w:afterAutospacing="0"/>
        <w:divId w:val="1697003456"/>
      </w:pPr>
    </w:p>
    <w:p w14:paraId="39702C8B" w14:textId="77777777" w:rsidR="007A212E" w:rsidRPr="001B1392" w:rsidRDefault="007A212E" w:rsidP="00A84786">
      <w:pPr>
        <w:pStyle w:val="Heading4"/>
        <w:keepNext/>
        <w:spacing w:before="0" w:beforeAutospacing="0" w:after="0" w:afterAutospacing="0"/>
        <w:divId w:val="1697003456"/>
        <w:rPr>
          <w:sz w:val="22"/>
        </w:rPr>
      </w:pPr>
      <w:bookmarkStart w:id="170" w:name="_Toc92890535"/>
      <w:r w:rsidRPr="001B1392">
        <w:rPr>
          <w:sz w:val="22"/>
        </w:rPr>
        <w:t>Adding a Plant</w:t>
      </w:r>
      <w:bookmarkEnd w:id="170"/>
    </w:p>
    <w:p w14:paraId="20ED8B80" w14:textId="77777777" w:rsidR="00CF24A0" w:rsidRDefault="00CF24A0" w:rsidP="000A1A7C">
      <w:pPr>
        <w:pStyle w:val="NormalWeb"/>
        <w:keepNext/>
        <w:spacing w:before="0" w:beforeAutospacing="0" w:after="0" w:afterAutospacing="0"/>
        <w:divId w:val="1697003456"/>
      </w:pPr>
    </w:p>
    <w:p w14:paraId="1F699489" w14:textId="076AA2A0" w:rsidR="007A212E" w:rsidRDefault="007A212E" w:rsidP="00CF24A0">
      <w:pPr>
        <w:pStyle w:val="NormalWeb"/>
        <w:spacing w:before="0" w:beforeAutospacing="0" w:after="0" w:afterAutospacing="0"/>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949BA6B" w14:textId="77777777" w:rsidR="00CF24A0" w:rsidRPr="001B1392" w:rsidRDefault="00CF24A0" w:rsidP="00A84786">
      <w:pPr>
        <w:pStyle w:val="NormalWeb"/>
        <w:spacing w:before="0" w:beforeAutospacing="0" w:after="0" w:afterAutospacing="0"/>
        <w:divId w:val="1697003456"/>
      </w:pPr>
    </w:p>
    <w:p w14:paraId="3073FC8D" w14:textId="77777777" w:rsidR="007A212E" w:rsidRPr="001B1392" w:rsidRDefault="007A212E" w:rsidP="00A84786">
      <w:pPr>
        <w:pStyle w:val="Heading4"/>
        <w:keepNext/>
        <w:spacing w:before="0" w:beforeAutospacing="0" w:after="0" w:afterAutospacing="0"/>
        <w:divId w:val="1697003456"/>
        <w:rPr>
          <w:sz w:val="22"/>
        </w:rPr>
      </w:pPr>
      <w:bookmarkStart w:id="171" w:name="_Toc92890536"/>
      <w:r w:rsidRPr="001B1392">
        <w:rPr>
          <w:sz w:val="22"/>
        </w:rPr>
        <w:t>Adding an Animal</w:t>
      </w:r>
      <w:bookmarkEnd w:id="171"/>
    </w:p>
    <w:p w14:paraId="24A6CA39" w14:textId="77777777" w:rsidR="00CF24A0" w:rsidRDefault="00CF24A0" w:rsidP="000A1A7C">
      <w:pPr>
        <w:pStyle w:val="NormalWeb"/>
        <w:keepNext/>
        <w:spacing w:before="0" w:beforeAutospacing="0" w:after="0" w:afterAutospacing="0"/>
        <w:divId w:val="1697003456"/>
      </w:pPr>
    </w:p>
    <w:p w14:paraId="6CAC6A36" w14:textId="3EE65063" w:rsidR="007A212E" w:rsidRDefault="007A212E" w:rsidP="00CF24A0">
      <w:pPr>
        <w:pStyle w:val="NormalWeb"/>
        <w:spacing w:before="0" w:beforeAutospacing="0" w:after="0" w:afterAutospacing="0"/>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1D679E7E" w14:textId="77777777" w:rsidR="00CF24A0" w:rsidRDefault="00CF24A0" w:rsidP="00A84786">
      <w:pPr>
        <w:pStyle w:val="NormalWeb"/>
        <w:spacing w:before="0" w:beforeAutospacing="0" w:after="0" w:afterAutospacing="0"/>
        <w:divId w:val="1697003456"/>
      </w:pPr>
    </w:p>
    <w:p w14:paraId="4E2514B6" w14:textId="77777777" w:rsidR="007A212E" w:rsidRPr="001B1392" w:rsidRDefault="007A212E" w:rsidP="00A84786">
      <w:pPr>
        <w:pStyle w:val="Heading3"/>
        <w:keepNext/>
        <w:spacing w:before="0" w:beforeAutospacing="0" w:after="0" w:afterAutospacing="0"/>
        <w:divId w:val="1180659517"/>
        <w:rPr>
          <w:sz w:val="24"/>
          <w:szCs w:val="20"/>
        </w:rPr>
      </w:pPr>
      <w:bookmarkStart w:id="172" w:name="_Toc92890537"/>
      <w:r w:rsidRPr="001B1392">
        <w:rPr>
          <w:sz w:val="24"/>
          <w:szCs w:val="20"/>
        </w:rPr>
        <w:t>Using Sediment Bed Models and Data Requirements</w:t>
      </w:r>
      <w:bookmarkEnd w:id="172"/>
    </w:p>
    <w:p w14:paraId="1F32A677" w14:textId="77777777" w:rsidR="00CF24A0" w:rsidRDefault="00CF24A0" w:rsidP="000A1A7C">
      <w:pPr>
        <w:pStyle w:val="NormalWeb"/>
        <w:keepNext/>
        <w:spacing w:before="0" w:beforeAutospacing="0" w:after="0" w:afterAutospacing="0"/>
        <w:divId w:val="1180659517"/>
      </w:pPr>
    </w:p>
    <w:p w14:paraId="7F98653A" w14:textId="5FD899AD" w:rsidR="00215905" w:rsidRDefault="00215905" w:rsidP="00CF24A0">
      <w:pPr>
        <w:pStyle w:val="NormalWeb"/>
        <w:spacing w:before="0" w:beforeAutospacing="0" w:after="0" w:afterAutospacing="0"/>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 xml:space="preserve">inorganic sediment </w:t>
      </w:r>
      <w:proofErr w:type="spellStart"/>
      <w:r>
        <w:t>submodels</w:t>
      </w:r>
      <w:proofErr w:type="spellEnd"/>
      <w:r>
        <w:t>:</w:t>
      </w:r>
    </w:p>
    <w:p w14:paraId="138C6F3F" w14:textId="77777777" w:rsidR="00CF24A0" w:rsidRDefault="00CF24A0" w:rsidP="00A84786">
      <w:pPr>
        <w:pStyle w:val="NormalWeb"/>
        <w:spacing w:before="0" w:beforeAutospacing="0" w:after="0" w:afterAutospacing="0"/>
        <w:divId w:val="1180659517"/>
      </w:pPr>
    </w:p>
    <w:p w14:paraId="14705D7B" w14:textId="77777777" w:rsidR="00215905" w:rsidRDefault="00215905" w:rsidP="00A84786">
      <w:pPr>
        <w:pStyle w:val="NormalWeb"/>
        <w:numPr>
          <w:ilvl w:val="0"/>
          <w:numId w:val="24"/>
        </w:numPr>
        <w:spacing w:before="0" w:beforeAutospacing="0" w:after="0" w:afterAutospacing="0"/>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w:t>
      </w:r>
      <w:r w:rsidR="006B454A">
        <w:lastRenderedPageBreak/>
        <w:t xml:space="preserve">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24B898C" w:rsidR="00215905" w:rsidRDefault="00215905" w:rsidP="00CF24A0">
      <w:pPr>
        <w:pStyle w:val="NormalWeb"/>
        <w:numPr>
          <w:ilvl w:val="0"/>
          <w:numId w:val="24"/>
        </w:numPr>
        <w:spacing w:before="0" w:beforeAutospacing="0" w:after="0" w:afterAutospacing="0"/>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68BA066B" w14:textId="77777777" w:rsidR="007B69D7" w:rsidRDefault="007B69D7" w:rsidP="00A84786">
      <w:pPr>
        <w:pStyle w:val="NormalWeb"/>
        <w:spacing w:before="0" w:beforeAutospacing="0" w:after="0" w:afterAutospacing="0"/>
        <w:ind w:left="720"/>
        <w:divId w:val="1180659517"/>
      </w:pPr>
    </w:p>
    <w:p w14:paraId="7180ED8A" w14:textId="4CC3CEFB" w:rsidR="00A857E3" w:rsidRPr="00A857E3" w:rsidRDefault="00A857E3" w:rsidP="00A84786">
      <w:pPr>
        <w:pStyle w:val="NormalWeb"/>
        <w:spacing w:before="0" w:beforeAutospacing="0" w:after="0" w:afterAutospacing="0"/>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3F709E7B" w:rsidR="00215905" w:rsidRDefault="00215905" w:rsidP="00CF24A0">
      <w:pPr>
        <w:pStyle w:val="NormalWeb"/>
        <w:spacing w:before="0" w:beforeAutospacing="0" w:after="0" w:afterAutospacing="0"/>
        <w:divId w:val="1180659517"/>
      </w:pPr>
      <w:r w:rsidRPr="001B1392">
        <w:t xml:space="preserve">The simplest manner is to use the AQUATOX "default" sediment bed model in which organic matter is modeled in the sediment bed as a food source and toxicant-sorption site but inorganic </w:t>
      </w:r>
      <w:r w:rsidR="006B454A">
        <w:t xml:space="preserve">matter in the bed is ignored.  The model will utilize this option if none of the </w:t>
      </w:r>
      <w:r w:rsidR="00A84786">
        <w:t>two</w:t>
      </w:r>
      <w:r w:rsidR="006B454A">
        <w:t xml:space="preserve"> </w:t>
      </w:r>
      <w:r w:rsidR="00CF24A0">
        <w:t xml:space="preserve">approaches </w:t>
      </w:r>
      <w:r w:rsidR="006B454A">
        <w:t>above have been added to a simulation.  T</w:t>
      </w:r>
      <w:r>
        <w:t>he model will always track the remineralization of organic material within the sediment bed and the water column.</w:t>
      </w:r>
    </w:p>
    <w:p w14:paraId="0B4E8F35" w14:textId="77777777" w:rsidR="00CF24A0" w:rsidRDefault="00CF24A0" w:rsidP="00A84786">
      <w:pPr>
        <w:pStyle w:val="NormalWeb"/>
        <w:spacing w:before="0" w:beforeAutospacing="0" w:after="0" w:afterAutospacing="0"/>
        <w:divId w:val="1180659517"/>
      </w:pPr>
    </w:p>
    <w:p w14:paraId="5039551C" w14:textId="77777777" w:rsidR="007A212E" w:rsidRPr="001B1392" w:rsidRDefault="007A212E" w:rsidP="00A84786">
      <w:pPr>
        <w:pStyle w:val="Heading4"/>
        <w:keepNext/>
        <w:spacing w:before="0" w:beforeAutospacing="0" w:after="0" w:afterAutospacing="0"/>
        <w:divId w:val="967393023"/>
        <w:rPr>
          <w:sz w:val="22"/>
        </w:rPr>
      </w:pPr>
      <w:bookmarkStart w:id="173" w:name="_Toc92890538"/>
      <w:bookmarkStart w:id="174" w:name="Default_Sediment"/>
      <w:r w:rsidRPr="001B1392">
        <w:rPr>
          <w:sz w:val="22"/>
        </w:rPr>
        <w:t>Default Sediment Bed Model</w:t>
      </w:r>
      <w:bookmarkEnd w:id="173"/>
    </w:p>
    <w:bookmarkEnd w:id="174"/>
    <w:p w14:paraId="1BD13735" w14:textId="77777777" w:rsidR="00CF24A0" w:rsidRDefault="00CF24A0" w:rsidP="00CF24A0">
      <w:pPr>
        <w:pStyle w:val="NormalWeb"/>
        <w:keepNext/>
        <w:spacing w:before="0" w:beforeAutospacing="0" w:after="0" w:afterAutospacing="0"/>
        <w:divId w:val="967393023"/>
      </w:pPr>
    </w:p>
    <w:p w14:paraId="428303DD" w14:textId="02BCB0A4" w:rsidR="007A212E" w:rsidRPr="001B1392" w:rsidRDefault="007A212E" w:rsidP="00A84786">
      <w:pPr>
        <w:pStyle w:val="NormalWeb"/>
        <w:keepNext/>
        <w:spacing w:before="0" w:beforeAutospacing="0" w:after="0" w:afterAutospacing="0"/>
        <w:divId w:val="967393023"/>
      </w:pPr>
      <w:r w:rsidRPr="001B1392">
        <w:t>The default sediment bed model includes the following components</w:t>
      </w:r>
    </w:p>
    <w:p w14:paraId="37381651" w14:textId="77777777" w:rsidR="007A212E" w:rsidRPr="001B1392" w:rsidRDefault="007A212E" w:rsidP="00A84786">
      <w:pPr>
        <w:numPr>
          <w:ilvl w:val="0"/>
          <w:numId w:val="15"/>
        </w:numPr>
        <w:divId w:val="967393023"/>
      </w:pPr>
      <w:r w:rsidRPr="001B1392">
        <w:t xml:space="preserve">Labile Sed. Detritus (Labile Detritus in the Sediment bed) (g/m2 dry); </w:t>
      </w:r>
    </w:p>
    <w:p w14:paraId="7DBD03E1" w14:textId="77777777" w:rsidR="007A212E" w:rsidRPr="001B1392" w:rsidRDefault="007A212E" w:rsidP="00A84786">
      <w:pPr>
        <w:numPr>
          <w:ilvl w:val="0"/>
          <w:numId w:val="15"/>
        </w:numPr>
        <w:divId w:val="967393023"/>
      </w:pPr>
      <w:proofErr w:type="spellStart"/>
      <w:r w:rsidRPr="001B1392">
        <w:t>Refrac</w:t>
      </w:r>
      <w:proofErr w:type="spellEnd"/>
      <w:r w:rsidRPr="001B1392">
        <w:t xml:space="preserve">. Sed. Detritus (Refractory Detritus in the Sediment bed) (g/m2 dry); </w:t>
      </w:r>
    </w:p>
    <w:p w14:paraId="574AC280" w14:textId="77777777" w:rsidR="007A212E" w:rsidRPr="001B1392" w:rsidRDefault="007A212E" w:rsidP="00A84786">
      <w:pPr>
        <w:numPr>
          <w:ilvl w:val="0"/>
          <w:numId w:val="15"/>
        </w:numPr>
        <w:divId w:val="967393023"/>
      </w:pPr>
      <w:r w:rsidRPr="001B1392">
        <w:t>Toxicants sorbed to both of those compartments (</w:t>
      </w:r>
      <w:r w:rsidR="00717CF3">
        <w:t>µ</w:t>
      </w:r>
      <w:r w:rsidR="00717CF3" w:rsidRPr="001B1392">
        <w:t>g</w:t>
      </w:r>
      <w:r w:rsidRPr="001B1392">
        <w:t>/kg dry);</w:t>
      </w:r>
    </w:p>
    <w:p w14:paraId="343224DB" w14:textId="77777777" w:rsidR="00CF24A0" w:rsidRDefault="00CF24A0" w:rsidP="00CF24A0">
      <w:pPr>
        <w:pStyle w:val="NormalWeb"/>
        <w:spacing w:before="0" w:beforeAutospacing="0" w:after="0" w:afterAutospacing="0"/>
        <w:divId w:val="967393023"/>
      </w:pPr>
    </w:p>
    <w:p w14:paraId="6A149AC3" w14:textId="668C6CAD" w:rsidR="007A212E" w:rsidRDefault="007A212E" w:rsidP="00CF24A0">
      <w:pPr>
        <w:pStyle w:val="NormalWeb"/>
        <w:spacing w:before="0" w:beforeAutospacing="0" w:after="0" w:afterAutospacing="0"/>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w:t>
      </w:r>
      <w:commentRangeStart w:id="175"/>
      <w:r w:rsidRPr="001B1392">
        <w:t xml:space="preserve">For more information about this model, please see section 5.1 of the AQUATOX </w:t>
      </w:r>
      <w:r w:rsidR="00501961">
        <w:t>T</w:t>
      </w:r>
      <w:r w:rsidR="00501961" w:rsidRPr="001B1392">
        <w:t xml:space="preserve">echnical </w:t>
      </w:r>
      <w:r w:rsidR="00501961">
        <w:t>D</w:t>
      </w:r>
      <w:r w:rsidRPr="001B1392">
        <w:t>ocumentation.</w:t>
      </w:r>
      <w:commentRangeEnd w:id="175"/>
      <w:r w:rsidR="007B69D7">
        <w:rPr>
          <w:rStyle w:val="CommentReference"/>
        </w:rPr>
        <w:commentReference w:id="175"/>
      </w:r>
    </w:p>
    <w:p w14:paraId="12AA91C1" w14:textId="77777777" w:rsidR="00CF24A0" w:rsidRPr="001B1392" w:rsidRDefault="00CF24A0" w:rsidP="007213A2">
      <w:pPr>
        <w:pStyle w:val="NormalWeb"/>
        <w:spacing w:before="0" w:beforeAutospacing="0" w:after="0" w:afterAutospacing="0"/>
        <w:divId w:val="967393023"/>
      </w:pPr>
    </w:p>
    <w:p w14:paraId="33822B1E" w14:textId="7789CB49" w:rsidR="007A212E" w:rsidRDefault="007A212E" w:rsidP="00CF24A0">
      <w:pPr>
        <w:pStyle w:val="NormalWeb"/>
        <w:spacing w:before="0" w:beforeAutospacing="0" w:after="0" w:afterAutospacing="0"/>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w:t>
      </w:r>
      <w:commentRangeStart w:id="176"/>
      <w:r w:rsidRPr="001B1392">
        <w:t>Excel spreadsheet (</w:t>
      </w:r>
      <w:r w:rsidRPr="001B1392">
        <w:rPr>
          <w:rStyle w:val="Strong"/>
        </w:rPr>
        <w:t>AQUATOX_Sed_Bed_Inputs.xls</w:t>
      </w:r>
      <w:r w:rsidRPr="001B1392">
        <w:t>) that is included in the Studies directory</w:t>
      </w:r>
      <w:commentRangeEnd w:id="176"/>
      <w:r w:rsidR="00D13698">
        <w:rPr>
          <w:rStyle w:val="CommentReference"/>
        </w:rPr>
        <w:commentReference w:id="176"/>
      </w:r>
      <w:r w:rsidRPr="001B1392">
        <w:t>.  This spreadsheet will convert data about the fraction organic carbon, depth, sediment density, and fraction labile into initial conditions for these two state variable compartments.</w:t>
      </w:r>
    </w:p>
    <w:p w14:paraId="7C48ABD2" w14:textId="77777777" w:rsidR="00FE3A17" w:rsidRPr="001B1392" w:rsidRDefault="00FE3A17" w:rsidP="007213A2">
      <w:pPr>
        <w:pStyle w:val="NormalWeb"/>
        <w:spacing w:before="0" w:beforeAutospacing="0" w:after="0" w:afterAutospacing="0"/>
        <w:divId w:val="967393023"/>
      </w:pPr>
    </w:p>
    <w:p w14:paraId="23BCF68A" w14:textId="77777777" w:rsidR="007A212E" w:rsidRPr="001B1392" w:rsidRDefault="007A212E" w:rsidP="007213A2">
      <w:pPr>
        <w:pStyle w:val="Heading4"/>
        <w:keepNext/>
        <w:spacing w:before="0" w:beforeAutospacing="0" w:after="0" w:afterAutospacing="0"/>
        <w:divId w:val="2023972188"/>
        <w:rPr>
          <w:sz w:val="22"/>
        </w:rPr>
      </w:pPr>
      <w:bookmarkStart w:id="177" w:name="_Toc92890539"/>
      <w:bookmarkStart w:id="178" w:name="TSS"/>
      <w:r w:rsidRPr="001B1392">
        <w:rPr>
          <w:sz w:val="22"/>
        </w:rPr>
        <w:t>TSS</w:t>
      </w:r>
      <w:bookmarkEnd w:id="177"/>
    </w:p>
    <w:bookmarkEnd w:id="178"/>
    <w:p w14:paraId="665E77C2" w14:textId="77777777" w:rsidR="00FE3A17" w:rsidRDefault="00FE3A17" w:rsidP="000A1A7C">
      <w:pPr>
        <w:pStyle w:val="NormalWeb"/>
        <w:keepNext/>
        <w:spacing w:before="0" w:beforeAutospacing="0" w:after="0" w:afterAutospacing="0"/>
        <w:divId w:val="2023972188"/>
      </w:pPr>
    </w:p>
    <w:p w14:paraId="234AE167" w14:textId="4D69C94F" w:rsidR="007A212E" w:rsidRPr="001B1392" w:rsidRDefault="007A212E" w:rsidP="007213A2">
      <w:pPr>
        <w:pStyle w:val="NormalWeb"/>
        <w:spacing w:before="0" w:beforeAutospacing="0" w:after="0" w:afterAutospacing="0"/>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w:t>
      </w:r>
      <w:r w:rsidR="00FE3A17">
        <w:t>.</w:t>
      </w:r>
      <w:r w:rsidRPr="001B1392">
        <w:t xml:space="preserve"> </w:t>
      </w:r>
    </w:p>
    <w:p w14:paraId="1AE62EA4" w14:textId="77777777" w:rsidR="00FE3A17" w:rsidRDefault="00FE3A17" w:rsidP="00FE3A17">
      <w:pPr>
        <w:pStyle w:val="NormalWeb"/>
        <w:spacing w:before="0" w:beforeAutospacing="0" w:after="0" w:afterAutospacing="0"/>
        <w:divId w:val="2023972188"/>
      </w:pPr>
    </w:p>
    <w:p w14:paraId="026BB70D" w14:textId="0B980FB7" w:rsidR="007A212E" w:rsidRDefault="007A212E" w:rsidP="00FE3A17">
      <w:pPr>
        <w:pStyle w:val="NormalWeb"/>
        <w:spacing w:before="0" w:beforeAutospacing="0" w:after="0" w:afterAutospacing="0"/>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639F938E" w14:textId="77777777" w:rsidR="00FE3A17" w:rsidRPr="001B1392" w:rsidRDefault="00FE3A17" w:rsidP="007213A2">
      <w:pPr>
        <w:pStyle w:val="NormalWeb"/>
        <w:spacing w:before="0" w:beforeAutospacing="0" w:after="0" w:afterAutospacing="0"/>
        <w:divId w:val="2023972188"/>
      </w:pPr>
    </w:p>
    <w:p w14:paraId="795A2517" w14:textId="471A58EA" w:rsidR="007A212E" w:rsidRDefault="007A212E" w:rsidP="00FE3A17">
      <w:pPr>
        <w:pStyle w:val="NormalWeb"/>
        <w:spacing w:before="0" w:beforeAutospacing="0" w:after="0" w:afterAutospacing="0"/>
        <w:divId w:val="2023972188"/>
      </w:pPr>
      <w:r w:rsidRPr="001B1392">
        <w:t>When TSS is included in the model, it is a driving variable that is not in any way linked to the sediment bed unlike the inorganic sediments in the Sand-Silt-Clay model.</w:t>
      </w:r>
    </w:p>
    <w:p w14:paraId="58D1F162" w14:textId="77777777" w:rsidR="00FE3A17" w:rsidRPr="001B1392" w:rsidRDefault="00FE3A17" w:rsidP="007213A2">
      <w:pPr>
        <w:pStyle w:val="NormalWeb"/>
        <w:spacing w:before="0" w:beforeAutospacing="0" w:after="0" w:afterAutospacing="0"/>
        <w:divId w:val="2023972188"/>
      </w:pPr>
    </w:p>
    <w:p w14:paraId="33E55FA0" w14:textId="77777777" w:rsidR="007A212E" w:rsidRPr="001B1392" w:rsidRDefault="007A212E" w:rsidP="007213A2">
      <w:pPr>
        <w:pStyle w:val="Heading4"/>
        <w:keepNext/>
        <w:spacing w:before="0" w:beforeAutospacing="0" w:after="0" w:afterAutospacing="0"/>
        <w:divId w:val="1878350035"/>
        <w:rPr>
          <w:sz w:val="22"/>
        </w:rPr>
      </w:pPr>
      <w:bookmarkStart w:id="179" w:name="_Toc92890540"/>
      <w:bookmarkStart w:id="180" w:name="Sediment_Diagenesis"/>
      <w:r w:rsidRPr="001B1392">
        <w:rPr>
          <w:sz w:val="22"/>
        </w:rPr>
        <w:t>Sediment Diagenesis Model</w:t>
      </w:r>
      <w:bookmarkEnd w:id="179"/>
    </w:p>
    <w:bookmarkEnd w:id="180"/>
    <w:p w14:paraId="155D1D0B" w14:textId="77777777" w:rsidR="00FE3A17" w:rsidRDefault="00FE3A17" w:rsidP="000A1A7C">
      <w:pPr>
        <w:pStyle w:val="NormalWeb"/>
        <w:keepNext/>
        <w:spacing w:before="0" w:beforeAutospacing="0" w:after="0" w:afterAutospacing="0"/>
        <w:divId w:val="1878350035"/>
        <w:rPr>
          <w:color w:val="000000"/>
        </w:rPr>
      </w:pPr>
    </w:p>
    <w:p w14:paraId="01925C70" w14:textId="0926176B" w:rsidR="007A212E" w:rsidRPr="001B1392" w:rsidRDefault="007A212E" w:rsidP="007213A2">
      <w:pPr>
        <w:pStyle w:val="NormalWeb"/>
        <w:spacing w:before="0" w:beforeAutospacing="0" w:after="0" w:afterAutospacing="0"/>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proofErr w:type="spellStart"/>
      <w:r w:rsidR="001A5ED6">
        <w:rPr>
          <w:color w:val="000000"/>
        </w:rPr>
        <w:t>submodel</w:t>
      </w:r>
      <w:proofErr w:type="spellEnd"/>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46F52F09" w14:textId="77777777" w:rsidR="00FE3A17" w:rsidRDefault="00FE3A17" w:rsidP="00FE3A17">
      <w:pPr>
        <w:pStyle w:val="NormalWeb"/>
        <w:spacing w:before="0" w:beforeAutospacing="0" w:after="0" w:afterAutospacing="0"/>
        <w:divId w:val="1878350035"/>
        <w:rPr>
          <w:color w:val="000000"/>
        </w:rPr>
      </w:pPr>
    </w:p>
    <w:p w14:paraId="66F0E9F6" w14:textId="20D282EB" w:rsidR="007A212E" w:rsidRPr="001B1392" w:rsidRDefault="007A212E" w:rsidP="007213A2">
      <w:pPr>
        <w:pStyle w:val="NormalWeb"/>
        <w:spacing w:before="0" w:beforeAutospacing="0" w:after="0" w:afterAutospacing="0"/>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7213A2">
      <w:pPr>
        <w:numPr>
          <w:ilvl w:val="0"/>
          <w:numId w:val="16"/>
        </w:numPr>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7213A2">
      <w:pPr>
        <w:numPr>
          <w:ilvl w:val="0"/>
          <w:numId w:val="16"/>
        </w:numPr>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7213A2">
      <w:pPr>
        <w:numPr>
          <w:ilvl w:val="0"/>
          <w:numId w:val="16"/>
        </w:numPr>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7213A2">
      <w:pPr>
        <w:numPr>
          <w:ilvl w:val="0"/>
          <w:numId w:val="16"/>
        </w:numPr>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7213A2">
      <w:pPr>
        <w:numPr>
          <w:ilvl w:val="0"/>
          <w:numId w:val="16"/>
        </w:numPr>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7213A2">
      <w:pPr>
        <w:numPr>
          <w:ilvl w:val="0"/>
          <w:numId w:val="16"/>
        </w:numPr>
        <w:divId w:val="1878350035"/>
        <w:rPr>
          <w:color w:val="000000"/>
        </w:rPr>
      </w:pPr>
      <w:r w:rsidRPr="001B1392">
        <w:rPr>
          <w:rStyle w:val="Strong"/>
          <w:color w:val="000000"/>
        </w:rPr>
        <w:t>Bioavailable Silica</w:t>
      </w:r>
      <w:r w:rsidRPr="001B1392">
        <w:rPr>
          <w:color w:val="000000"/>
        </w:rPr>
        <w:t xml:space="preserve">:  modeled in Layer 2.  </w:t>
      </w:r>
    </w:p>
    <w:p w14:paraId="40EE61B1" w14:textId="41879222" w:rsidR="00465B74" w:rsidRDefault="0066438A" w:rsidP="00FE3A17">
      <w:pPr>
        <w:numPr>
          <w:ilvl w:val="0"/>
          <w:numId w:val="16"/>
        </w:numPr>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08FDFF31" w14:textId="006AB611" w:rsidR="00FE3A17" w:rsidRPr="00FE3A17" w:rsidRDefault="00FE3A17" w:rsidP="007213A2">
      <w:pPr>
        <w:numPr>
          <w:ilvl w:val="0"/>
          <w:numId w:val="16"/>
        </w:numPr>
        <w:divId w:val="1878350035"/>
        <w:rPr>
          <w:color w:val="000000"/>
        </w:rPr>
      </w:pPr>
      <w:r w:rsidRPr="00FE3A17">
        <w:rPr>
          <w:rStyle w:val="Strong"/>
          <w:b w:val="0"/>
          <w:bCs w:val="0"/>
          <w:color w:val="000000"/>
        </w:rPr>
        <w:t>Particulate Organic Matter (POM) variables</w:t>
      </w:r>
      <w:r w:rsidRPr="007213A2">
        <w:t>:</w:t>
      </w:r>
    </w:p>
    <w:p w14:paraId="1426999F"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1E86569B" w:rsidR="007A212E" w:rsidRPr="001B1392" w:rsidRDefault="007A212E" w:rsidP="007213A2">
      <w:pPr>
        <w:numPr>
          <w:ilvl w:val="0"/>
          <w:numId w:val="30"/>
        </w:numPr>
        <w:tabs>
          <w:tab w:val="clear" w:pos="720"/>
        </w:tabs>
        <w:ind w:left="1080"/>
        <w:divId w:val="1878350035"/>
        <w:rPr>
          <w:color w:val="000000"/>
        </w:rPr>
      </w:pPr>
      <w:r w:rsidRPr="001B1392">
        <w:rPr>
          <w:rStyle w:val="Strong"/>
          <w:color w:val="000000"/>
        </w:rPr>
        <w:t xml:space="preserve">POP </w:t>
      </w:r>
      <w:r w:rsidRPr="001B1392">
        <w:rPr>
          <w:color w:val="000000"/>
        </w:rPr>
        <w:t>(Particulate Organic Phosphate) in sediment: as with POC, three state variables to represent three reaction classes in the anaerobic layer</w:t>
      </w:r>
      <w:r w:rsidR="007213A2">
        <w:rPr>
          <w:color w:val="000000"/>
        </w:rPr>
        <w:t>.</w:t>
      </w:r>
      <w:r w:rsidRPr="001B1392">
        <w:rPr>
          <w:color w:val="000000"/>
        </w:rPr>
        <w:t xml:space="preserve"> </w:t>
      </w:r>
    </w:p>
    <w:p w14:paraId="7F5BB3C5" w14:textId="77777777" w:rsidR="007A212E" w:rsidRPr="001B1392" w:rsidRDefault="007A212E" w:rsidP="007213A2">
      <w:pPr>
        <w:numPr>
          <w:ilvl w:val="0"/>
          <w:numId w:val="16"/>
        </w:numPr>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06DF59E0" w14:textId="77777777" w:rsidR="00FE3A17" w:rsidRDefault="00FE3A17" w:rsidP="00FE3A17">
      <w:pPr>
        <w:pStyle w:val="NormalWeb"/>
        <w:spacing w:before="0" w:beforeAutospacing="0" w:after="0" w:afterAutospacing="0"/>
        <w:divId w:val="1878350035"/>
        <w:rPr>
          <w:color w:val="000000"/>
        </w:rPr>
      </w:pPr>
    </w:p>
    <w:p w14:paraId="7C0C8ABE" w14:textId="6A2A4676" w:rsidR="007A212E" w:rsidRDefault="007A212E" w:rsidP="00FE3A17">
      <w:pPr>
        <w:pStyle w:val="NormalWeb"/>
        <w:spacing w:before="0" w:beforeAutospacing="0" w:after="0" w:afterAutospacing="0"/>
        <w:divId w:val="1878350035"/>
        <w:rPr>
          <w:color w:val="000000"/>
        </w:rPr>
      </w:pPr>
      <w:r w:rsidRPr="001B1392">
        <w:rPr>
          <w:color w:val="000000"/>
        </w:rPr>
        <w:t xml:space="preserve">The sediment diagenesis model is relevant for </w:t>
      </w:r>
      <w:r w:rsidR="00A100D8" w:rsidRPr="001B1392">
        <w:rPr>
          <w:color w:val="000000"/>
        </w:rPr>
        <w:t xml:space="preserve">only </w:t>
      </w:r>
      <w:r w:rsidRPr="001B1392">
        <w:rPr>
          <w:color w:val="000000"/>
        </w:rPr>
        <w:t xml:space="preserve">depositional regimes.  No direct scour of </w:t>
      </w:r>
      <w:r w:rsidRPr="00A74B76">
        <w:rPr>
          <w:color w:val="000000"/>
        </w:rPr>
        <w:t>sediment from the sediment bed is modeled.</w:t>
      </w:r>
    </w:p>
    <w:p w14:paraId="0DA4F99A" w14:textId="77777777" w:rsidR="00FE3A17" w:rsidRPr="00A74B76" w:rsidRDefault="00FE3A17" w:rsidP="007213A2">
      <w:pPr>
        <w:pStyle w:val="NormalWeb"/>
        <w:spacing w:before="0" w:beforeAutospacing="0" w:after="0" w:afterAutospacing="0"/>
        <w:divId w:val="1878350035"/>
        <w:rPr>
          <w:color w:val="000000"/>
        </w:rPr>
      </w:pPr>
    </w:p>
    <w:p w14:paraId="083396BC" w14:textId="75CC6D4B" w:rsidR="0074502A" w:rsidRDefault="007B76B0" w:rsidP="00FE3A17">
      <w:pPr>
        <w:pStyle w:val="NormalWeb"/>
        <w:spacing w:before="0" w:beforeAutospacing="0" w:after="0" w:afterAutospacing="0"/>
        <w:divId w:val="1878350035"/>
        <w:rPr>
          <w:color w:val="000000"/>
        </w:rPr>
      </w:pPr>
      <w:r>
        <w:rPr>
          <w:color w:val="000000"/>
        </w:rPr>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w:t>
      </w:r>
      <w:commentRangeStart w:id="181"/>
      <w:r w:rsidR="00E2774B">
        <w:rPr>
          <w:color w:val="000000"/>
        </w:rPr>
        <w:t xml:space="preserve">More information about this option is available in Chapter 7 of the </w:t>
      </w:r>
      <w:r w:rsidR="000C1E82" w:rsidRPr="009C1344">
        <w:rPr>
          <w:color w:val="000000"/>
        </w:rPr>
        <w:t>Technical Documentation</w:t>
      </w:r>
      <w:commentRangeEnd w:id="181"/>
      <w:r w:rsidR="00FE3A17">
        <w:rPr>
          <w:rStyle w:val="CommentReference"/>
        </w:rPr>
        <w:commentReference w:id="181"/>
      </w:r>
      <w:r w:rsidR="00E2774B">
        <w:rPr>
          <w:color w:val="000000"/>
        </w:rPr>
        <w:t>.</w:t>
      </w:r>
    </w:p>
    <w:p w14:paraId="3E89C2E4" w14:textId="77777777" w:rsidR="00FE3A17" w:rsidRPr="009C1344" w:rsidRDefault="00FE3A17" w:rsidP="007213A2">
      <w:pPr>
        <w:pStyle w:val="NormalWeb"/>
        <w:spacing w:before="0" w:beforeAutospacing="0" w:after="0" w:afterAutospacing="0"/>
        <w:divId w:val="1878350035"/>
        <w:rPr>
          <w:b/>
          <w:color w:val="000000"/>
        </w:rPr>
      </w:pPr>
    </w:p>
    <w:p w14:paraId="3E2A5994" w14:textId="4C9637E7" w:rsidR="007A212E" w:rsidRDefault="007A212E" w:rsidP="007213A2">
      <w:pPr>
        <w:pStyle w:val="NormalWeb"/>
        <w:spacing w:before="0" w:beforeAutospacing="0" w:after="0" w:afterAutospacing="0"/>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t>
      </w:r>
      <w:r w:rsidR="00864648">
        <w:rPr>
          <w:color w:val="000000"/>
        </w:rPr>
        <w:t>except for</w:t>
      </w:r>
      <w:r w:rsidR="00465B74">
        <w:rPr>
          <w:color w:val="000000"/>
        </w:rPr>
        <w:t xml:space="preserve"> COD, are entered on the Diagenesis Model Setup screen</w:t>
      </w:r>
      <w:r w:rsidR="002D14F6">
        <w:rPr>
          <w:color w:val="000000"/>
        </w:rPr>
        <w:t>.</w:t>
      </w:r>
    </w:p>
    <w:p w14:paraId="79BB4DD7" w14:textId="220EB103" w:rsidR="00E61CF9" w:rsidRPr="001B1392" w:rsidRDefault="00E61CF9" w:rsidP="007213A2">
      <w:pPr>
        <w:pStyle w:val="NormalWeb"/>
        <w:spacing w:before="0" w:beforeAutospacing="0" w:after="0" w:afterAutospacing="0"/>
        <w:divId w:val="1878350035"/>
        <w:rPr>
          <w:color w:val="000000"/>
        </w:rPr>
      </w:pPr>
    </w:p>
    <w:p w14:paraId="21A63176" w14:textId="77777777" w:rsidR="007A212E" w:rsidRDefault="00465B74" w:rsidP="007213A2">
      <w:pPr>
        <w:pStyle w:val="NormalWeb"/>
        <w:spacing w:before="0" w:beforeAutospacing="0" w:after="0" w:afterAutospacing="0"/>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rsidP="007213A2">
      <w:pPr>
        <w:pStyle w:val="NormalWeb"/>
        <w:spacing w:before="0" w:beforeAutospacing="0" w:after="0" w:afterAutospacing="0"/>
        <w:divId w:val="1878350035"/>
        <w:rPr>
          <w:color w:val="000000"/>
        </w:rPr>
      </w:pPr>
    </w:p>
    <w:p w14:paraId="25394A8E" w14:textId="38A3D9EC" w:rsidR="007A212E" w:rsidRDefault="007A212E" w:rsidP="00FE3A17">
      <w:pPr>
        <w:pStyle w:val="NormalWeb"/>
        <w:spacing w:before="0" w:beforeAutospacing="0" w:after="0" w:afterAutospacing="0"/>
        <w:divId w:val="1878350035"/>
        <w:rPr>
          <w:color w:val="000000"/>
        </w:rPr>
      </w:pPr>
      <w:r w:rsidRPr="001B1392">
        <w:rPr>
          <w:color w:val="000000"/>
        </w:rPr>
        <w:lastRenderedPageBreak/>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w:t>
      </w:r>
      <w:commentRangeStart w:id="182"/>
      <w:commentRangeStart w:id="183"/>
      <w:r w:rsidRPr="001B1392">
        <w:rPr>
          <w:color w:val="000000"/>
        </w:rPr>
        <w:t>xcel spreadsheet (</w:t>
      </w:r>
      <w:r w:rsidRPr="001B1392">
        <w:rPr>
          <w:rStyle w:val="Strong"/>
          <w:color w:val="000000"/>
        </w:rPr>
        <w:t>AQUATOX_Sed_Bed_Inputs.xls</w:t>
      </w:r>
      <w:r w:rsidRPr="001B1392">
        <w:rPr>
          <w:color w:val="000000"/>
        </w:rPr>
        <w:t>) that is included in the Studies directory</w:t>
      </w:r>
      <w:commentRangeEnd w:id="182"/>
      <w:r w:rsidR="00BC4502">
        <w:rPr>
          <w:rStyle w:val="CommentReference"/>
        </w:rPr>
        <w:commentReference w:id="182"/>
      </w:r>
      <w:commentRangeEnd w:id="183"/>
      <w:r w:rsidR="000A1A7C">
        <w:rPr>
          <w:rStyle w:val="CommentReference"/>
        </w:rPr>
        <w:commentReference w:id="183"/>
      </w:r>
      <w:r w:rsidRPr="001B1392">
        <w:rPr>
          <w:color w:val="000000"/>
        </w:rPr>
        <w:t xml:space="preserve">.  This spreadsheet will convert data about the fraction organic carbon, depth, sediment density, </w:t>
      </w:r>
      <w:r w:rsidR="00BC4502">
        <w:rPr>
          <w:color w:val="000000"/>
        </w:rPr>
        <w:t xml:space="preserve">and </w:t>
      </w:r>
      <w:r w:rsidRPr="001B1392">
        <w:rPr>
          <w:color w:val="000000"/>
        </w:rPr>
        <w:t xml:space="preserve">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434A7918" w14:textId="77777777" w:rsidR="00BC4502" w:rsidRPr="001B1392" w:rsidRDefault="00BC4502" w:rsidP="007213A2">
      <w:pPr>
        <w:pStyle w:val="NormalWeb"/>
        <w:spacing w:before="0" w:beforeAutospacing="0" w:after="0" w:afterAutospacing="0"/>
        <w:divId w:val="1878350035"/>
        <w:rPr>
          <w:color w:val="000000"/>
        </w:rPr>
      </w:pPr>
    </w:p>
    <w:p w14:paraId="21EDF471" w14:textId="62672501" w:rsidR="007A212E" w:rsidRDefault="007A212E" w:rsidP="00FE3A17">
      <w:pPr>
        <w:pStyle w:val="NormalWeb"/>
        <w:spacing w:before="0" w:beforeAutospacing="0" w:after="0" w:afterAutospacing="0"/>
        <w:divId w:val="1878350035"/>
        <w:rPr>
          <w:color w:val="000000"/>
        </w:rPr>
      </w:pPr>
      <w:commentRangeStart w:id="184"/>
      <w:r w:rsidRPr="001B1392">
        <w:rPr>
          <w:color w:val="000000"/>
        </w:rPr>
        <w:t>For more information about the equations and concepts within the Sediment Diagenesis model, please see chapter 7 of the Technical Documentation.</w:t>
      </w:r>
      <w:commentRangeEnd w:id="184"/>
      <w:r w:rsidR="00BC4502">
        <w:rPr>
          <w:rStyle w:val="CommentReference"/>
        </w:rPr>
        <w:commentReference w:id="184"/>
      </w:r>
    </w:p>
    <w:p w14:paraId="2A0383B6" w14:textId="77777777" w:rsidR="00BC4502" w:rsidRPr="001B1392" w:rsidRDefault="00BC4502" w:rsidP="007213A2">
      <w:pPr>
        <w:pStyle w:val="NormalWeb"/>
        <w:spacing w:before="0" w:beforeAutospacing="0" w:after="0" w:afterAutospacing="0"/>
        <w:divId w:val="1878350035"/>
        <w:rPr>
          <w:color w:val="000000"/>
        </w:rPr>
      </w:pPr>
    </w:p>
    <w:p w14:paraId="40C75823" w14:textId="77777777" w:rsidR="007A212E" w:rsidRPr="001B1392" w:rsidRDefault="007A212E" w:rsidP="007213A2">
      <w:pPr>
        <w:pStyle w:val="Heading3"/>
        <w:keepNext/>
        <w:spacing w:before="0" w:beforeAutospacing="0" w:after="0" w:afterAutospacing="0"/>
        <w:divId w:val="1847205138"/>
        <w:rPr>
          <w:sz w:val="24"/>
          <w:szCs w:val="20"/>
        </w:rPr>
      </w:pPr>
      <w:bookmarkStart w:id="185" w:name="_Toc92890541"/>
      <w:r w:rsidRPr="001B1392">
        <w:rPr>
          <w:sz w:val="24"/>
          <w:szCs w:val="20"/>
        </w:rPr>
        <w:t>Model Calibration</w:t>
      </w:r>
      <w:bookmarkEnd w:id="185"/>
      <w:r w:rsidR="00616B11">
        <w:rPr>
          <w:sz w:val="24"/>
          <w:szCs w:val="20"/>
        </w:rPr>
        <w:t xml:space="preserve"> </w:t>
      </w:r>
    </w:p>
    <w:p w14:paraId="3CD7FDB2" w14:textId="77777777" w:rsidR="00BC4502" w:rsidRDefault="00BC4502" w:rsidP="00BC4502">
      <w:pPr>
        <w:pStyle w:val="NormalWeb"/>
        <w:keepNext/>
        <w:spacing w:before="0" w:beforeAutospacing="0" w:after="0" w:afterAutospacing="0"/>
        <w:divId w:val="1847205138"/>
      </w:pPr>
    </w:p>
    <w:p w14:paraId="3A8CFC53" w14:textId="63E0A99E" w:rsidR="007A212E" w:rsidRDefault="007A212E" w:rsidP="007213A2">
      <w:pPr>
        <w:pStyle w:val="NormalWeb"/>
        <w:spacing w:before="0" w:beforeAutospacing="0" w:after="0" w:afterAutospacing="0"/>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508A3D86" w14:textId="77777777" w:rsidR="00BC4502" w:rsidRPr="001B1392" w:rsidRDefault="00BC4502" w:rsidP="007213A2">
      <w:pPr>
        <w:pStyle w:val="NormalWeb"/>
        <w:keepNext/>
        <w:spacing w:before="0" w:beforeAutospacing="0" w:after="0" w:afterAutospacing="0"/>
        <w:divId w:val="1847205138"/>
      </w:pPr>
    </w:p>
    <w:p w14:paraId="457DB3E3" w14:textId="052E7F70" w:rsidR="007A212E" w:rsidRDefault="007A212E" w:rsidP="00BC4502">
      <w:pPr>
        <w:pStyle w:val="NormalWeb"/>
        <w:spacing w:before="0" w:beforeAutospacing="0" w:after="0" w:afterAutospacing="0"/>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63DBA42E" w14:textId="77777777" w:rsidR="00BC4502" w:rsidRPr="001B1392" w:rsidRDefault="00BC4502" w:rsidP="007213A2">
      <w:pPr>
        <w:pStyle w:val="NormalWeb"/>
        <w:spacing w:before="0" w:beforeAutospacing="0" w:after="0" w:afterAutospacing="0"/>
        <w:divId w:val="1847205138"/>
      </w:pPr>
    </w:p>
    <w:p w14:paraId="026AE7A1" w14:textId="474963DA" w:rsidR="007A212E" w:rsidRDefault="007A212E" w:rsidP="00BC4502">
      <w:pPr>
        <w:pStyle w:val="NormalWeb"/>
        <w:spacing w:before="0" w:beforeAutospacing="0" w:after="0" w:afterAutospacing="0"/>
        <w:divId w:val="1847205138"/>
      </w:pPr>
      <w:r w:rsidRPr="001B1392">
        <w:t xml:space="preserve">Calibration can be like trying to solve a puzzle.  It requires creative thought and a real understanding of why the model is behaving </w:t>
      </w:r>
      <w:r w:rsidR="00A703AE">
        <w:t>the way</w:t>
      </w:r>
      <w:r w:rsidR="00A703AE" w:rsidRPr="001B1392">
        <w:t xml:space="preserve"> </w:t>
      </w:r>
      <w:r w:rsidRPr="001B1392">
        <w:t xml:space="preserve">it is.  </w:t>
      </w:r>
    </w:p>
    <w:p w14:paraId="1D9556C5" w14:textId="77777777" w:rsidR="00BC4502" w:rsidRPr="001B1392" w:rsidRDefault="00BC4502" w:rsidP="007213A2">
      <w:pPr>
        <w:pStyle w:val="NormalWeb"/>
        <w:spacing w:before="0" w:beforeAutospacing="0" w:after="0" w:afterAutospacing="0"/>
        <w:divId w:val="1847205138"/>
      </w:pPr>
    </w:p>
    <w:p w14:paraId="5A44CEFF" w14:textId="73C2B3E0" w:rsidR="007A212E" w:rsidRDefault="007A212E" w:rsidP="00BC4502">
      <w:pPr>
        <w:pStyle w:val="NormalWeb"/>
        <w:spacing w:before="0" w:beforeAutospacing="0" w:after="0" w:afterAutospacing="0"/>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this category does not persist in model results</w:t>
      </w:r>
      <w:r w:rsidR="00584453">
        <w:t>,</w:t>
      </w:r>
      <w:r w:rsidRPr="001B1392">
        <w:t xml:space="preserve"> then </w:t>
      </w:r>
      <w:r w:rsidR="0066438A">
        <w:t xml:space="preserve">a </w:t>
      </w:r>
      <w:commentRangeStart w:id="186"/>
      <w:commentRangeStart w:id="187"/>
      <w:r w:rsidRPr="001B1392">
        <w:t>re</w:t>
      </w:r>
      <w:r w:rsidR="0066438A">
        <w:t>-</w:t>
      </w:r>
      <w:r w:rsidRPr="001B1392">
        <w:t>specification</w:t>
      </w:r>
      <w:commentRangeEnd w:id="186"/>
      <w:r w:rsidR="00584453">
        <w:rPr>
          <w:rStyle w:val="CommentReference"/>
        </w:rPr>
        <w:commentReference w:id="186"/>
      </w:r>
      <w:commentRangeEnd w:id="187"/>
      <w:r w:rsidR="000A1A7C">
        <w:rPr>
          <w:rStyle w:val="CommentReference"/>
        </w:rPr>
        <w:commentReference w:id="187"/>
      </w:r>
      <w:r w:rsidRPr="001B1392">
        <w:t xml:space="preserve">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20730C29" w14:textId="77777777" w:rsidR="00BC4502" w:rsidRPr="001B1392" w:rsidRDefault="00BC4502" w:rsidP="007213A2">
      <w:pPr>
        <w:pStyle w:val="NormalWeb"/>
        <w:spacing w:before="0" w:beforeAutospacing="0" w:after="0" w:afterAutospacing="0"/>
        <w:divId w:val="1847205138"/>
      </w:pPr>
    </w:p>
    <w:p w14:paraId="1CC5FFBB" w14:textId="3F253CCE" w:rsidR="007A212E" w:rsidRDefault="007721C8" w:rsidP="00BC4502">
      <w:pPr>
        <w:pStyle w:val="NormalWeb"/>
        <w:spacing w:before="0" w:beforeAutospacing="0" w:after="0" w:afterAutospacing="0"/>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129A794A" w14:textId="77777777" w:rsidR="00BC4502" w:rsidRPr="001B1392" w:rsidRDefault="00BC4502" w:rsidP="007213A2">
      <w:pPr>
        <w:pStyle w:val="NormalWeb"/>
        <w:spacing w:before="0" w:beforeAutospacing="0" w:after="0" w:afterAutospacing="0"/>
        <w:divId w:val="1847205138"/>
      </w:pPr>
    </w:p>
    <w:p w14:paraId="72F07369"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plants:</w:t>
      </w:r>
    </w:p>
    <w:p w14:paraId="0D88721E" w14:textId="77777777" w:rsidR="007A212E" w:rsidRPr="001B1392" w:rsidRDefault="007A212E" w:rsidP="007213A2">
      <w:pPr>
        <w:numPr>
          <w:ilvl w:val="0"/>
          <w:numId w:val="17"/>
        </w:numPr>
        <w:divId w:val="1847205138"/>
      </w:pPr>
      <w:r w:rsidRPr="001B1392">
        <w:t xml:space="preserve">Algae are differentiated on basis of: </w:t>
      </w:r>
    </w:p>
    <w:p w14:paraId="468E9CD3" w14:textId="77777777" w:rsidR="007A212E" w:rsidRPr="001B1392" w:rsidRDefault="007A212E" w:rsidP="007213A2">
      <w:pPr>
        <w:numPr>
          <w:ilvl w:val="1"/>
          <w:numId w:val="17"/>
        </w:numPr>
        <w:divId w:val="1847205138"/>
      </w:pPr>
      <w:r w:rsidRPr="001B1392">
        <w:t xml:space="preserve">nutrient half-saturation values (P half-saturation and N half-saturation) </w:t>
      </w:r>
    </w:p>
    <w:p w14:paraId="68231FC5" w14:textId="77777777" w:rsidR="007A212E" w:rsidRPr="001B1392" w:rsidRDefault="007A212E" w:rsidP="007213A2">
      <w:pPr>
        <w:numPr>
          <w:ilvl w:val="1"/>
          <w:numId w:val="17"/>
        </w:numPr>
        <w:divId w:val="1847205138"/>
      </w:pPr>
      <w:r w:rsidRPr="001B1392">
        <w:t xml:space="preserve">light saturation values (Light Saturation or Adaptive Light option), and </w:t>
      </w:r>
    </w:p>
    <w:p w14:paraId="2686AF98" w14:textId="77777777" w:rsidR="007A212E" w:rsidRPr="001B1392" w:rsidRDefault="007A212E" w:rsidP="007213A2">
      <w:pPr>
        <w:numPr>
          <w:ilvl w:val="1"/>
          <w:numId w:val="17"/>
        </w:numPr>
        <w:divId w:val="1847205138"/>
      </w:pPr>
      <w:r w:rsidRPr="001B1392">
        <w:t>maximum photosynthetic rate (</w:t>
      </w:r>
      <w:proofErr w:type="spellStart"/>
      <w:r w:rsidRPr="001B1392">
        <w:t>PMax</w:t>
      </w:r>
      <w:proofErr w:type="spellEnd"/>
      <w:r w:rsidRPr="001B1392">
        <w:t>).</w:t>
      </w:r>
    </w:p>
    <w:p w14:paraId="180B2AB2" w14:textId="77777777" w:rsidR="007A212E" w:rsidRPr="001B1392" w:rsidRDefault="007A212E" w:rsidP="007213A2">
      <w:pPr>
        <w:numPr>
          <w:ilvl w:val="0"/>
          <w:numId w:val="17"/>
        </w:numPr>
        <w:divId w:val="1847205138"/>
      </w:pPr>
      <w:r w:rsidRPr="001B1392">
        <w:t xml:space="preserve">Phytoplankton sedimentation rates differ between running and standing water. </w:t>
      </w:r>
    </w:p>
    <w:p w14:paraId="7F71A549" w14:textId="77777777" w:rsidR="007A212E" w:rsidRDefault="007A212E" w:rsidP="007213A2">
      <w:pPr>
        <w:numPr>
          <w:ilvl w:val="0"/>
          <w:numId w:val="17"/>
        </w:numPr>
        <w:divId w:val="1847205138"/>
      </w:pPr>
      <w:r w:rsidRPr="001B1392">
        <w:t xml:space="preserve">Some parameters are fairly site-specific, probably due to adaptation by the algae:  </w:t>
      </w:r>
      <w:r w:rsidR="007721C8">
        <w:t>T</w:t>
      </w:r>
      <w:r w:rsidRPr="001B1392">
        <w:t>hese include critical force for periphyton scour (</w:t>
      </w:r>
      <w:proofErr w:type="spellStart"/>
      <w:r w:rsidRPr="001B1392">
        <w:t>FCrit</w:t>
      </w:r>
      <w:proofErr w:type="spellEnd"/>
      <w:r w:rsidRPr="001B1392">
        <w:t>) and optimum temperature (</w:t>
      </w:r>
      <w:proofErr w:type="spellStart"/>
      <w:r w:rsidRPr="001B1392">
        <w:t>TOpt</w:t>
      </w:r>
      <w:proofErr w:type="spellEnd"/>
      <w:r w:rsidRPr="001B1392">
        <w:t>).</w:t>
      </w:r>
    </w:p>
    <w:p w14:paraId="45DECB51" w14:textId="77777777" w:rsidR="00270B6C" w:rsidRDefault="00270B6C" w:rsidP="007213A2">
      <w:pPr>
        <w:numPr>
          <w:ilvl w:val="0"/>
          <w:numId w:val="17"/>
        </w:numPr>
        <w:divId w:val="1847205138"/>
      </w:pPr>
      <w:r w:rsidRPr="00270B6C">
        <w:t>AQUATOX biotic state variables are quite sensitive to temperature parameters.  These parameters include “optimal temperature,” “maximum temperature,” and “temperature response slope.”</w:t>
      </w:r>
    </w:p>
    <w:p w14:paraId="0F2ACE8D" w14:textId="21E21CF5" w:rsidR="00270B6C" w:rsidRDefault="00270B6C" w:rsidP="00BC4502">
      <w:pPr>
        <w:numPr>
          <w:ilvl w:val="0"/>
          <w:numId w:val="17"/>
        </w:numPr>
        <w:divId w:val="1847205138"/>
      </w:pPr>
      <w:r w:rsidRPr="00270B6C">
        <w:t>“Percent lost in slough event” is a sensitive parameter for periphyton biomass.</w:t>
      </w:r>
    </w:p>
    <w:p w14:paraId="7A7D9760" w14:textId="77777777" w:rsidR="00BC4502" w:rsidRDefault="00BC4502" w:rsidP="007213A2">
      <w:pPr>
        <w:divId w:val="1847205138"/>
      </w:pPr>
    </w:p>
    <w:p w14:paraId="7842AED1" w14:textId="77777777" w:rsidR="007A212E" w:rsidRPr="001B1392" w:rsidRDefault="007A212E" w:rsidP="007213A2">
      <w:pPr>
        <w:pStyle w:val="NormalWeb"/>
        <w:spacing w:before="0" w:beforeAutospacing="0" w:after="0" w:afterAutospacing="0"/>
        <w:divId w:val="1847205138"/>
      </w:pPr>
      <w:r w:rsidRPr="001B1392">
        <w:rPr>
          <w:rStyle w:val="Strong"/>
        </w:rPr>
        <w:t>Some notes about calibrating animals:</w:t>
      </w:r>
    </w:p>
    <w:p w14:paraId="31397F96" w14:textId="77777777" w:rsidR="007A212E" w:rsidRDefault="007A212E" w:rsidP="007213A2">
      <w:pPr>
        <w:numPr>
          <w:ilvl w:val="0"/>
          <w:numId w:val="18"/>
        </w:numPr>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7213A2">
      <w:pPr>
        <w:numPr>
          <w:ilvl w:val="0"/>
          <w:numId w:val="18"/>
        </w:numPr>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7213A2">
      <w:pPr>
        <w:numPr>
          <w:ilvl w:val="0"/>
          <w:numId w:val="18"/>
        </w:numPr>
        <w:divId w:val="2075616574"/>
      </w:pPr>
      <w:r w:rsidRPr="001B1392">
        <w:lastRenderedPageBreak/>
        <w:t xml:space="preserve">Biomass predictions are </w:t>
      </w:r>
      <w:r w:rsidR="00C97466">
        <w:t xml:space="preserve">generally </w:t>
      </w:r>
      <w:r w:rsidRPr="001B1392">
        <w:t>sensitive to "Maximum Consumption" rate and "Endogenous Respiration" rates when not calculated based on weight (</w:t>
      </w:r>
      <w:proofErr w:type="spellStart"/>
      <w:r w:rsidRPr="001B1392">
        <w:t>allometrics</w:t>
      </w:r>
      <w:proofErr w:type="spellEnd"/>
      <w:r w:rsidRPr="001B1392">
        <w:t>);</w:t>
      </w:r>
      <w:r w:rsidR="00270B6C">
        <w:t xml:space="preserve"> when allometric formulations are used, the model is sensitive to those parameters.</w:t>
      </w:r>
    </w:p>
    <w:p w14:paraId="74245F04" w14:textId="0FAF42BA" w:rsidR="007A212E" w:rsidRPr="001B1392" w:rsidRDefault="007A212E" w:rsidP="007213A2">
      <w:pPr>
        <w:numPr>
          <w:ilvl w:val="0"/>
          <w:numId w:val="18"/>
        </w:numPr>
        <w:divId w:val="635988992"/>
      </w:pPr>
      <w:r w:rsidRPr="001B1392">
        <w:t>Mortality is often a site-specific response and is therefore subject to calibration</w:t>
      </w:r>
      <w:r w:rsidR="00BC4502">
        <w:t>.</w:t>
      </w:r>
    </w:p>
    <w:p w14:paraId="325E20C7" w14:textId="32054BB2" w:rsidR="007A212E" w:rsidRPr="001B1392" w:rsidRDefault="007A212E" w:rsidP="007213A2">
      <w:pPr>
        <w:numPr>
          <w:ilvl w:val="0"/>
          <w:numId w:val="18"/>
        </w:numPr>
        <w:divId w:val="1837770076"/>
      </w:pPr>
      <w:r w:rsidRPr="001B1392">
        <w:t>The optimum temperature can have a significant effect on biomass computations</w:t>
      </w:r>
      <w:r w:rsidR="00BC4502">
        <w:t>.</w:t>
      </w:r>
    </w:p>
    <w:p w14:paraId="601C43BD" w14:textId="2F95C9F4" w:rsidR="007A212E" w:rsidRDefault="007A212E" w:rsidP="007213A2">
      <w:pPr>
        <w:numPr>
          <w:ilvl w:val="0"/>
          <w:numId w:val="18"/>
        </w:numPr>
        <w:divId w:val="1135223887"/>
      </w:pPr>
      <w:r w:rsidRPr="001B1392">
        <w:t>The minimum prey for feeding affects the efficiency of foraging behavior</w:t>
      </w:r>
      <w:r w:rsidR="00BC4502">
        <w:t>.</w:t>
      </w:r>
    </w:p>
    <w:p w14:paraId="21EB7C8D" w14:textId="77777777" w:rsidR="00BC4502" w:rsidRDefault="00BC4502" w:rsidP="00BC4502">
      <w:pPr>
        <w:divId w:val="1135223887"/>
      </w:pPr>
    </w:p>
    <w:p w14:paraId="375F9482" w14:textId="005D9A0C" w:rsidR="00691DD7" w:rsidRPr="00691DD7" w:rsidRDefault="00691DD7" w:rsidP="007213A2">
      <w:pPr>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BC4502">
      <w:pPr>
        <w:divId w:val="1135223887"/>
      </w:pPr>
      <w:r w:rsidRPr="0037712A">
        <w:t>EPA, 2009. AQUATOX Technical Note 1, A Calibrated Parameter Set for Simulation of Algae in Shallow Rivers, EPA-823-R-09-003 February 2009</w:t>
      </w:r>
    </w:p>
    <w:p w14:paraId="13320103" w14:textId="77777777" w:rsidR="00BC4502" w:rsidRDefault="00BC4502" w:rsidP="00BC4502">
      <w:pPr>
        <w:divId w:val="1135223887"/>
      </w:pPr>
    </w:p>
    <w:p w14:paraId="38D8318E" w14:textId="77019805" w:rsidR="00691DD7" w:rsidRDefault="00691DD7" w:rsidP="00BC4502">
      <w:pPr>
        <w:divId w:val="1135223887"/>
      </w:pPr>
      <w:commentRangeStart w:id="188"/>
      <w:r>
        <w:t>Also see Section 2.6 on "Calibration and Validation" in the AQUATOX Technical Documentation and Section 2.4 on Sensitivity Analysis.</w:t>
      </w:r>
      <w:commentRangeEnd w:id="188"/>
      <w:r w:rsidR="00584453">
        <w:rPr>
          <w:rStyle w:val="CommentReference"/>
        </w:rPr>
        <w:commentReference w:id="188"/>
      </w:r>
    </w:p>
    <w:p w14:paraId="5F71C5C0" w14:textId="77777777" w:rsidR="00BC4502" w:rsidRPr="00691DD7" w:rsidRDefault="00BC4502" w:rsidP="007213A2">
      <w:pPr>
        <w:divId w:val="1135223887"/>
        <w:rPr>
          <w:rFonts w:ascii="Times New Roman" w:hAnsi="Times New Roman" w:cs="Times New Roman"/>
          <w:sz w:val="24"/>
          <w:szCs w:val="24"/>
        </w:rPr>
      </w:pPr>
    </w:p>
    <w:p w14:paraId="58F1EB20" w14:textId="77777777" w:rsidR="007A212E" w:rsidRPr="001B1392" w:rsidRDefault="007A212E" w:rsidP="007213A2">
      <w:pPr>
        <w:pStyle w:val="Heading3"/>
        <w:spacing w:before="0" w:beforeAutospacing="0" w:after="0" w:afterAutospacing="0"/>
        <w:divId w:val="126703288"/>
        <w:rPr>
          <w:sz w:val="24"/>
          <w:szCs w:val="20"/>
        </w:rPr>
      </w:pPr>
      <w:bookmarkStart w:id="189" w:name="_Toc92890542"/>
      <w:r w:rsidRPr="001B1392">
        <w:rPr>
          <w:sz w:val="24"/>
          <w:szCs w:val="20"/>
        </w:rPr>
        <w:t>Model Validation</w:t>
      </w:r>
      <w:bookmarkEnd w:id="189"/>
    </w:p>
    <w:p w14:paraId="07C17958" w14:textId="77777777" w:rsidR="00584453" w:rsidRDefault="00584453" w:rsidP="00584453">
      <w:pPr>
        <w:pStyle w:val="NormalWeb"/>
        <w:spacing w:before="0" w:beforeAutospacing="0" w:after="0" w:afterAutospacing="0"/>
        <w:divId w:val="126703288"/>
      </w:pPr>
    </w:p>
    <w:p w14:paraId="53D622F5" w14:textId="3E6E33FC" w:rsidR="007A212E" w:rsidRDefault="007A212E" w:rsidP="00584453">
      <w:pPr>
        <w:pStyle w:val="NormalWeb"/>
        <w:spacing w:before="0" w:beforeAutospacing="0" w:after="0" w:afterAutospacing="0"/>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24CD1C98" w14:textId="77777777" w:rsidR="00584453" w:rsidRPr="001B1392" w:rsidRDefault="00584453" w:rsidP="007213A2">
      <w:pPr>
        <w:pStyle w:val="NormalWeb"/>
        <w:spacing w:before="0" w:beforeAutospacing="0" w:after="0" w:afterAutospacing="0"/>
        <w:divId w:val="126703288"/>
      </w:pPr>
    </w:p>
    <w:p w14:paraId="59080644" w14:textId="4586A262" w:rsidR="007A212E" w:rsidRPr="001B1392" w:rsidRDefault="007A212E" w:rsidP="007213A2">
      <w:pPr>
        <w:pStyle w:val="NormalWeb"/>
        <w:spacing w:before="0" w:beforeAutospacing="0" w:after="0" w:afterAutospacing="0"/>
        <w:divId w:val="126703288"/>
      </w:pPr>
      <w:r w:rsidRPr="001B1392">
        <w:t>Model validation can consist of extrapolating the model</w:t>
      </w:r>
      <w:r w:rsidR="00584453">
        <w:t xml:space="preserve"> to one of the following:</w:t>
      </w:r>
    </w:p>
    <w:p w14:paraId="23E542CF" w14:textId="79E2C783" w:rsidR="007A212E" w:rsidRPr="001B1392" w:rsidRDefault="00584453" w:rsidP="007213A2">
      <w:pPr>
        <w:numPr>
          <w:ilvl w:val="0"/>
          <w:numId w:val="19"/>
        </w:numPr>
        <w:divId w:val="126703288"/>
      </w:pPr>
      <w:r>
        <w:t>N</w:t>
      </w:r>
      <w:r w:rsidR="007A212E" w:rsidRPr="001B1392">
        <w:t xml:space="preserve">ew time-periods, </w:t>
      </w:r>
    </w:p>
    <w:p w14:paraId="2D40CC74" w14:textId="1BC3905D" w:rsidR="007A212E" w:rsidRPr="001B1392" w:rsidRDefault="00584453" w:rsidP="007213A2">
      <w:pPr>
        <w:numPr>
          <w:ilvl w:val="0"/>
          <w:numId w:val="19"/>
        </w:numPr>
        <w:divId w:val="126703288"/>
      </w:pPr>
      <w:r>
        <w:t>N</w:t>
      </w:r>
      <w:r w:rsidR="007A212E" w:rsidRPr="001B1392">
        <w:t xml:space="preserve">ew sites and exposure conditions, </w:t>
      </w:r>
      <w:r w:rsidR="00A614E9">
        <w:t>or</w:t>
      </w:r>
    </w:p>
    <w:p w14:paraId="29F03C08" w14:textId="620AF9F0" w:rsidR="007A212E" w:rsidRPr="001B1392" w:rsidRDefault="00584453" w:rsidP="007213A2">
      <w:pPr>
        <w:numPr>
          <w:ilvl w:val="0"/>
          <w:numId w:val="19"/>
        </w:numPr>
        <w:divId w:val="126703288"/>
      </w:pPr>
      <w:r>
        <w:t>D</w:t>
      </w:r>
      <w:r w:rsidR="007A212E" w:rsidRPr="001B1392">
        <w:t xml:space="preserve">ifferent chemicals. </w:t>
      </w:r>
    </w:p>
    <w:p w14:paraId="7E5D8BA1" w14:textId="77777777" w:rsidR="00584453" w:rsidRDefault="00584453" w:rsidP="00584453">
      <w:pPr>
        <w:pStyle w:val="NormalWeb"/>
        <w:spacing w:before="0" w:beforeAutospacing="0" w:after="0" w:afterAutospacing="0"/>
        <w:divId w:val="126703288"/>
      </w:pPr>
    </w:p>
    <w:p w14:paraId="003BDA19" w14:textId="2458D12E" w:rsidR="007A212E" w:rsidRPr="001B1392" w:rsidRDefault="007A212E" w:rsidP="007213A2">
      <w:pPr>
        <w:pStyle w:val="NormalWeb"/>
        <w:spacing w:before="0" w:beforeAutospacing="0" w:after="0" w:afterAutospacing="0"/>
        <w:divId w:val="126703288"/>
      </w:pPr>
      <w:r w:rsidRPr="001B1392">
        <w:t xml:space="preserve">Model validation exercises are often defined by, or limited by, the data available for validation.  </w:t>
      </w:r>
    </w:p>
    <w:p w14:paraId="132AA6BC" w14:textId="5053EB14" w:rsidR="007A212E" w:rsidRDefault="007A212E" w:rsidP="007213A2">
      <w:pPr>
        <w:pStyle w:val="NormalWeb"/>
        <w:spacing w:before="0" w:beforeAutospacing="0" w:after="0" w:afterAutospacing="0"/>
        <w:divId w:val="126703288"/>
      </w:pPr>
      <w:r w:rsidRPr="001B1392">
        <w:t>If a model validation is not successful</w:t>
      </w:r>
      <w:r w:rsidR="00584453">
        <w:t>,</w:t>
      </w:r>
      <w:r w:rsidRPr="001B1392">
        <w:t xml:space="preserve">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730E2228" w14:textId="77777777" w:rsidR="00584453" w:rsidRDefault="00584453" w:rsidP="00584453">
      <w:pPr>
        <w:divId w:val="126703288"/>
      </w:pPr>
    </w:p>
    <w:p w14:paraId="664B2FDF" w14:textId="004146FB" w:rsidR="00691DD7" w:rsidRDefault="00691DD7" w:rsidP="00584453">
      <w:pPr>
        <w:divId w:val="126703288"/>
      </w:pPr>
      <w:commentRangeStart w:id="190"/>
      <w:r>
        <w:t>Also see Section 2.6 on "Calibration and Validation" in the AQUATOX Technical Documentation.</w:t>
      </w:r>
      <w:commentRangeEnd w:id="190"/>
      <w:r w:rsidR="00584453">
        <w:rPr>
          <w:rStyle w:val="CommentReference"/>
        </w:rPr>
        <w:commentReference w:id="190"/>
      </w:r>
    </w:p>
    <w:p w14:paraId="634CB4C4" w14:textId="77777777" w:rsidR="00584453" w:rsidRPr="00691DD7" w:rsidRDefault="00584453" w:rsidP="007213A2">
      <w:pPr>
        <w:divId w:val="126703288"/>
        <w:rPr>
          <w:rFonts w:ascii="Times New Roman" w:hAnsi="Times New Roman" w:cs="Times New Roman"/>
          <w:sz w:val="24"/>
          <w:szCs w:val="24"/>
        </w:rPr>
      </w:pPr>
    </w:p>
    <w:p w14:paraId="4263540A" w14:textId="77777777" w:rsidR="005271F2" w:rsidRDefault="005271F2" w:rsidP="005271F2">
      <w:pPr>
        <w:pStyle w:val="Heading2"/>
        <w:rPr>
          <w:color w:val="000000"/>
          <w:sz w:val="28"/>
          <w:szCs w:val="20"/>
        </w:rPr>
      </w:pPr>
      <w:bookmarkStart w:id="191" w:name="_Toc92890545"/>
      <w:bookmarkStart w:id="192" w:name="_Toc92890543"/>
      <w:bookmarkStart w:id="193" w:name="Multi_Segment_Runs"/>
      <w:r>
        <w:rPr>
          <w:color w:val="000000"/>
          <w:sz w:val="28"/>
          <w:szCs w:val="20"/>
        </w:rPr>
        <w:t>Multi-Segment Runs</w:t>
      </w:r>
      <w:bookmarkEnd w:id="192"/>
    </w:p>
    <w:bookmarkEnd w:id="193"/>
    <w:p w14:paraId="779BEC3B" w14:textId="77777777" w:rsidR="005271F2" w:rsidRDefault="005271F2" w:rsidP="005271F2">
      <w:r>
        <w:t>AQUATOX.NET contains the capability to link multiple segments based on USGS COMIDs</w:t>
      </w:r>
      <w:r>
        <w:rPr>
          <w:rStyle w:val="FootnoteReference"/>
        </w:rPr>
        <w:footnoteReference w:id="1"/>
      </w:r>
      <w:r>
        <w:t>, data from USGS regarding stream-flow networks, and using water flows from the National Water Model.  The general sequential process of running a multi-segment model is as follows.</w:t>
      </w:r>
    </w:p>
    <w:p w14:paraId="33C28327" w14:textId="77777777" w:rsidR="005271F2" w:rsidRDefault="005271F2" w:rsidP="005271F2"/>
    <w:p w14:paraId="482E426A" w14:textId="77777777" w:rsidR="005271F2" w:rsidRDefault="005271F2" w:rsidP="005271F2">
      <w:pPr>
        <w:pStyle w:val="ListParagraph"/>
        <w:numPr>
          <w:ilvl w:val="0"/>
          <w:numId w:val="31"/>
        </w:numPr>
      </w:pPr>
      <w:r>
        <w:rPr>
          <w:b/>
          <w:bCs/>
        </w:rPr>
        <w:t xml:space="preserve">Select </w:t>
      </w:r>
      <w:r w:rsidRPr="00017271">
        <w:rPr>
          <w:b/>
          <w:bCs/>
        </w:rPr>
        <w:t>Base JSON:</w:t>
      </w:r>
      <w:r>
        <w:t xml:space="preserve"> Select a 0-D simulation to serve as the basis for this multi-segment model</w:t>
      </w:r>
    </w:p>
    <w:p w14:paraId="31B6AEC8" w14:textId="77777777" w:rsidR="005271F2" w:rsidRDefault="005271F2" w:rsidP="005271F2">
      <w:pPr>
        <w:pStyle w:val="ListParagraph"/>
        <w:numPr>
          <w:ilvl w:val="0"/>
          <w:numId w:val="31"/>
        </w:numPr>
      </w:pPr>
      <w:r w:rsidRPr="00017271">
        <w:rPr>
          <w:b/>
          <w:bCs/>
        </w:rPr>
        <w:t>Read Stream Network:</w:t>
      </w:r>
      <w:r>
        <w:t xml:space="preserve"> Specify a stream location and read data from web services to characterize a 2-D network that will be plotted by the interface in map and flowchart form.</w:t>
      </w:r>
    </w:p>
    <w:p w14:paraId="485BF311" w14:textId="77777777" w:rsidR="005271F2" w:rsidRDefault="005271F2" w:rsidP="005271F2">
      <w:pPr>
        <w:pStyle w:val="ListParagraph"/>
        <w:numPr>
          <w:ilvl w:val="0"/>
          <w:numId w:val="31"/>
        </w:numPr>
      </w:pPr>
      <w:r>
        <w:rPr>
          <w:b/>
          <w:bCs/>
        </w:rPr>
        <w:t xml:space="preserve">Create Linked Inputs:  </w:t>
      </w:r>
      <w:r>
        <w:t>This procedure takes the base 0-D simulation and propagates it across the stream network.  In addition, segment-to-segment water flows are read from web service using data from the National Water Model.</w:t>
      </w:r>
    </w:p>
    <w:p w14:paraId="0A88A6CD" w14:textId="77777777" w:rsidR="005271F2" w:rsidRDefault="005271F2" w:rsidP="005271F2">
      <w:pPr>
        <w:pStyle w:val="ListParagraph"/>
        <w:numPr>
          <w:ilvl w:val="0"/>
          <w:numId w:val="31"/>
        </w:numPr>
      </w:pPr>
      <w:r>
        <w:rPr>
          <w:b/>
          <w:bCs/>
        </w:rPr>
        <w:t xml:space="preserve">Edit Model Inputs:  </w:t>
      </w:r>
      <w:r>
        <w:t xml:space="preserve">Clicking on a single river segment on the map will bring you to all segment-specific inputs that can be edited.  In additional, a general “overland flow” </w:t>
      </w:r>
      <w:r>
        <w:lastRenderedPageBreak/>
        <w:t>interface is available from the multi-segment window to specify additional non-point source loadings.</w:t>
      </w:r>
    </w:p>
    <w:p w14:paraId="3773AEDC" w14:textId="77777777" w:rsidR="005271F2" w:rsidRDefault="005271F2" w:rsidP="005271F2">
      <w:pPr>
        <w:pStyle w:val="ListParagraph"/>
        <w:numPr>
          <w:ilvl w:val="0"/>
          <w:numId w:val="31"/>
        </w:numPr>
      </w:pPr>
      <w:r>
        <w:rPr>
          <w:b/>
          <w:bCs/>
        </w:rPr>
        <w:t>Run the Model:</w:t>
      </w:r>
      <w:r>
        <w:t xml:space="preserve"> After setup is complete, the model will integrate each of the segments, solving results for all up-river segments and passing model results down into down-river segments.  </w:t>
      </w:r>
    </w:p>
    <w:p w14:paraId="6C080416" w14:textId="77777777" w:rsidR="005271F2" w:rsidRDefault="005271F2" w:rsidP="005271F2">
      <w:pPr>
        <w:pStyle w:val="ListParagraph"/>
        <w:numPr>
          <w:ilvl w:val="0"/>
          <w:numId w:val="31"/>
        </w:numPr>
      </w:pPr>
      <w:r>
        <w:rPr>
          <w:b/>
          <w:bCs/>
        </w:rPr>
        <w:t xml:space="preserve">View Model Results:  </w:t>
      </w:r>
      <w:r>
        <w:t>Graphs of state variables across all segments can be automatically produced on the multi-segment interface window.  In addition, clicking on river segments on the map will bring you to segment-specific output graphs.</w:t>
      </w:r>
    </w:p>
    <w:p w14:paraId="0A91BBDA" w14:textId="77777777" w:rsidR="005271F2" w:rsidRDefault="005271F2" w:rsidP="005271F2"/>
    <w:p w14:paraId="13E0576A" w14:textId="77777777" w:rsidR="005271F2" w:rsidRDefault="005271F2" w:rsidP="005271F2">
      <w:r>
        <w:t>More details about each of these steps follows:</w:t>
      </w:r>
    </w:p>
    <w:p w14:paraId="20864059" w14:textId="77777777" w:rsidR="005271F2" w:rsidRDefault="005271F2" w:rsidP="005271F2"/>
    <w:p w14:paraId="595F4AB5" w14:textId="77777777" w:rsidR="005271F2" w:rsidRDefault="005271F2" w:rsidP="005271F2">
      <w:pPr>
        <w:pStyle w:val="ListParagraph"/>
        <w:numPr>
          <w:ilvl w:val="0"/>
          <w:numId w:val="26"/>
        </w:numPr>
      </w:pPr>
      <w:r>
        <w:rPr>
          <w:b/>
          <w:bCs/>
        </w:rPr>
        <w:t xml:space="preserve">Base JSON: </w:t>
      </w:r>
      <w:r>
        <w:t>Choose a template 0-D AQUATOX segment to form the basis for the multi-segment simulation.  This template segment should contain all the state variables that the user wishes to model (in every segment of the simulation).  State variables should be added or removed from the 0-D segment prior to specifying the JSON in the multi-segment interface.  The state variable list must be the same in all modeled segments to simplify the passage of data.  (Biotic state variables that are irrelevant in one segment may be set to zero in that segment, however.)</w:t>
      </w:r>
      <w:r>
        <w:br/>
      </w:r>
    </w:p>
    <w:p w14:paraId="37C1DA52" w14:textId="77777777" w:rsidR="005271F2" w:rsidRDefault="005271F2" w:rsidP="005271F2">
      <w:pPr>
        <w:pStyle w:val="ListParagraph"/>
        <w:numPr>
          <w:ilvl w:val="1"/>
          <w:numId w:val="26"/>
        </w:numPr>
      </w:pPr>
      <w:r>
        <w:rPr>
          <w:b/>
          <w:bCs/>
        </w:rPr>
        <w:t xml:space="preserve">Choose Template </w:t>
      </w:r>
      <w:r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2E14A17" w14:textId="77777777" w:rsidR="005271F2" w:rsidRDefault="005271F2" w:rsidP="005271F2">
      <w:pPr>
        <w:pStyle w:val="ListParagraph"/>
        <w:numPr>
          <w:ilvl w:val="0"/>
          <w:numId w:val="26"/>
        </w:numPr>
      </w:pPr>
      <w:r>
        <w:rPr>
          <w:b/>
          <w:bCs/>
        </w:rPr>
        <w:t xml:space="preserve">Output Dir:  </w:t>
      </w:r>
      <w:r>
        <w:t>Choose a directory in which JSONS regarding individual segments, stream-network information, and the master-setup record will be stored.</w:t>
      </w:r>
    </w:p>
    <w:p w14:paraId="37E42714" w14:textId="77777777" w:rsidR="005271F2" w:rsidRDefault="005271F2" w:rsidP="005271F2">
      <w:pPr>
        <w:pStyle w:val="ListParagraph"/>
      </w:pPr>
    </w:p>
    <w:p w14:paraId="46BBF21F" w14:textId="77777777" w:rsidR="005271F2" w:rsidRDefault="005271F2" w:rsidP="005271F2">
      <w:pPr>
        <w:pStyle w:val="ListParagraph"/>
        <w:numPr>
          <w:ilvl w:val="0"/>
          <w:numId w:val="26"/>
        </w:numPr>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(If a </w:t>
      </w:r>
      <w:proofErr w:type="spellStart"/>
      <w:r w:rsidRPr="00DC2E10">
        <w:t>StreamNetwork.JSON</w:t>
      </w:r>
      <w:proofErr w:type="spellEnd"/>
      <w:r w:rsidRPr="00DC2E10">
        <w:t xml:space="preserve"> </w:t>
      </w:r>
      <w:r>
        <w:t xml:space="preserve">file already exists in that directory it will be overwritten after a warning.)  </w:t>
      </w:r>
      <w:r>
        <w:br/>
      </w:r>
      <w:r>
        <w:br/>
        <w:t xml:space="preserve">COMID is short for common identifier within the National Hydrography Dataset Plus Version 2.1.  A web viewer that can be setup to label a map with COMIDs is available at this URL </w:t>
      </w:r>
      <w:r w:rsidRPr="00517FB5">
        <w:rPr>
          <w:sz w:val="18"/>
          <w:szCs w:val="18"/>
        </w:rPr>
        <w:t>(</w:t>
      </w:r>
      <w:hyperlink r:id="rId18" w:history="1">
        <w:r w:rsidRPr="008F15C2">
          <w:rPr>
            <w:rStyle w:val="Hyperlink"/>
            <w:sz w:val="18"/>
            <w:szCs w:val="18"/>
          </w:rPr>
          <w:t>https://www.arcgis.com/home/item.html?id=4bd9b6892530404abfe13645fcb5099a</w:t>
        </w:r>
      </w:hyperlink>
      <w:r>
        <w:t xml:space="preserve">).  To use this viewer, select the web map, select the National Hydrography Dataset Flowlines, and label the flowlines with the common identifier which is a </w:t>
      </w:r>
      <w:proofErr w:type="gramStart"/>
      <w:r>
        <w:t>7 digit</w:t>
      </w:r>
      <w:proofErr w:type="gramEnd"/>
      <w:r>
        <w:t xml:space="preserve"> number.  You may also download these flowlines as GIS shape files.</w:t>
      </w:r>
      <w:r>
        <w:br/>
      </w:r>
      <w:r>
        <w:br/>
        <w:t>After the stream network has been read, it may be plotted in map or flowchart format.  See below for map details.</w:t>
      </w:r>
    </w:p>
    <w:p w14:paraId="33447085" w14:textId="77777777" w:rsidR="005271F2" w:rsidRDefault="005271F2" w:rsidP="005271F2">
      <w:pPr>
        <w:pStyle w:val="ListParagraph"/>
      </w:pPr>
    </w:p>
    <w:p w14:paraId="639D6F50" w14:textId="77777777" w:rsidR="005271F2" w:rsidRDefault="005271F2" w:rsidP="005271F2">
      <w:pPr>
        <w:pStyle w:val="ListParagraph"/>
        <w:numPr>
          <w:ilvl w:val="0"/>
          <w:numId w:val="26"/>
        </w:numPr>
      </w:pPr>
      <w:r>
        <w:rPr>
          <w:b/>
          <w:bCs/>
        </w:rPr>
        <w:t xml:space="preserve">Master Setup:  </w:t>
      </w:r>
      <w:r>
        <w:t xml:space="preserve">This brings up the setup record indicating the start date, end date, and integration options for the linked system.  This setup record will be read from and used each time the model is executed.  </w:t>
      </w:r>
      <w:r>
        <w:br/>
      </w:r>
      <w:r>
        <w:br/>
        <w:t>Note: When water flow and velocity data are read from the National Water Model, the dates specified in the setup record will be used to read time series inputs.  Therefore, if the setup record dates change after “create linked inputs” is selected, the “create linked inputs” step will need to be repeated to query the correct time period.  The interface creates a warning in this case.</w:t>
      </w:r>
    </w:p>
    <w:p w14:paraId="29C43777" w14:textId="77777777" w:rsidR="005271F2" w:rsidRDefault="005271F2" w:rsidP="005271F2">
      <w:pPr>
        <w:pStyle w:val="ListParagraph"/>
      </w:pPr>
    </w:p>
    <w:p w14:paraId="67909D2E" w14:textId="77777777" w:rsidR="005271F2" w:rsidRDefault="005271F2" w:rsidP="005271F2">
      <w:pPr>
        <w:pStyle w:val="ListParagraph"/>
        <w:numPr>
          <w:ilvl w:val="0"/>
          <w:numId w:val="26"/>
        </w:numPr>
      </w:pPr>
      <w:r>
        <w:rPr>
          <w:b/>
          <w:bCs/>
        </w:rPr>
        <w:lastRenderedPageBreak/>
        <w:t xml:space="preserve">Create Linked Inputs:  </w:t>
      </w:r>
      <w:r>
        <w:t xml:space="preserve">This button reads water flows and water velocities from the national water model (NWM) and also saves a separate JSON input simulation for each COMID in the stream network in the base directory (named AQT_2D_[COMID].JSON).   </w:t>
      </w:r>
    </w:p>
    <w:p w14:paraId="31EADC75" w14:textId="77777777" w:rsidR="005271F2" w:rsidRDefault="005271F2" w:rsidP="005271F2">
      <w:pPr>
        <w:pStyle w:val="ListParagraph"/>
      </w:pPr>
      <w:r>
        <w:br/>
        <w:t xml:space="preserve">Water flows from one reach to another are imported based on NWM flow data. </w:t>
      </w:r>
      <w:r w:rsidRPr="00D669C7">
        <w:rPr>
          <w:b/>
          <w:bCs/>
        </w:rPr>
        <w:t xml:space="preserve">Note: </w:t>
      </w:r>
      <w:r>
        <w:t>This process may take several minutes depending on the number of segments in the model and the number of days in which water-flow data needs to be read from the web service.</w:t>
      </w:r>
    </w:p>
    <w:p w14:paraId="1A1839D1" w14:textId="77777777" w:rsidR="005271F2" w:rsidRDefault="005271F2" w:rsidP="005271F2">
      <w:pPr>
        <w:pStyle w:val="ListParagraph"/>
      </w:pPr>
    </w:p>
    <w:p w14:paraId="2E6EBB14" w14:textId="77777777" w:rsidR="005271F2" w:rsidRDefault="005271F2" w:rsidP="005271F2">
      <w:pPr>
        <w:pStyle w:val="ListParagraph"/>
      </w:pPr>
      <w:r>
        <w:t>A time-series volume for each COMID is specified based on the length of the 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 xml:space="preserve">/s) / velocity(m/s) * </w:t>
      </w:r>
      <w:proofErr w:type="spellStart"/>
      <w:r w:rsidRPr="00DC2E10">
        <w:t>sitelength</w:t>
      </w:r>
      <w:proofErr w:type="spellEnd"/>
      <w:r>
        <w:t xml:space="preserve"> </w:t>
      </w:r>
      <w:r w:rsidRPr="00DC2E10">
        <w:t>(km) * 0.001 (m/km)</w:t>
      </w:r>
      <w:r>
        <w:br/>
      </w:r>
      <w:r>
        <w:br/>
        <w:t xml:space="preserve">After linked inputs are created, parameters for individual segments may be edited by clicking on the COMID on the map or flow-chart.  Initial conditions, point-source, and non-point-source loadings may be edited within the interface before executing the network in step seven below. </w:t>
      </w:r>
    </w:p>
    <w:p w14:paraId="690BB1EC" w14:textId="77777777" w:rsidR="005271F2" w:rsidRDefault="005271F2" w:rsidP="005271F2">
      <w:pPr>
        <w:pStyle w:val="ListParagraph"/>
      </w:pPr>
    </w:p>
    <w:p w14:paraId="00B5ABC4" w14:textId="77777777" w:rsidR="005271F2" w:rsidRDefault="005271F2" w:rsidP="005271F2">
      <w:pPr>
        <w:pStyle w:val="ListParagraph"/>
      </w:pPr>
      <w:r>
        <w:t>At the inflow boundary of the stream network, boundary condition of nutrients or other state variables should be specified.  (Inflow loadings for downstream segments will be overwritten when the stream-network is executed as these data will be passed from the upstream segment.)</w:t>
      </w:r>
    </w:p>
    <w:p w14:paraId="548B2970" w14:textId="77777777" w:rsidR="005271F2" w:rsidRDefault="005271F2" w:rsidP="005271F2">
      <w:pPr>
        <w:pStyle w:val="ListParagraph"/>
      </w:pPr>
    </w:p>
    <w:p w14:paraId="79C1801B" w14:textId="77777777" w:rsidR="005271F2" w:rsidRDefault="005271F2" w:rsidP="005271F2">
      <w:pPr>
        <w:pStyle w:val="ListParagraph"/>
        <w:numPr>
          <w:ilvl w:val="0"/>
          <w:numId w:val="26"/>
        </w:numPr>
      </w:pPr>
      <w:bookmarkStart w:id="194" w:name="Overland_Flows"/>
      <w:bookmarkEnd w:id="194"/>
      <w:r>
        <w:rPr>
          <w:b/>
          <w:bCs/>
        </w:rPr>
        <w:t xml:space="preserve">Overland Flows:  </w:t>
      </w:r>
      <w:r>
        <w:t>Optional.  This button allows the user to specify non-point source loadings for each segment in a constant g/d for nutrients and organic matter through a matrix input.  If specified, these inputs will overwrite any other non-point source loadings in a segment before model execution.</w:t>
      </w:r>
    </w:p>
    <w:p w14:paraId="0F5C8FFC" w14:textId="77777777" w:rsidR="005271F2" w:rsidRDefault="005271F2" w:rsidP="005271F2">
      <w:pPr>
        <w:pStyle w:val="ListParagraph"/>
      </w:pPr>
    </w:p>
    <w:p w14:paraId="6D0C79E8" w14:textId="77777777" w:rsidR="005271F2" w:rsidRDefault="005271F2" w:rsidP="005271F2">
      <w:pPr>
        <w:pStyle w:val="ListParagraph"/>
        <w:numPr>
          <w:ilvl w:val="0"/>
          <w:numId w:val="26"/>
        </w:numPr>
      </w:pPr>
      <w:r>
        <w:rPr>
          <w:b/>
          <w:bCs/>
        </w:rPr>
        <w:t xml:space="preserve">Execute Network:  </w:t>
      </w:r>
      <w:r>
        <w:t xml:space="preserve">This button will start the simulation’s execution.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 main AQUATOX interface.  </w:t>
      </w:r>
    </w:p>
    <w:p w14:paraId="12AD9E70" w14:textId="77777777" w:rsidR="005271F2" w:rsidRDefault="005271F2" w:rsidP="005271F2">
      <w:pPr>
        <w:pStyle w:val="ListParagraph"/>
      </w:pPr>
    </w:p>
    <w:p w14:paraId="29A3EA8F" w14:textId="77777777" w:rsidR="005271F2" w:rsidRPr="0003397A" w:rsidRDefault="005271F2" w:rsidP="005271F2">
      <w:pPr>
        <w:pStyle w:val="ListParagraph"/>
        <w:numPr>
          <w:ilvl w:val="0"/>
          <w:numId w:val="26"/>
        </w:numPr>
      </w:pPr>
      <w:r>
        <w:rPr>
          <w:b/>
          <w:bCs/>
        </w:rPr>
        <w:t xml:space="preserve">View Outputs:  </w:t>
      </w:r>
      <w:r>
        <w:t>By selecting a state variable from the SV Index drop down box, graphs of all segments over time will be produced.  The CSV button will display or export a comma-separated value matrix of model results that may be exported into spreadsheet software for further analysis.</w:t>
      </w:r>
    </w:p>
    <w:p w14:paraId="539E759B" w14:textId="77777777" w:rsidR="005271F2" w:rsidRDefault="005271F2" w:rsidP="005271F2"/>
    <w:p w14:paraId="01128D22" w14:textId="77777777" w:rsidR="005271F2" w:rsidRDefault="005271F2" w:rsidP="005271F2">
      <w:pPr>
        <w:pStyle w:val="Heading3"/>
      </w:pPr>
      <w:r>
        <w:t>Multi-Segment Map Options</w:t>
      </w:r>
    </w:p>
    <w:p w14:paraId="3FBD1251" w14:textId="77777777" w:rsidR="005271F2" w:rsidRDefault="005271F2" w:rsidP="005271F2">
      <w:r>
        <w:t xml:space="preserve">Once the stream network has been read from webservice, a map or flowchart of the stream network may be created by clicking the </w:t>
      </w:r>
      <w:r>
        <w:rPr>
          <w:b/>
          <w:bCs/>
        </w:rPr>
        <w:t xml:space="preserve">Plot Network </w:t>
      </w:r>
      <w:r>
        <w:t>button.  The first time a map is rendered, AQUATOX will read map data from web service and save this as GEOJSON files in the base directory.  This may take a minute or two the first time a map is rendered, but subsequently maps will render with little delay.</w:t>
      </w:r>
    </w:p>
    <w:p w14:paraId="53747369" w14:textId="77777777" w:rsidR="005271F2" w:rsidRDefault="005271F2" w:rsidP="005271F2"/>
    <w:p w14:paraId="357C5B1C" w14:textId="77777777" w:rsidR="005271F2" w:rsidRDefault="005271F2" w:rsidP="005271F2">
      <w:r>
        <w:t xml:space="preserve">Clicking on a segment will display the COMID before linked inputs have been created.  </w:t>
      </w:r>
      <w:r w:rsidRPr="00F21A19">
        <w:rPr>
          <w:i/>
          <w:iCs/>
        </w:rPr>
        <w:t>After</w:t>
      </w:r>
      <w:r>
        <w:t xml:space="preserve"> linked inputs have been created, clicking on a segment will allow the user to edit inputs for the given COMID.  For example, nutrient loadings in inflow waters of boundary condition segments may be specified.  When the model has been executed, clicking on a segment will bring up the </w:t>
      </w:r>
      <w:r>
        <w:lastRenderedPageBreak/>
        <w:t xml:space="preserve">output window for that segment if the </w:t>
      </w:r>
      <w:r w:rsidRPr="00CB13C2">
        <w:rPr>
          <w:b/>
          <w:bCs/>
        </w:rPr>
        <w:t>Click to Outputs</w:t>
      </w:r>
      <w:r>
        <w:rPr>
          <w:b/>
          <w:bCs/>
        </w:rPr>
        <w:t xml:space="preserve"> </w:t>
      </w:r>
      <w:r>
        <w:t xml:space="preserve">checkbox is selected, otherwise model inputs will again be editable for use in the next model run.  </w:t>
      </w:r>
    </w:p>
    <w:p w14:paraId="7EC02473" w14:textId="77777777" w:rsidR="005271F2" w:rsidRDefault="005271F2" w:rsidP="005271F2"/>
    <w:p w14:paraId="2C434378" w14:textId="77777777" w:rsidR="005271F2" w:rsidRPr="00CB13C2" w:rsidRDefault="005271F2" w:rsidP="005271F2">
      <w:r>
        <w:t>Clicking and dragging on an empty portion of the map will allow you to pan, and using the mouse-wheel or laptop scroll function zooms in or out.</w:t>
      </w:r>
    </w:p>
    <w:p w14:paraId="2B801774" w14:textId="77777777" w:rsidR="005271F2" w:rsidRDefault="005271F2" w:rsidP="005271F2"/>
    <w:p w14:paraId="6C109434" w14:textId="77777777" w:rsidR="005271F2" w:rsidRDefault="005271F2" w:rsidP="005271F2">
      <w:r>
        <w:t xml:space="preserve">By selecting the </w:t>
      </w:r>
      <w:r>
        <w:rPr>
          <w:b/>
          <w:bCs/>
        </w:rPr>
        <w:t>flowchart</w:t>
      </w:r>
      <w:r>
        <w:rPr>
          <w:b/>
          <w:bCs/>
          <w:i/>
          <w:iCs/>
        </w:rPr>
        <w:t xml:space="preserve"> </w:t>
      </w:r>
      <w:r>
        <w:t>radio button, the map will be rendered as a flow chart that shows the network of stream segments and how they are linked together.  The legend at the lower left of the flowchart shows that segments with upstream links have arrowheads at both ends of the segment.  Segments which are headwaters have only one arrowhead.  Finally, segments that terminate in an out-of-network upstream segment are rendered as green-filled circles.</w:t>
      </w:r>
    </w:p>
    <w:p w14:paraId="531291A4" w14:textId="77777777" w:rsidR="005271F2" w:rsidRDefault="005271F2" w:rsidP="005271F2"/>
    <w:p w14:paraId="2FCE249E" w14:textId="0DE1FFEE" w:rsidR="00C3206F" w:rsidRDefault="005271F2">
      <w:pPr>
        <w:rPr>
          <w:b/>
          <w:bCs/>
          <w:sz w:val="28"/>
        </w:rPr>
      </w:pPr>
      <w:r>
        <w:t>At any point, the user can toggle between a text log of model progress and status (</w:t>
      </w:r>
      <w:r>
        <w:rPr>
          <w:b/>
          <w:bCs/>
        </w:rPr>
        <w:t>Show Log</w:t>
      </w:r>
      <w:r w:rsidRPr="00F21A19">
        <w:t>),</w:t>
      </w:r>
      <w:r>
        <w:rPr>
          <w:b/>
          <w:bCs/>
        </w:rPr>
        <w:t xml:space="preserve"> </w:t>
      </w:r>
      <w:r>
        <w:t xml:space="preserve"> the model map or flowchart (</w:t>
      </w:r>
      <w:r>
        <w:rPr>
          <w:b/>
          <w:bCs/>
        </w:rPr>
        <w:t>Show Map</w:t>
      </w:r>
      <w:r>
        <w:t>), or the graph of model output (</w:t>
      </w:r>
      <w:r>
        <w:rPr>
          <w:b/>
          <w:bCs/>
        </w:rPr>
        <w:t>Show Graph</w:t>
      </w:r>
      <w:r w:rsidRPr="00F21A19">
        <w:t>)</w:t>
      </w:r>
      <w:r>
        <w:t>.</w:t>
      </w:r>
    </w:p>
    <w:p w14:paraId="66E9FB53" w14:textId="703802BE" w:rsidR="00975D86" w:rsidRPr="001B1392" w:rsidRDefault="00975D86" w:rsidP="00975D86">
      <w:pPr>
        <w:pStyle w:val="Heading2"/>
        <w:rPr>
          <w:sz w:val="28"/>
          <w:szCs w:val="20"/>
        </w:rPr>
      </w:pPr>
      <w:r w:rsidRPr="001B1392">
        <w:rPr>
          <w:sz w:val="28"/>
          <w:szCs w:val="20"/>
        </w:rPr>
        <w:t>Tutorial</w:t>
      </w:r>
      <w:bookmarkEnd w:id="191"/>
    </w:p>
    <w:p w14:paraId="395B87D4" w14:textId="77777777" w:rsidR="00975D86" w:rsidRPr="001B1392" w:rsidRDefault="00975D86" w:rsidP="00975D86">
      <w:pPr>
        <w:pStyle w:val="Heading3"/>
        <w:rPr>
          <w:color w:val="000000"/>
          <w:sz w:val="24"/>
          <w:szCs w:val="20"/>
        </w:rPr>
      </w:pPr>
      <w:bookmarkStart w:id="195" w:name="_Toc475968400"/>
      <w:bookmarkStart w:id="196" w:name="_Toc92890546"/>
      <w:bookmarkStart w:id="197" w:name="Deleting_and_Adding_a_Plant"/>
      <w:r w:rsidRPr="001B1392">
        <w:rPr>
          <w:color w:val="000000"/>
          <w:sz w:val="24"/>
          <w:szCs w:val="20"/>
        </w:rPr>
        <w:t>Simple Tutorial</w:t>
      </w:r>
      <w:bookmarkEnd w:id="195"/>
      <w:bookmarkEnd w:id="196"/>
    </w:p>
    <w:bookmarkEnd w:id="197"/>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98" w:name="_Toc475968401"/>
      <w:bookmarkStart w:id="199" w:name="_Toc92890547"/>
      <w:r w:rsidRPr="001B1392">
        <w:rPr>
          <w:sz w:val="22"/>
        </w:rPr>
        <w:t>Tutorial-- Step 1:  Deleting and Adding a Plant</w:t>
      </w:r>
      <w:bookmarkEnd w:id="198"/>
      <w:bookmarkEnd w:id="199"/>
    </w:p>
    <w:p w14:paraId="19DD10B6" w14:textId="4027202A" w:rsidR="00975D86" w:rsidRPr="001B1392" w:rsidRDefault="00975D86" w:rsidP="00975D86">
      <w:pPr>
        <w:rPr>
          <w:color w:val="000000"/>
        </w:rPr>
      </w:pPr>
      <w:r w:rsidRPr="001B1392">
        <w:rPr>
          <w:color w:val="000000"/>
        </w:rPr>
        <w:t xml:space="preserve">Open the file </w:t>
      </w:r>
      <w:r w:rsidRPr="00A92AA2">
        <w:rPr>
          <w:rStyle w:val="Strong"/>
          <w:color w:val="000000"/>
        </w:rPr>
        <w:t xml:space="preserve">Farm Pond MO </w:t>
      </w:r>
      <w:proofErr w:type="spellStart"/>
      <w:r w:rsidRPr="00A92AA2">
        <w:rPr>
          <w:rStyle w:val="Strong"/>
          <w:color w:val="000000"/>
        </w:rPr>
        <w:t>Esfenval</w:t>
      </w:r>
      <w:proofErr w:type="spellEnd"/>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Loading a Study</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56C43E69"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77777777"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proofErr w:type="spellStart"/>
      <w:r w:rsidRPr="00210D69">
        <w:rPr>
          <w:b/>
          <w:bCs/>
          <w:color w:val="000000"/>
        </w:rPr>
        <w:t>PlantLib.JSON</w:t>
      </w:r>
      <w:proofErr w:type="spellEnd"/>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200" w:name="_Toc475968402"/>
      <w:bookmarkStart w:id="201" w:name="_Toc92890548"/>
      <w:r w:rsidRPr="001B1392">
        <w:rPr>
          <w:sz w:val="22"/>
        </w:rPr>
        <w:t>Tutorial-- Step 2:  Setting an Initial Condition</w:t>
      </w:r>
      <w:bookmarkEnd w:id="200"/>
      <w:bookmarkEnd w:id="201"/>
    </w:p>
    <w:p w14:paraId="003420A6" w14:textId="171C23BF"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w:t>
      </w:r>
      <w:r w:rsidR="00584453">
        <w:rPr>
          <w:color w:val="000000"/>
        </w:rPr>
        <w:t>,</w:t>
      </w:r>
      <w:r w:rsidRPr="001B1392">
        <w:rPr>
          <w:color w:val="000000"/>
        </w:rPr>
        <w:t xml:space="preserve"> we will enter a value of 0.1 g/m</w:t>
      </w:r>
      <w:r w:rsidRPr="001B1392">
        <w:rPr>
          <w:color w:val="000000"/>
          <w:vertAlign w:val="superscript"/>
        </w:rPr>
        <w:t>2</w:t>
      </w:r>
      <w:r w:rsidRPr="001B1392">
        <w:rPr>
          <w:color w:val="000000"/>
        </w:rPr>
        <w:t xml:space="preserve">, </w:t>
      </w:r>
      <w:r w:rsidRPr="001B1392">
        <w:rPr>
          <w:color w:val="000000"/>
        </w:rPr>
        <w:lastRenderedPageBreak/>
        <w:t xml:space="preserve">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2D94200B"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r w:rsidR="00584453">
        <w:rPr>
          <w:color w:val="000000"/>
        </w:rPr>
        <w:t>.</w:t>
      </w:r>
      <w:r>
        <w:rPr>
          <w:color w:val="000000"/>
        </w:rPr>
        <w:t>”</w:t>
      </w:r>
    </w:p>
    <w:p w14:paraId="7D86F91D" w14:textId="77777777" w:rsidR="00975D86" w:rsidRPr="001B1392" w:rsidRDefault="00975D86" w:rsidP="00975D86">
      <w:pPr>
        <w:rPr>
          <w:color w:val="000000"/>
        </w:rPr>
      </w:pPr>
      <w:r w:rsidRPr="001B1392">
        <w:rPr>
          <w:color w:val="000000"/>
        </w:rPr>
        <w:t> </w:t>
      </w:r>
    </w:p>
    <w:p w14:paraId="3E0FCF9C" w14:textId="269E0EAE"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00584453">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3942F880"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r w:rsidR="001963C5">
        <w:rPr>
          <w:color w:val="000000"/>
        </w:rPr>
        <w:t>.</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663DF669"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and Loadings</w:t>
        </w:r>
      </w:hyperlink>
      <w:r w:rsidR="00D72684">
        <w:rPr>
          <w:rStyle w:val="Hyperlink"/>
        </w:rPr>
        <w:t>.</w:t>
      </w:r>
    </w:p>
    <w:p w14:paraId="0C9A1986" w14:textId="77777777" w:rsidR="00975D86" w:rsidRPr="001B1392" w:rsidRDefault="00975D86" w:rsidP="00975D86">
      <w:pPr>
        <w:rPr>
          <w:color w:val="000000"/>
        </w:rPr>
      </w:pPr>
      <w:r w:rsidRPr="001B1392">
        <w:rPr>
          <w:color w:val="000000"/>
        </w:rPr>
        <w:t> </w:t>
      </w:r>
    </w:p>
    <w:p w14:paraId="0ED1DDE8" w14:textId="2F245FAB" w:rsidR="00975D86" w:rsidRPr="001B1392" w:rsidRDefault="001963C5" w:rsidP="00975D86">
      <w:pPr>
        <w:rPr>
          <w:color w:val="000000"/>
        </w:rPr>
      </w:pPr>
      <w:r>
        <w:rPr>
          <w:color w:val="000000"/>
        </w:rPr>
        <w:t>N</w:t>
      </w:r>
      <w:r w:rsidR="00975D86" w:rsidRPr="001B1392">
        <w:rPr>
          <w:color w:val="000000"/>
        </w:rPr>
        <w:t>ext, Viewing Parameters</w:t>
      </w:r>
      <w:r>
        <w:rPr>
          <w:color w:val="000000"/>
        </w:rPr>
        <w:t xml:space="preserve"> in a Simulation</w:t>
      </w:r>
    </w:p>
    <w:p w14:paraId="243AD7E9" w14:textId="6DD0CDD6" w:rsidR="00975D86" w:rsidRPr="001B1392" w:rsidRDefault="00975D86" w:rsidP="00975D86">
      <w:pPr>
        <w:pStyle w:val="Heading4"/>
        <w:rPr>
          <w:sz w:val="22"/>
        </w:rPr>
      </w:pPr>
      <w:bookmarkStart w:id="202" w:name="_Toc475968403"/>
      <w:bookmarkStart w:id="203" w:name="_Toc92890549"/>
      <w:r w:rsidRPr="001B1392">
        <w:rPr>
          <w:sz w:val="22"/>
        </w:rPr>
        <w:t>Tutorial-- Step 3:  Viewing Parameters</w:t>
      </w:r>
      <w:bookmarkEnd w:id="202"/>
      <w:r>
        <w:rPr>
          <w:sz w:val="22"/>
        </w:rPr>
        <w:t xml:space="preserve"> in </w:t>
      </w:r>
      <w:r w:rsidR="001963C5">
        <w:rPr>
          <w:sz w:val="22"/>
        </w:rPr>
        <w:t>a</w:t>
      </w:r>
      <w:r>
        <w:rPr>
          <w:sz w:val="22"/>
        </w:rPr>
        <w:t xml:space="preserve"> Simulation</w:t>
      </w:r>
      <w:bookmarkEnd w:id="203"/>
    </w:p>
    <w:p w14:paraId="0079DC31" w14:textId="333D036C" w:rsidR="00975D86" w:rsidRPr="001B1392" w:rsidRDefault="00975D86" w:rsidP="00975D86">
      <w:pPr>
        <w:rPr>
          <w:color w:val="000000"/>
        </w:rPr>
      </w:pPr>
      <w:r w:rsidRPr="001B1392">
        <w:rPr>
          <w:color w:val="000000"/>
        </w:rPr>
        <w:t>In the following examples</w:t>
      </w:r>
      <w:r w:rsidR="001963C5">
        <w:rPr>
          <w:color w:val="000000"/>
        </w:rPr>
        <w:t>,</w:t>
      </w:r>
      <w:r w:rsidRPr="001B1392">
        <w:rPr>
          <w:color w:val="000000"/>
        </w:rPr>
        <w:t xml:space="preserve">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7213A2">
        <w:rPr>
          <w:i/>
          <w:iCs/>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lastRenderedPageBreak/>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38504804"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or locally</w:t>
      </w:r>
      <w:r w:rsidR="001963C5">
        <w:rPr>
          <w:color w:val="000000"/>
        </w:rPr>
        <w:t xml:space="preserve"> </w:t>
      </w:r>
      <w:r>
        <w:rPr>
          <w:color w:val="000000"/>
        </w:rPr>
        <w:t xml:space="preserve">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80B03FA" w:rsidR="00975D86" w:rsidRPr="001B1392" w:rsidRDefault="00975D86" w:rsidP="00975D86">
      <w:pPr>
        <w:rPr>
          <w:color w:val="000000"/>
        </w:rPr>
      </w:pPr>
      <w:r>
        <w:rPr>
          <w:color w:val="000000"/>
        </w:rPr>
        <w:t>Double click on the Chironomid about 2/3 of the way down the state variable list and again, select “Parameters</w:t>
      </w:r>
      <w:r w:rsidR="001963C5">
        <w:rPr>
          <w:color w:val="000000"/>
        </w:rPr>
        <w:t>.</w:t>
      </w:r>
      <w:r>
        <w:rPr>
          <w:color w:val="000000"/>
        </w:rPr>
        <w:t>”</w:t>
      </w:r>
    </w:p>
    <w:p w14:paraId="5AB75AD1" w14:textId="77777777" w:rsidR="00975D86" w:rsidRPr="001B1392" w:rsidRDefault="00975D86" w:rsidP="00975D86">
      <w:pPr>
        <w:rPr>
          <w:color w:val="000000"/>
        </w:rPr>
      </w:pPr>
      <w:r w:rsidRPr="001B1392">
        <w:rPr>
          <w:color w:val="000000"/>
        </w:rPr>
        <w:t> </w:t>
      </w:r>
    </w:p>
    <w:p w14:paraId="4723E63B" w14:textId="142219DF"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lastRenderedPageBreak/>
        <w:t> </w:t>
      </w:r>
    </w:p>
    <w:p w14:paraId="04C7BBE4" w14:textId="3E3DCA8B"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titled </w:t>
      </w:r>
      <w:hyperlink w:anchor="Remineralization" w:history="1">
        <w:r w:rsidRPr="0037712A">
          <w:rPr>
            <w:rStyle w:val="Hyperlink"/>
          </w:rPr>
          <w:t>Remineralization</w:t>
        </w:r>
      </w:hyperlink>
      <w:r w:rsidRPr="00283E68">
        <w:rPr>
          <w:b/>
          <w:color w:val="000000"/>
        </w:rPr>
        <w:t>.</w:t>
      </w:r>
    </w:p>
    <w:p w14:paraId="7D7FC1D6" w14:textId="77777777" w:rsidR="00975D86" w:rsidRPr="001B1392" w:rsidRDefault="00975D86" w:rsidP="00975D86">
      <w:pPr>
        <w:rPr>
          <w:color w:val="000000"/>
        </w:rPr>
      </w:pPr>
    </w:p>
    <w:p w14:paraId="04DC0BEC" w14:textId="77777777" w:rsidR="00975D86" w:rsidRPr="001B1392" w:rsidRDefault="00975D86" w:rsidP="007213A2">
      <w:pPr>
        <w:rPr>
          <w:color w:val="000000"/>
        </w:rPr>
      </w:pPr>
      <w:r>
        <w:rPr>
          <w:noProof/>
        </w:rPr>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147445"/>
                    </a:xfrm>
                    <a:prstGeom prst="rect">
                      <a:avLst/>
                    </a:prstGeom>
                  </pic:spPr>
                </pic:pic>
              </a:graphicData>
            </a:graphic>
          </wp:inline>
        </w:drawing>
      </w:r>
    </w:p>
    <w:p w14:paraId="1A2AFFD1" w14:textId="77777777" w:rsidR="00975D86" w:rsidRDefault="00975D86">
      <w:pPr>
        <w:rPr>
          <w:color w:val="000000"/>
        </w:rPr>
      </w:pPr>
    </w:p>
    <w:p w14:paraId="7EA4A1BB" w14:textId="368B952A"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w:t>
      </w:r>
      <w:proofErr w:type="spellStart"/>
      <w:r w:rsidR="00975D86">
        <w:rPr>
          <w:color w:val="000000"/>
        </w:rPr>
        <w:t>remin</w:t>
      </w:r>
      <w:proofErr w:type="spellEnd"/>
      <w:r w:rsidR="00975D86">
        <w:rPr>
          <w:color w:val="000000"/>
        </w:rPr>
        <w:t>.), chemical, and plant parameters that are included with the AQUATOX model.  Unless these parameters are loaded into a simulation, as discussed above, they will have no impact on a model’s result</w:t>
      </w:r>
      <w:r>
        <w:rPr>
          <w:color w:val="000000"/>
        </w:rPr>
        <w:t>. (See also “</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204" w:name="_Toc475968404"/>
      <w:bookmarkStart w:id="205" w:name="_Toc92890550"/>
      <w:r w:rsidRPr="001B1392">
        <w:rPr>
          <w:sz w:val="22"/>
        </w:rPr>
        <w:t>Tutorial-- Step 4:  Viewing Toxicant Loadings</w:t>
      </w:r>
      <w:bookmarkEnd w:id="204"/>
      <w:bookmarkEnd w:id="205"/>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proofErr w:type="spellStart"/>
      <w:r w:rsidRPr="001B1392">
        <w:rPr>
          <w:rStyle w:val="Strong"/>
          <w:color w:val="000000"/>
        </w:rPr>
        <w:t>FarmPond</w:t>
      </w:r>
      <w:proofErr w:type="spellEnd"/>
      <w:r w:rsidRPr="001B1392">
        <w:rPr>
          <w:rStyle w:val="Strong"/>
          <w:color w:val="000000"/>
        </w:rPr>
        <w:t xml:space="preserve"> MO </w:t>
      </w:r>
      <w:proofErr w:type="spellStart"/>
      <w:r w:rsidRPr="001B1392">
        <w:rPr>
          <w:rStyle w:val="Strong"/>
          <w:color w:val="000000"/>
        </w:rPr>
        <w:t>Esfenval.aps</w:t>
      </w:r>
      <w:proofErr w:type="spellEnd"/>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lastRenderedPageBreak/>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00F0A75D" w:rsidR="00975D86" w:rsidRPr="001B1392" w:rsidRDefault="00975D86" w:rsidP="00975D86">
      <w:pPr>
        <w:rPr>
          <w:color w:val="000000"/>
        </w:rPr>
      </w:pPr>
      <w:r w:rsidRPr="001B1392">
        <w:rPr>
          <w:color w:val="000000"/>
        </w:rPr>
        <w:t>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loadings data fr</w:t>
      </w:r>
      <w:r>
        <w:rPr>
          <w:color w:val="000000"/>
        </w:rPr>
        <w:t>o</w:t>
      </w:r>
      <w:r w:rsidRPr="001B1392">
        <w:rPr>
          <w:color w:val="000000"/>
        </w:rPr>
        <w:t xml:space="preserve">m </w:t>
      </w:r>
      <w:r w:rsidR="00A100D8" w:rsidRPr="001B1392">
        <w:rPr>
          <w:color w:val="000000"/>
        </w:rPr>
        <w:t xml:space="preserve">only </w:t>
      </w:r>
      <w:r w:rsidRPr="001B1392">
        <w:rPr>
          <w:color w:val="000000"/>
        </w:rPr>
        <w:t xml:space="preserve">one or a few years.  Sporadic loadings, which </w:t>
      </w:r>
      <w:r>
        <w:rPr>
          <w:color w:val="000000"/>
        </w:rPr>
        <w:t>c</w:t>
      </w:r>
      <w:r w:rsidRPr="001B1392">
        <w:rPr>
          <w:color w:val="000000"/>
        </w:rPr>
        <w:t xml:space="preserve">ould be expected </w:t>
      </w:r>
      <w:r w:rsidR="00A100D8" w:rsidRPr="001B1392">
        <w:rPr>
          <w:color w:val="000000"/>
        </w:rPr>
        <w:t xml:space="preserve">only </w:t>
      </w:r>
      <w:r w:rsidRPr="001B1392">
        <w:rPr>
          <w:color w:val="000000"/>
        </w:rPr>
        <w:t>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00D72684">
          <w:rPr>
            <w:rStyle w:val="Hyperlink"/>
          </w:rPr>
          <w:t>Importing Loading</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206" w:name="_Toc475968405"/>
      <w:bookmarkStart w:id="207" w:name="_Toc92890551"/>
      <w:r w:rsidRPr="001B1392">
        <w:rPr>
          <w:sz w:val="22"/>
        </w:rPr>
        <w:t>Tutorial-- Step 5:  Running the Simulation</w:t>
      </w:r>
      <w:bookmarkEnd w:id="206"/>
      <w:bookmarkEnd w:id="207"/>
    </w:p>
    <w:p w14:paraId="5B8D00CD" w14:textId="03CB2C43"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w:t>
      </w:r>
      <w:r w:rsidR="00B068AE">
        <w:rPr>
          <w:color w:val="000000"/>
        </w:rPr>
        <w:t>,</w:t>
      </w:r>
      <w:r w:rsidR="0071772C">
        <w:rPr>
          <w:color w:val="000000"/>
        </w:rPr>
        <w:t xml:space="preserve"> see the </w:t>
      </w:r>
      <w:hyperlink w:anchor="SetupWindow" w:history="1">
        <w:r w:rsidR="00D72684">
          <w:rPr>
            <w:rStyle w:val="Hyperlink"/>
          </w:rPr>
          <w:t>Setup Parameters</w:t>
        </w:r>
      </w:hyperlink>
      <w:r w:rsidR="0071772C">
        <w:rPr>
          <w:color w:val="000000"/>
        </w:rPr>
        <w:t xml:space="preserve"> section of this manual.</w:t>
      </w:r>
    </w:p>
    <w:p w14:paraId="6BA1607E" w14:textId="77777777" w:rsidR="00B23B5D" w:rsidRDefault="00B23B5D" w:rsidP="00975D86">
      <w:pPr>
        <w:rPr>
          <w:color w:val="000000"/>
        </w:rPr>
      </w:pPr>
    </w:p>
    <w:p w14:paraId="0DC1D90D" w14:textId="4B648DD1"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lastRenderedPageBreak/>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208" w:name="_Toc475968406"/>
      <w:bookmarkStart w:id="209" w:name="_Toc92890552"/>
      <w:r w:rsidRPr="001B1392">
        <w:rPr>
          <w:sz w:val="22"/>
        </w:rPr>
        <w:t>Tutorial-- Step 6:  Viewing Output</w:t>
      </w:r>
      <w:bookmarkEnd w:id="208"/>
      <w:bookmarkEnd w:id="209"/>
    </w:p>
    <w:p w14:paraId="513C801E" w14:textId="77777777" w:rsidR="00975D86" w:rsidRDefault="00975D86" w:rsidP="00975D86">
      <w:pPr>
        <w:rPr>
          <w:color w:val="000000"/>
        </w:rPr>
      </w:pPr>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59E60B83" w:rsidR="00975D86" w:rsidRDefault="00975D86" w:rsidP="00975D86">
      <w:pPr>
        <w:rPr>
          <w:color w:val="000000"/>
        </w:rPr>
      </w:pPr>
      <w:r>
        <w:rPr>
          <w:color w:val="000000"/>
        </w:rPr>
        <w:t>By selecting “</w:t>
      </w:r>
      <w:r w:rsidRPr="00F90D94">
        <w:rPr>
          <w:b/>
          <w:bCs/>
          <w:color w:val="000000"/>
        </w:rPr>
        <w:t>New Graph</w:t>
      </w:r>
      <w:r w:rsidR="00B068AE" w:rsidRPr="00B068AE">
        <w:rPr>
          <w:color w:val="000000"/>
        </w:rPr>
        <w:t>,</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D2071C2"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B068AE">
          <w:rPr>
            <w:rStyle w:val="Hyperlink"/>
          </w:rPr>
          <w:t>Output Screen</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lastRenderedPageBreak/>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210" w:name="_Toc92890553"/>
      <w:r>
        <w:t>References</w:t>
      </w:r>
      <w:bookmarkEnd w:id="210"/>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w:t>
      </w:r>
      <w:proofErr w:type="spellStart"/>
      <w:r w:rsidRPr="002213CA">
        <w:t>Scavia</w:t>
      </w:r>
      <w:proofErr w:type="spellEnd"/>
      <w:r w:rsidRPr="002213CA">
        <w:t xml:space="preserve">,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t xml:space="preserve">Park, R.A., D. </w:t>
      </w:r>
      <w:proofErr w:type="spellStart"/>
      <w:r w:rsidRPr="002213CA">
        <w:t>Scavia</w:t>
      </w:r>
      <w:proofErr w:type="spellEnd"/>
      <w:r w:rsidRPr="002213CA">
        <w:t>,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 xml:space="preserve">Park, R.A., T.W. Groden, and C.J. Desormeau.  1979.  Modifications to the Model CLEANER Requiring Further Research.  In Perspectives on Lake Ecosystem Modeling, edited by D. </w:t>
      </w:r>
      <w:proofErr w:type="spellStart"/>
      <w:r w:rsidRPr="002213CA">
        <w:t>Scavia</w:t>
      </w:r>
      <w:proofErr w:type="spellEnd"/>
      <w:r w:rsidRPr="002213CA">
        <w:t xml:space="preserve">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lastRenderedPageBreak/>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proofErr w:type="spellStart"/>
      <w:r w:rsidRPr="002213CA">
        <w:t>Scavia</w:t>
      </w:r>
      <w:proofErr w:type="spellEnd"/>
      <w:r w:rsidRPr="002213CA">
        <w:t>,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8"/>
      <w:footerReference w:type="default" r:id="rId29"/>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Jones, Marguerite E" w:date="2022-01-14T10:52:00Z" w:initials="JME">
    <w:p w14:paraId="4A62580F" w14:textId="6C8EFA68" w:rsidR="00B12D5A" w:rsidRDefault="00B12D5A">
      <w:pPr>
        <w:pStyle w:val="CommentText"/>
      </w:pPr>
      <w:r>
        <w:rPr>
          <w:rStyle w:val="CommentReference"/>
        </w:rPr>
        <w:annotationRef/>
      </w:r>
      <w:r>
        <w:t xml:space="preserve">Still? Or should </w:t>
      </w:r>
      <w:r w:rsidR="00F56E08">
        <w:t>this</w:t>
      </w:r>
      <w:r>
        <w:t xml:space="preserve"> be ORD now?</w:t>
      </w:r>
    </w:p>
  </w:comment>
  <w:comment w:id="37" w:author="Jones, Marguerite E" w:date="2022-01-14T11:13:00Z" w:initials="JME">
    <w:p w14:paraId="79FD4A04" w14:textId="7BCFDF9A" w:rsidR="00265250" w:rsidRDefault="00265250">
      <w:pPr>
        <w:pStyle w:val="CommentText"/>
      </w:pPr>
      <w:r>
        <w:rPr>
          <w:rStyle w:val="CommentReference"/>
        </w:rPr>
        <w:annotationRef/>
      </w:r>
      <w:r>
        <w:t>Why introduce this new release in the middle of all this?</w:t>
      </w:r>
      <w:r w:rsidR="00757F55">
        <w:t xml:space="preserve"> See comment above for recommended resolution.</w:t>
      </w:r>
    </w:p>
  </w:comment>
  <w:comment w:id="38" w:author="Jones, Marguerite E" w:date="2022-01-14T11:02:00Z" w:initials="JME">
    <w:p w14:paraId="75127B89" w14:textId="63E597CC" w:rsidR="00B12D5A" w:rsidRDefault="00B12D5A">
      <w:pPr>
        <w:pStyle w:val="CommentText"/>
      </w:pPr>
      <w:r>
        <w:rPr>
          <w:rStyle w:val="CommentReference"/>
        </w:rPr>
        <w:annotationRef/>
      </w:r>
      <w:r>
        <w:t>ORD reorganized in 2019; these are likely no longer the correct organization names</w:t>
      </w:r>
      <w:r w:rsidR="00265250">
        <w:t>, but this is an old release.</w:t>
      </w:r>
    </w:p>
  </w:comment>
  <w:comment w:id="39" w:author="Jones, Marguerite E" w:date="2022-01-14T11:10:00Z" w:initials="JME">
    <w:p w14:paraId="18A83CEE" w14:textId="6B5F161C" w:rsidR="002D20F2" w:rsidRDefault="002D20F2">
      <w:pPr>
        <w:pStyle w:val="CommentText"/>
      </w:pPr>
      <w:r>
        <w:rPr>
          <w:rStyle w:val="CommentReference"/>
        </w:rPr>
        <w:annotationRef/>
      </w:r>
      <w:r>
        <w:t>Is Rajbir now CEMM-EPD-LASMB?</w:t>
      </w:r>
    </w:p>
    <w:p w14:paraId="403DBDF4" w14:textId="0E66D1B1" w:rsidR="002D20F2" w:rsidRDefault="002D20F2">
      <w:pPr>
        <w:pStyle w:val="CommentText"/>
      </w:pPr>
      <w:r>
        <w:t>Is Brenda now CPHEA-IO-RPIS?</w:t>
      </w:r>
    </w:p>
  </w:comment>
  <w:comment w:id="36" w:author="Jones, Marguerite E" w:date="2022-01-14T10:55:00Z" w:initials="JME">
    <w:p w14:paraId="75D24ACA" w14:textId="40EC9309" w:rsidR="00B12D5A" w:rsidRDefault="00B12D5A">
      <w:pPr>
        <w:pStyle w:val="CommentText"/>
      </w:pPr>
      <w:r>
        <w:rPr>
          <w:rStyle w:val="CommentReference"/>
        </w:rPr>
        <w:annotationRef/>
      </w:r>
      <w:r>
        <w:t xml:space="preserve">This should likely be rewritten to focus on acknowledgements specifically for AQUATOX.NET 1.0. The older versions would have been acknowledged previously. A bit of history of previous versions </w:t>
      </w:r>
      <w:r w:rsidR="00757F55">
        <w:t>might</w:t>
      </w:r>
      <w:r>
        <w:t xml:space="preserve"> be acceptable.</w:t>
      </w:r>
      <w:r w:rsidR="00757F55">
        <w:t xml:space="preserve"> However, that history is already addressed on pages 1 &amp; 2 (</w:t>
      </w:r>
      <w:r w:rsidR="00757F55" w:rsidRPr="00757F55">
        <w:t>AQUATOX:  A Brief Overview</w:t>
      </w:r>
      <w:r w:rsidR="00757F55">
        <w:t>).</w:t>
      </w:r>
    </w:p>
  </w:comment>
  <w:comment w:id="57" w:author="Jones, Marguerite E" w:date="2022-01-14T11:15:00Z" w:initials="JME">
    <w:p w14:paraId="56F81295" w14:textId="32B28463" w:rsidR="00265250" w:rsidRDefault="00265250">
      <w:pPr>
        <w:pStyle w:val="CommentText"/>
      </w:pPr>
      <w:r>
        <w:rPr>
          <w:rStyle w:val="CommentReference"/>
        </w:rPr>
        <w:annotationRef/>
      </w:r>
      <w:r>
        <w:t>Header starts on this page – why not the previous pages after the cover page?</w:t>
      </w:r>
    </w:p>
  </w:comment>
  <w:comment w:id="61" w:author="Jones, Marguerite E" w:date="2022-01-14T11:17:00Z" w:initials="JME">
    <w:p w14:paraId="2E32AA04" w14:textId="77777777" w:rsidR="002955B3" w:rsidRDefault="002955B3" w:rsidP="002955B3">
      <w:pPr>
        <w:pStyle w:val="CommentText"/>
      </w:pPr>
      <w:r>
        <w:rPr>
          <w:rStyle w:val="CommentReference"/>
        </w:rPr>
        <w:annotationRef/>
      </w:r>
      <w:r>
        <w:t xml:space="preserve">Shouldn’t this be AQUATOX.NET? </w:t>
      </w:r>
    </w:p>
    <w:p w14:paraId="68B11B37" w14:textId="77777777" w:rsidR="002955B3" w:rsidRDefault="002955B3" w:rsidP="002955B3">
      <w:pPr>
        <w:pStyle w:val="CommentText"/>
      </w:pPr>
    </w:p>
    <w:p w14:paraId="6D6DFCEC" w14:textId="77777777" w:rsidR="002955B3" w:rsidRDefault="002955B3" w:rsidP="002955B3">
      <w:pPr>
        <w:pStyle w:val="CommentText"/>
      </w:pPr>
      <w:r>
        <w:t xml:space="preserve">AQUATOX will be historical when AQUATOX.NET is deployed to PROD, right? </w:t>
      </w:r>
      <w:proofErr w:type="gramStart"/>
      <w:r>
        <w:t>So</w:t>
      </w:r>
      <w:proofErr w:type="gramEnd"/>
      <w:r>
        <w:t xml:space="preserve"> treat it as a the penultimate in the series.</w:t>
      </w:r>
    </w:p>
    <w:p w14:paraId="2F8CD1D0" w14:textId="77777777" w:rsidR="002955B3" w:rsidRDefault="002955B3" w:rsidP="002955B3">
      <w:pPr>
        <w:pStyle w:val="CommentText"/>
      </w:pPr>
    </w:p>
    <w:p w14:paraId="15F34FE1" w14:textId="4859D794" w:rsidR="002955B3" w:rsidRDefault="002955B3" w:rsidP="002955B3">
      <w:pPr>
        <w:pStyle w:val="CommentText"/>
      </w:pPr>
      <w:r>
        <w:t>How is AQUATOX.NET an improvement on (or different from) AQUATOX? Need to explain that.</w:t>
      </w:r>
    </w:p>
  </w:comment>
  <w:comment w:id="67" w:author="Jones, Marguerite E" w:date="2022-01-14T11:43:00Z" w:initials="JME">
    <w:p w14:paraId="67D14E41" w14:textId="21DF865B" w:rsidR="00360E66" w:rsidRDefault="00360E66">
      <w:pPr>
        <w:pStyle w:val="CommentText"/>
      </w:pPr>
      <w:r>
        <w:rPr>
          <w:rStyle w:val="CommentReference"/>
        </w:rPr>
        <w:annotationRef/>
      </w:r>
      <w:r>
        <w:t>Does this change the underlaying parameter value database? The user needs either a warning or reassurance.</w:t>
      </w:r>
    </w:p>
  </w:comment>
  <w:comment w:id="69" w:author="Jones, Marguerite E" w:date="2022-01-14T13:29:00Z" w:initials="JME">
    <w:p w14:paraId="70E7410F" w14:textId="19C811A0" w:rsidR="00D500D7" w:rsidRDefault="00D500D7">
      <w:pPr>
        <w:pStyle w:val="CommentText"/>
      </w:pPr>
      <w:r>
        <w:rPr>
          <w:rStyle w:val="CommentReference"/>
        </w:rPr>
        <w:annotationRef/>
      </w:r>
      <w:r>
        <w:t>Should this be Simulation?</w:t>
      </w:r>
    </w:p>
  </w:comment>
  <w:comment w:id="70" w:author="Jones, Marguerite E" w:date="2022-01-14T13:30:00Z" w:initials="JME">
    <w:p w14:paraId="38B2EE6F" w14:textId="39564102" w:rsidR="00D500D7" w:rsidRDefault="00D500D7">
      <w:pPr>
        <w:pStyle w:val="CommentText"/>
      </w:pPr>
      <w:r>
        <w:rPr>
          <w:rStyle w:val="CommentReference"/>
        </w:rPr>
        <w:annotationRef/>
      </w:r>
      <w:r>
        <w:t xml:space="preserve">Or </w:t>
      </w:r>
      <w:r>
        <w:rPr>
          <w:color w:val="000000"/>
        </w:rPr>
        <w:t>simulation?</w:t>
      </w:r>
    </w:p>
  </w:comment>
  <w:comment w:id="75" w:author="Jones, Marguerite E" w:date="2022-01-14T14:26:00Z" w:initials="JME">
    <w:p w14:paraId="30C3AA4A" w14:textId="3BA4FE9A" w:rsidR="003C1C94" w:rsidRDefault="003C1C94">
      <w:pPr>
        <w:pStyle w:val="CommentText"/>
      </w:pPr>
      <w:r>
        <w:rPr>
          <w:rStyle w:val="CommentReference"/>
        </w:rPr>
        <w:annotationRef/>
      </w:r>
      <w:r>
        <w:t>What does this mean?</w:t>
      </w:r>
      <w:r w:rsidR="001A3284">
        <w:t xml:space="preserve"> Creating a new parameters DB (and if so, how) or overwriting the original one?</w:t>
      </w:r>
    </w:p>
  </w:comment>
  <w:comment w:id="90" w:author="Jones, Marguerite E" w:date="2022-01-17T10:25:00Z" w:initials="JME">
    <w:p w14:paraId="37600530" w14:textId="629F6D0C" w:rsidR="00740565" w:rsidRDefault="00740565">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93" w:author="Jones, Marguerite E" w:date="2022-01-17T10:26:00Z" w:initials="JME">
    <w:p w14:paraId="353B422E" w14:textId="60191305" w:rsidR="00740565" w:rsidRDefault="00740565">
      <w:pPr>
        <w:pStyle w:val="CommentText"/>
      </w:pPr>
      <w:r>
        <w:rPr>
          <w:rStyle w:val="CommentReference"/>
        </w:rPr>
        <w:annotationRef/>
      </w:r>
      <w:r>
        <w:rPr>
          <w:rStyle w:val="CommentReference"/>
        </w:rPr>
        <w:annotationRef/>
      </w:r>
      <w:r>
        <w:t>Again, cite the version number – and possibly reinforce where the user can</w:t>
      </w:r>
      <w:r w:rsidR="003E6045">
        <w:t xml:space="preserve"> physically</w:t>
      </w:r>
      <w:r>
        <w:t xml:space="preserve"> locate this.</w:t>
      </w:r>
    </w:p>
  </w:comment>
  <w:comment w:id="95" w:author="Jones, Marguerite E" w:date="2022-01-17T10:27:00Z" w:initials="JME">
    <w:p w14:paraId="3AFDBCED" w14:textId="5620D114" w:rsidR="00F80C8D" w:rsidRDefault="00F80C8D">
      <w:pPr>
        <w:pStyle w:val="CommentText"/>
      </w:pPr>
      <w:r>
        <w:rPr>
          <w:rStyle w:val="CommentReference"/>
        </w:rPr>
        <w:annotationRef/>
      </w:r>
      <w:r>
        <w:rPr>
          <w:rStyle w:val="CommentReference"/>
        </w:rPr>
        <w:annotationRef/>
      </w:r>
      <w:r>
        <w:t>Again, cite the version number – and possibly reinforce where the user can</w:t>
      </w:r>
      <w:r w:rsidR="003E6045">
        <w:t xml:space="preserve"> physically</w:t>
      </w:r>
      <w:r>
        <w:t xml:space="preserve"> locate this.</w:t>
      </w:r>
    </w:p>
  </w:comment>
  <w:comment w:id="97" w:author="Jones, Marguerite E" w:date="2022-01-17T10:28:00Z" w:initials="JME">
    <w:p w14:paraId="2A41E8E9" w14:textId="4E00746B" w:rsidR="00F80C8D" w:rsidRDefault="00F80C8D">
      <w:pPr>
        <w:pStyle w:val="CommentText"/>
      </w:pPr>
      <w:r>
        <w:rPr>
          <w:rStyle w:val="CommentReference"/>
        </w:rPr>
        <w:annotationRef/>
      </w:r>
      <w:r>
        <w:rPr>
          <w:rStyle w:val="CommentReference"/>
        </w:rPr>
        <w:annotationRef/>
      </w:r>
      <w:r>
        <w:t>Again, cite the version number – and possibly reinforce where the user can</w:t>
      </w:r>
      <w:r w:rsidR="003E6045">
        <w:t xml:space="preserve"> physically</w:t>
      </w:r>
      <w:r>
        <w:t xml:space="preserve"> locate this.</w:t>
      </w:r>
    </w:p>
  </w:comment>
  <w:comment w:id="99" w:author="Jones, Marguerite E" w:date="2022-01-17T10:31:00Z" w:initials="JME">
    <w:p w14:paraId="377D23A2" w14:textId="3FF61611" w:rsidR="00F80C8D" w:rsidRDefault="00F80C8D">
      <w:pPr>
        <w:pStyle w:val="CommentText"/>
      </w:pPr>
      <w:r>
        <w:rPr>
          <w:rStyle w:val="CommentReference"/>
        </w:rPr>
        <w:annotationRef/>
      </w:r>
      <w:r>
        <w:rPr>
          <w:rStyle w:val="CommentReference"/>
        </w:rPr>
        <w:annotationRef/>
      </w:r>
      <w:r>
        <w:t xml:space="preserve">Again, cite the version number – and possibly reinforce where the user can </w:t>
      </w:r>
      <w:r w:rsidR="003E6045">
        <w:t xml:space="preserve">physically </w:t>
      </w:r>
      <w:r>
        <w:t>locate this.</w:t>
      </w:r>
    </w:p>
  </w:comment>
  <w:comment w:id="101" w:author="Jones, Marguerite E" w:date="2022-01-17T10:33:00Z" w:initials="JME">
    <w:p w14:paraId="499C91DC" w14:textId="5C68E5C9" w:rsidR="00F80C8D" w:rsidRDefault="00F80C8D">
      <w:pPr>
        <w:pStyle w:val="CommentText"/>
      </w:pPr>
      <w:r>
        <w:rPr>
          <w:rStyle w:val="CommentReference"/>
        </w:rPr>
        <w:annotationRef/>
      </w:r>
      <w:r>
        <w:t>Why aren’t the variables defined?</w:t>
      </w:r>
    </w:p>
  </w:comment>
  <w:comment w:id="106" w:author="Jones, Marguerite E" w:date="2022-01-17T10:39:00Z" w:initials="JME">
    <w:p w14:paraId="35FDADE4" w14:textId="6BC828A2" w:rsidR="006A4B5B" w:rsidRDefault="006A4B5B">
      <w:pPr>
        <w:pStyle w:val="CommentText"/>
      </w:pPr>
      <w:r>
        <w:rPr>
          <w:rStyle w:val="CommentReference"/>
        </w:rPr>
        <w:annotationRef/>
      </w:r>
      <w:r>
        <w:t>It appears there are multiple coefficients?</w:t>
      </w:r>
    </w:p>
  </w:comment>
  <w:comment w:id="107" w:author="Jones, Marguerite E" w:date="2022-01-17T10:42:00Z" w:initials="JME">
    <w:p w14:paraId="3C96635C" w14:textId="77C0333F" w:rsidR="006A4B5B" w:rsidRDefault="006A4B5B">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08" w:author="Jones, Marguerite E" w:date="2022-01-17T10:42:00Z" w:initials="JME">
    <w:p w14:paraId="5A8AE7A6" w14:textId="29F3BE01" w:rsidR="006A4B5B" w:rsidRDefault="006A4B5B">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12" w:author="Jones, Marguerite E" w:date="2022-01-17T10:58:00Z" w:initials="JME">
    <w:p w14:paraId="139EC21E" w14:textId="4413398A" w:rsidR="00DC6172" w:rsidRDefault="00DC6172">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13" w:author="Jones, Marguerite E" w:date="2022-01-17T11:03:00Z" w:initials="JME">
    <w:p w14:paraId="5E1165BE" w14:textId="3329BED8" w:rsidR="00DC6172" w:rsidRDefault="00DC6172">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14" w:author="Jones, Marguerite E" w:date="2022-01-17T11:07:00Z" w:initials="JME">
    <w:p w14:paraId="0E8B646B" w14:textId="09C566C6" w:rsidR="00DC6172" w:rsidRDefault="00DC6172">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17" w:author="Jones, Marguerite E" w:date="2022-01-17T11:07:00Z" w:initials="JME">
    <w:p w14:paraId="03723AAA" w14:textId="559FD61C" w:rsidR="00DC6172" w:rsidRDefault="00DC6172">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18" w:author="Jones, Marguerite E" w:date="2022-01-17T11:08:00Z" w:initials="JME">
    <w:p w14:paraId="3CC888CB" w14:textId="3D5CFFDE" w:rsidR="00415EEC" w:rsidRDefault="00415EEC">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19" w:author="Jones, Marguerite E" w:date="2022-01-17T11:10:00Z" w:initials="JME">
    <w:p w14:paraId="43AE6F52" w14:textId="25F841DF" w:rsidR="00415EEC" w:rsidRDefault="00415EEC">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25" w:author="Jones, Marguerite E" w:date="2022-01-17T11:21:00Z" w:initials="JME">
    <w:p w14:paraId="6860EC29" w14:textId="2017D6D7" w:rsidR="006E7D4B" w:rsidRDefault="006E7D4B">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26" w:author="Jones, Marguerite E" w:date="2022-01-17T11:23:00Z" w:initials="JME">
    <w:p w14:paraId="29A0C1F3" w14:textId="5F0CC701" w:rsidR="006E7D4B" w:rsidRDefault="006E7D4B">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27" w:author="Jones, Marguerite E" w:date="2022-01-17T11:23:00Z" w:initials="JME">
    <w:p w14:paraId="4E38CC96" w14:textId="2F6F4424" w:rsidR="006E7D4B" w:rsidRDefault="006E7D4B">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32" w:author="Jones, Marguerite E" w:date="2022-01-28T10:46:00Z" w:initials="JME">
    <w:p w14:paraId="4159E6CF" w14:textId="646DC3AA" w:rsidR="009C5931" w:rsidRDefault="009C5931">
      <w:pPr>
        <w:pStyle w:val="CommentText"/>
      </w:pPr>
      <w:r>
        <w:rPr>
          <w:rStyle w:val="CommentReference"/>
        </w:rPr>
        <w:annotationRef/>
      </w:r>
      <w:r>
        <w:t>Again, cite the version number – and possibly reinforce where the user can</w:t>
      </w:r>
      <w:r w:rsidR="003E6045">
        <w:t xml:space="preserve"> physically</w:t>
      </w:r>
      <w:r>
        <w:t xml:space="preserve"> locate this</w:t>
      </w:r>
    </w:p>
  </w:comment>
  <w:comment w:id="139" w:author="Jones, Marguerite E" w:date="2022-01-28T14:12:00Z" w:initials="JME">
    <w:p w14:paraId="1ECA53B2" w14:textId="6D5C2E4E" w:rsidR="00757F55" w:rsidRDefault="00757F55">
      <w:pPr>
        <w:pStyle w:val="CommentText"/>
      </w:pPr>
      <w:r>
        <w:rPr>
          <w:rStyle w:val="CommentReference"/>
        </w:rPr>
        <w:annotationRef/>
      </w:r>
      <w:r>
        <w:rPr>
          <w:rStyle w:val="CommentReference"/>
        </w:rPr>
        <w:annotationRef/>
      </w:r>
      <w:r>
        <w:t>What level should this section heading be? It is not in the TOC.</w:t>
      </w:r>
    </w:p>
  </w:comment>
  <w:comment w:id="140" w:author="Jones, Marguerite E" w:date="2022-01-28T10:49:00Z" w:initials="JME">
    <w:p w14:paraId="5A321A18" w14:textId="7BA1587F" w:rsidR="009C5931" w:rsidRDefault="009C5931">
      <w:pPr>
        <w:pStyle w:val="CommentText"/>
      </w:pPr>
      <w:r>
        <w:rPr>
          <w:rStyle w:val="CommentReference"/>
        </w:rPr>
        <w:annotationRef/>
      </w:r>
      <w:r>
        <w:t xml:space="preserve">Again, cite the version number – and possibly reinforce where the user can </w:t>
      </w:r>
      <w:r w:rsidR="003E6045">
        <w:t xml:space="preserve">physically </w:t>
      </w:r>
      <w:r>
        <w:t>locate this.</w:t>
      </w:r>
    </w:p>
  </w:comment>
  <w:comment w:id="141" w:author="Jones, Marguerite E" w:date="2022-01-28T10:50:00Z" w:initials="JME">
    <w:p w14:paraId="5D191433" w14:textId="0CCF3DA3" w:rsidR="009C5931" w:rsidRDefault="009C5931">
      <w:pPr>
        <w:pStyle w:val="CommentText"/>
      </w:pPr>
      <w:r>
        <w:rPr>
          <w:rStyle w:val="CommentReference"/>
        </w:rPr>
        <w:annotationRef/>
      </w:r>
      <w:r>
        <w:t>If you’ve provided clearer instructions in the paragraph above, you can leave this as is.</w:t>
      </w:r>
    </w:p>
  </w:comment>
  <w:comment w:id="142" w:author="Jones, Marguerite E" w:date="2022-01-28T14:11:00Z" w:initials="JME">
    <w:p w14:paraId="70C20084" w14:textId="08BB2F8E" w:rsidR="00757F55" w:rsidRDefault="00757F55">
      <w:pPr>
        <w:pStyle w:val="CommentText"/>
      </w:pPr>
      <w:r>
        <w:rPr>
          <w:rStyle w:val="CommentReference"/>
        </w:rPr>
        <w:annotationRef/>
      </w:r>
      <w:r>
        <w:t>What level should this section heading be? It is not in the TOC.</w:t>
      </w:r>
    </w:p>
  </w:comment>
  <w:comment w:id="143" w:author="Jones, Marguerite E" w:date="2022-01-28T14:12:00Z" w:initials="JME">
    <w:p w14:paraId="04696066" w14:textId="0CA9DF63" w:rsidR="00757F55" w:rsidRDefault="00757F55">
      <w:pPr>
        <w:pStyle w:val="CommentText"/>
      </w:pPr>
      <w:r>
        <w:rPr>
          <w:rStyle w:val="CommentReference"/>
        </w:rPr>
        <w:annotationRef/>
      </w:r>
      <w:r>
        <w:rPr>
          <w:rStyle w:val="CommentReference"/>
        </w:rPr>
        <w:annotationRef/>
      </w:r>
      <w:r>
        <w:t>What level should this section heading be? It is not in the TOC.</w:t>
      </w:r>
    </w:p>
  </w:comment>
  <w:comment w:id="144" w:author="Jones, Marguerite E" w:date="2022-01-28T10:55:00Z" w:initials="JME">
    <w:p w14:paraId="07C84636" w14:textId="7D1AEBA6" w:rsidR="004E1070" w:rsidRDefault="004E1070">
      <w:pPr>
        <w:pStyle w:val="CommentText"/>
      </w:pPr>
      <w:r>
        <w:rPr>
          <w:rStyle w:val="CommentReference"/>
        </w:rPr>
        <w:annotationRef/>
      </w:r>
      <w:r>
        <w:rPr>
          <w:rStyle w:val="CommentReference"/>
        </w:rPr>
        <w:annotationRef/>
      </w:r>
      <w:r>
        <w:t xml:space="preserve">Again, cite the version number – and possibly reinforce where the user can </w:t>
      </w:r>
      <w:r w:rsidR="003E6045">
        <w:t xml:space="preserve">physically </w:t>
      </w:r>
      <w:r>
        <w:t>locate this.</w:t>
      </w:r>
    </w:p>
  </w:comment>
  <w:comment w:id="145" w:author="Jones, Marguerite E" w:date="2022-01-28T11:06:00Z" w:initials="JME">
    <w:p w14:paraId="7307B98F" w14:textId="75021BD2" w:rsidR="00460E44" w:rsidRDefault="00460E44">
      <w:pPr>
        <w:pStyle w:val="CommentText"/>
      </w:pPr>
      <w:r>
        <w:rPr>
          <w:rStyle w:val="CommentReference"/>
        </w:rPr>
        <w:annotationRef/>
      </w:r>
      <w:r>
        <w:t xml:space="preserve">Better! Please state where the user can </w:t>
      </w:r>
      <w:r w:rsidR="003E6045">
        <w:t xml:space="preserve">physically </w:t>
      </w:r>
      <w:r>
        <w:t>locate the document.</w:t>
      </w:r>
    </w:p>
  </w:comment>
  <w:comment w:id="161" w:author="Jones, Marguerite E" w:date="2022-01-28T11:25:00Z" w:initials="JME">
    <w:p w14:paraId="7974C748" w14:textId="05EEEC6A" w:rsidR="003E6045" w:rsidRDefault="003E6045">
      <w:pPr>
        <w:pStyle w:val="CommentText"/>
      </w:pPr>
      <w:r>
        <w:rPr>
          <w:rStyle w:val="CommentReference"/>
        </w:rPr>
        <w:annotationRef/>
      </w:r>
      <w:r>
        <w:t>Where does the user find this?</w:t>
      </w:r>
    </w:p>
  </w:comment>
  <w:comment w:id="162" w:author="Jones, Marguerite E" w:date="2022-01-28T11:26:00Z" w:initials="JME">
    <w:p w14:paraId="0F0490BD" w14:textId="1696B72B" w:rsidR="003E6045" w:rsidRDefault="003E6045">
      <w:pPr>
        <w:pStyle w:val="CommentText"/>
      </w:pPr>
      <w:r>
        <w:rPr>
          <w:rStyle w:val="CommentReference"/>
        </w:rPr>
        <w:annotationRef/>
      </w:r>
      <w:r>
        <w:t xml:space="preserve">Again, </w:t>
      </w:r>
      <w:r w:rsidR="007B69D7">
        <w:t xml:space="preserve">please </w:t>
      </w:r>
      <w:r>
        <w:t>reinforce where the user can physically locate this.</w:t>
      </w:r>
    </w:p>
  </w:comment>
  <w:comment w:id="164" w:author="Jones, Marguerite E" w:date="2022-01-28T11:35:00Z" w:initials="JME">
    <w:p w14:paraId="687C81C2" w14:textId="51C92DFB" w:rsidR="003E6045" w:rsidRDefault="003E6045">
      <w:pPr>
        <w:pStyle w:val="CommentText"/>
      </w:pPr>
      <w:r>
        <w:rPr>
          <w:rStyle w:val="CommentReference"/>
        </w:rPr>
        <w:annotationRef/>
      </w:r>
      <w:r>
        <w:t>?? This is not in my S</w:t>
      </w:r>
      <w:r w:rsidR="00CF24A0">
        <w:t>tudies directory – I’m using the -2-22 version.</w:t>
      </w:r>
    </w:p>
  </w:comment>
  <w:comment w:id="165" w:author="Jonathan Clough" w:date="2022-01-31T15:36:00Z" w:initials="JC">
    <w:p w14:paraId="08275C11" w14:textId="169722F8" w:rsidR="000A1A7C" w:rsidRDefault="000A1A7C">
      <w:pPr>
        <w:pStyle w:val="CommentText"/>
      </w:pPr>
      <w:r>
        <w:rPr>
          <w:rStyle w:val="CommentReference"/>
        </w:rPr>
        <w:annotationRef/>
      </w:r>
      <w:r>
        <w:t>This pdf needs to be updated as we have culled attached simulations.</w:t>
      </w:r>
    </w:p>
  </w:comment>
  <w:comment w:id="175" w:author="Jones, Marguerite E" w:date="2022-01-28T11:49:00Z" w:initials="JME">
    <w:p w14:paraId="3C8EDA69" w14:textId="56074D51" w:rsidR="007B69D7" w:rsidRDefault="007B69D7">
      <w:pPr>
        <w:pStyle w:val="CommentText"/>
      </w:pPr>
      <w:r>
        <w:rPr>
          <w:rStyle w:val="CommentReference"/>
        </w:rPr>
        <w:annotationRef/>
      </w:r>
      <w:r>
        <w:t>Again, cite the version number – and possibly reinforce where the user can physically locate this.</w:t>
      </w:r>
    </w:p>
  </w:comment>
  <w:comment w:id="176" w:author="Jones, Marguerite E" w:date="2022-01-28T11:51:00Z" w:initials="JME">
    <w:p w14:paraId="2BB01C77" w14:textId="60C33135" w:rsidR="00D13698" w:rsidRDefault="00D13698">
      <w:pPr>
        <w:pStyle w:val="CommentText"/>
      </w:pPr>
      <w:r>
        <w:rPr>
          <w:rStyle w:val="CommentReference"/>
        </w:rPr>
        <w:annotationRef/>
      </w:r>
      <w:r>
        <w:t>I’m not finding anything other than JSONs in my Studies directory!</w:t>
      </w:r>
    </w:p>
  </w:comment>
  <w:comment w:id="181" w:author="Jones, Marguerite E" w:date="2022-01-28T12:06:00Z" w:initials="JME">
    <w:p w14:paraId="46068D5A" w14:textId="2E9D69A1" w:rsidR="00FE3A17" w:rsidRDefault="00FE3A17">
      <w:pPr>
        <w:pStyle w:val="CommentText"/>
      </w:pPr>
      <w:r>
        <w:rPr>
          <w:rStyle w:val="CommentReference"/>
        </w:rPr>
        <w:annotationRef/>
      </w:r>
      <w:r>
        <w:t>Again, cite the version number – and possibly reinforce where the user can physically locate this.</w:t>
      </w:r>
    </w:p>
  </w:comment>
  <w:comment w:id="182" w:author="Jones, Marguerite E" w:date="2022-01-28T12:08:00Z" w:initials="JME">
    <w:p w14:paraId="1B146311" w14:textId="7E5DA8E9" w:rsidR="00BC4502" w:rsidRDefault="00BC4502">
      <w:pPr>
        <w:pStyle w:val="CommentText"/>
      </w:pPr>
      <w:r>
        <w:rPr>
          <w:rStyle w:val="CommentReference"/>
        </w:rPr>
        <w:annotationRef/>
      </w:r>
      <w:r>
        <w:t>Again, I find no Excel files here.</w:t>
      </w:r>
    </w:p>
  </w:comment>
  <w:comment w:id="183" w:author="Jonathan Clough" w:date="2022-01-31T15:35:00Z" w:initials="JC">
    <w:p w14:paraId="5F7703A8" w14:textId="5DB5CE01" w:rsidR="000A1A7C" w:rsidRDefault="000A1A7C">
      <w:pPr>
        <w:pStyle w:val="CommentText"/>
      </w:pPr>
      <w:r>
        <w:rPr>
          <w:rStyle w:val="CommentReference"/>
        </w:rPr>
        <w:annotationRef/>
      </w:r>
      <w:r>
        <w:t>Added to directory</w:t>
      </w:r>
    </w:p>
  </w:comment>
  <w:comment w:id="184" w:author="Jones, Marguerite E" w:date="2022-01-28T12:09:00Z" w:initials="JME">
    <w:p w14:paraId="00EC14E5" w14:textId="65A7DD28" w:rsidR="00BC4502" w:rsidRDefault="00BC4502">
      <w:pPr>
        <w:pStyle w:val="CommentText"/>
      </w:pPr>
      <w:r>
        <w:rPr>
          <w:rStyle w:val="CommentReference"/>
        </w:rPr>
        <w:annotationRef/>
      </w:r>
      <w:r>
        <w:t>Again, cite the version number – and possibly reinforce where the user can physically locate this.</w:t>
      </w:r>
    </w:p>
  </w:comment>
  <w:comment w:id="186" w:author="Jones, Marguerite E" w:date="2022-01-28T13:27:00Z" w:initials="JME">
    <w:p w14:paraId="0F7B7BF5" w14:textId="0AD6FAE3" w:rsidR="00584453" w:rsidRDefault="00584453">
      <w:pPr>
        <w:pStyle w:val="CommentText"/>
      </w:pPr>
      <w:r>
        <w:rPr>
          <w:rStyle w:val="CommentReference"/>
        </w:rPr>
        <w:annotationRef/>
      </w:r>
      <w:r>
        <w:t>Perhaps “restatement”?</w:t>
      </w:r>
    </w:p>
  </w:comment>
  <w:comment w:id="187" w:author="Jonathan Clough" w:date="2022-01-31T15:35:00Z" w:initials="JC">
    <w:p w14:paraId="0122C24A" w14:textId="61FAE984" w:rsidR="000A1A7C" w:rsidRDefault="000A1A7C">
      <w:pPr>
        <w:pStyle w:val="CommentText"/>
      </w:pPr>
      <w:r>
        <w:rPr>
          <w:rStyle w:val="CommentReference"/>
        </w:rPr>
        <w:annotationRef/>
      </w:r>
      <w:r>
        <w:t xml:space="preserve">Prefer </w:t>
      </w:r>
      <w:proofErr w:type="spellStart"/>
      <w:r>
        <w:t>respecification</w:t>
      </w:r>
      <w:proofErr w:type="spellEnd"/>
    </w:p>
  </w:comment>
  <w:comment w:id="188" w:author="Jones, Marguerite E" w:date="2022-01-28T13:28:00Z" w:initials="JME">
    <w:p w14:paraId="746397F3" w14:textId="0E9D8509" w:rsidR="00584453" w:rsidRDefault="00584453">
      <w:pPr>
        <w:pStyle w:val="CommentText"/>
      </w:pPr>
      <w:r>
        <w:rPr>
          <w:rStyle w:val="CommentReference"/>
        </w:rPr>
        <w:annotationRef/>
      </w:r>
      <w:r>
        <w:t>Again, cite the version number – and possibly reinforce where the user can physically locate this.</w:t>
      </w:r>
    </w:p>
  </w:comment>
  <w:comment w:id="190" w:author="Jones, Marguerite E" w:date="2022-01-28T13:30:00Z" w:initials="JME">
    <w:p w14:paraId="2197E50E" w14:textId="2F5AFACA" w:rsidR="00584453" w:rsidRDefault="00584453">
      <w:pPr>
        <w:pStyle w:val="CommentText"/>
      </w:pPr>
      <w:r>
        <w:rPr>
          <w:rStyle w:val="CommentReference"/>
        </w:rPr>
        <w:annotationRef/>
      </w:r>
      <w:r>
        <w:t>Again, cite the version number – and possibly reinforce where the user can physically locate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2580F" w15:done="0"/>
  <w15:commentEx w15:paraId="79FD4A04" w15:done="0"/>
  <w15:commentEx w15:paraId="75127B89" w15:done="0"/>
  <w15:commentEx w15:paraId="403DBDF4" w15:paraIdParent="75127B89" w15:done="0"/>
  <w15:commentEx w15:paraId="75D24ACA" w15:done="0"/>
  <w15:commentEx w15:paraId="56F81295" w15:done="0"/>
  <w15:commentEx w15:paraId="15F34FE1" w15:done="0"/>
  <w15:commentEx w15:paraId="67D14E41" w15:done="0"/>
  <w15:commentEx w15:paraId="70E7410F" w15:done="0"/>
  <w15:commentEx w15:paraId="38B2EE6F" w15:done="0"/>
  <w15:commentEx w15:paraId="30C3AA4A" w15:done="0"/>
  <w15:commentEx w15:paraId="37600530" w15:done="0"/>
  <w15:commentEx w15:paraId="353B422E" w15:done="0"/>
  <w15:commentEx w15:paraId="3AFDBCED" w15:done="0"/>
  <w15:commentEx w15:paraId="2A41E8E9" w15:done="0"/>
  <w15:commentEx w15:paraId="377D23A2" w15:done="0"/>
  <w15:commentEx w15:paraId="499C91DC" w15:done="0"/>
  <w15:commentEx w15:paraId="35FDADE4" w15:done="0"/>
  <w15:commentEx w15:paraId="3C96635C" w15:done="0"/>
  <w15:commentEx w15:paraId="5A8AE7A6" w15:done="0"/>
  <w15:commentEx w15:paraId="139EC21E" w15:done="0"/>
  <w15:commentEx w15:paraId="5E1165BE" w15:done="0"/>
  <w15:commentEx w15:paraId="0E8B646B" w15:done="0"/>
  <w15:commentEx w15:paraId="03723AAA" w15:done="0"/>
  <w15:commentEx w15:paraId="3CC888CB" w15:done="0"/>
  <w15:commentEx w15:paraId="43AE6F52" w15:done="0"/>
  <w15:commentEx w15:paraId="6860EC29" w15:done="0"/>
  <w15:commentEx w15:paraId="29A0C1F3" w15:done="0"/>
  <w15:commentEx w15:paraId="4E38CC96" w15:done="0"/>
  <w15:commentEx w15:paraId="4159E6CF" w15:done="0"/>
  <w15:commentEx w15:paraId="1ECA53B2" w15:done="0"/>
  <w15:commentEx w15:paraId="5A321A18" w15:done="0"/>
  <w15:commentEx w15:paraId="5D191433" w15:done="0"/>
  <w15:commentEx w15:paraId="70C20084" w15:done="0"/>
  <w15:commentEx w15:paraId="04696066" w15:done="0"/>
  <w15:commentEx w15:paraId="07C84636" w15:done="0"/>
  <w15:commentEx w15:paraId="7307B98F" w15:done="0"/>
  <w15:commentEx w15:paraId="7974C748" w15:done="0"/>
  <w15:commentEx w15:paraId="0F0490BD" w15:done="0"/>
  <w15:commentEx w15:paraId="687C81C2" w15:done="0"/>
  <w15:commentEx w15:paraId="08275C11" w15:paraIdParent="687C81C2" w15:done="0"/>
  <w15:commentEx w15:paraId="3C8EDA69" w15:done="0"/>
  <w15:commentEx w15:paraId="2BB01C77" w15:done="1"/>
  <w15:commentEx w15:paraId="46068D5A" w15:done="0"/>
  <w15:commentEx w15:paraId="1B146311" w15:done="0"/>
  <w15:commentEx w15:paraId="5F7703A8" w15:paraIdParent="1B146311" w15:done="0"/>
  <w15:commentEx w15:paraId="00EC14E5" w15:done="0"/>
  <w15:commentEx w15:paraId="0F7B7BF5" w15:done="0"/>
  <w15:commentEx w15:paraId="0122C24A" w15:paraIdParent="0F7B7BF5" w15:done="0"/>
  <w15:commentEx w15:paraId="746397F3" w15:done="0"/>
  <w15:commentEx w15:paraId="2197E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D472" w16cex:dateUtc="2022-01-14T15:52:00Z"/>
  <w16cex:commentExtensible w16cex:durableId="258BD970" w16cex:dateUtc="2022-01-14T16:13:00Z"/>
  <w16cex:commentExtensible w16cex:durableId="258BD6DB" w16cex:dateUtc="2022-01-14T16:02:00Z"/>
  <w16cex:commentExtensible w16cex:durableId="258BD88D" w16cex:dateUtc="2022-01-14T16:10:00Z"/>
  <w16cex:commentExtensible w16cex:durableId="258BD523" w16cex:dateUtc="2022-01-14T15:55:00Z"/>
  <w16cex:commentExtensible w16cex:durableId="258BD9E1" w16cex:dateUtc="2022-01-14T16:15:00Z"/>
  <w16cex:commentExtensible w16cex:durableId="258BDA63" w16cex:dateUtc="2022-01-14T16:17:00Z"/>
  <w16cex:commentExtensible w16cex:durableId="258BE05E" w16cex:dateUtc="2022-01-14T16:43:00Z"/>
  <w16cex:commentExtensible w16cex:durableId="258BF933" w16cex:dateUtc="2022-01-14T18:29:00Z"/>
  <w16cex:commentExtensible w16cex:durableId="258BF959" w16cex:dateUtc="2022-01-14T18:30:00Z"/>
  <w16cex:commentExtensible w16cex:durableId="258C0684" w16cex:dateUtc="2022-01-14T19:26:00Z"/>
  <w16cex:commentExtensible w16cex:durableId="258FC2B5" w16cex:dateUtc="2022-01-17T15:25:00Z"/>
  <w16cex:commentExtensible w16cex:durableId="258FC2EF" w16cex:dateUtc="2022-01-17T15:26:00Z"/>
  <w16cex:commentExtensible w16cex:durableId="258FC326" w16cex:dateUtc="2022-01-17T15:27:00Z"/>
  <w16cex:commentExtensible w16cex:durableId="258FC34E" w16cex:dateUtc="2022-01-17T15:28:00Z"/>
  <w16cex:commentExtensible w16cex:durableId="258FC3F9" w16cex:dateUtc="2022-01-17T15:31:00Z"/>
  <w16cex:commentExtensible w16cex:durableId="258FC45F" w16cex:dateUtc="2022-01-17T15:33:00Z"/>
  <w16cex:commentExtensible w16cex:durableId="258FC5E9" w16cex:dateUtc="2022-01-17T15:39:00Z"/>
  <w16cex:commentExtensible w16cex:durableId="258FC688" w16cex:dateUtc="2022-01-17T15:42:00Z"/>
  <w16cex:commentExtensible w16cex:durableId="258FC6B1" w16cex:dateUtc="2022-01-17T15:42:00Z"/>
  <w16cex:commentExtensible w16cex:durableId="258FCA58" w16cex:dateUtc="2022-01-17T15:58:00Z"/>
  <w16cex:commentExtensible w16cex:durableId="258FCB70" w16cex:dateUtc="2022-01-17T16:03:00Z"/>
  <w16cex:commentExtensible w16cex:durableId="258FCC68" w16cex:dateUtc="2022-01-17T16:07:00Z"/>
  <w16cex:commentExtensible w16cex:durableId="258FCC8E" w16cex:dateUtc="2022-01-17T16:07:00Z"/>
  <w16cex:commentExtensible w16cex:durableId="258FCC9E" w16cex:dateUtc="2022-01-17T16:08:00Z"/>
  <w16cex:commentExtensible w16cex:durableId="258FCD11" w16cex:dateUtc="2022-01-17T16:10:00Z"/>
  <w16cex:commentExtensible w16cex:durableId="258FCFB6" w16cex:dateUtc="2022-01-17T16:21:00Z"/>
  <w16cex:commentExtensible w16cex:durableId="258FD025" w16cex:dateUtc="2022-01-17T16:23:00Z"/>
  <w16cex:commentExtensible w16cex:durableId="258FD014" w16cex:dateUtc="2022-01-17T16:23:00Z"/>
  <w16cex:commentExtensible w16cex:durableId="259E47FE" w16cex:dateUtc="2022-01-28T15:46:00Z"/>
  <w16cex:commentExtensible w16cex:durableId="259E784A" w16cex:dateUtc="2022-01-28T19:12:00Z"/>
  <w16cex:commentExtensible w16cex:durableId="259E48B0" w16cex:dateUtc="2022-01-28T15:49:00Z"/>
  <w16cex:commentExtensible w16cex:durableId="259E48E7" w16cex:dateUtc="2022-01-28T15:50:00Z"/>
  <w16cex:commentExtensible w16cex:durableId="259E780B" w16cex:dateUtc="2022-01-28T19:11:00Z"/>
  <w16cex:commentExtensible w16cex:durableId="259E785B" w16cex:dateUtc="2022-01-28T19:12:00Z"/>
  <w16cex:commentExtensible w16cex:durableId="259E4A19" w16cex:dateUtc="2022-01-28T15:55:00Z"/>
  <w16cex:commentExtensible w16cex:durableId="259E4C99" w16cex:dateUtc="2022-01-28T16:06:00Z"/>
  <w16cex:commentExtensible w16cex:durableId="259E5138" w16cex:dateUtc="2022-01-28T16:25:00Z"/>
  <w16cex:commentExtensible w16cex:durableId="259E516F" w16cex:dateUtc="2022-01-28T16:26:00Z"/>
  <w16cex:commentExtensible w16cex:durableId="259E5399" w16cex:dateUtc="2022-01-28T16:35:00Z"/>
  <w16cex:commentExtensible w16cex:durableId="25A28067" w16cex:dateUtc="2022-01-31T20:36:00Z"/>
  <w16cex:commentExtensible w16cex:durableId="259E56E6" w16cex:dateUtc="2022-01-28T16:49:00Z"/>
  <w16cex:commentExtensible w16cex:durableId="259E575C" w16cex:dateUtc="2022-01-28T16:51:00Z"/>
  <w16cex:commentExtensible w16cex:durableId="259E5ABC" w16cex:dateUtc="2022-01-28T17:06:00Z"/>
  <w16cex:commentExtensible w16cex:durableId="259E5B5B" w16cex:dateUtc="2022-01-28T17:08:00Z"/>
  <w16cex:commentExtensible w16cex:durableId="25A28043" w16cex:dateUtc="2022-01-31T20:35:00Z"/>
  <w16cex:commentExtensible w16cex:durableId="259E5B8F" w16cex:dateUtc="2022-01-28T17:09:00Z"/>
  <w16cex:commentExtensible w16cex:durableId="259E6DB0" w16cex:dateUtc="2022-01-28T18:27:00Z"/>
  <w16cex:commentExtensible w16cex:durableId="25A28033" w16cex:dateUtc="2022-01-31T20:35:00Z"/>
  <w16cex:commentExtensible w16cex:durableId="259E6E16" w16cex:dateUtc="2022-01-28T18:28:00Z"/>
  <w16cex:commentExtensible w16cex:durableId="259E6E6E" w16cex:dateUtc="2022-01-28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2580F" w16cid:durableId="258BD472"/>
  <w16cid:commentId w16cid:paraId="79FD4A04" w16cid:durableId="258BD970"/>
  <w16cid:commentId w16cid:paraId="75127B89" w16cid:durableId="258BD6DB"/>
  <w16cid:commentId w16cid:paraId="403DBDF4" w16cid:durableId="258BD88D"/>
  <w16cid:commentId w16cid:paraId="75D24ACA" w16cid:durableId="258BD523"/>
  <w16cid:commentId w16cid:paraId="56F81295" w16cid:durableId="258BD9E1"/>
  <w16cid:commentId w16cid:paraId="15F34FE1" w16cid:durableId="258BDA63"/>
  <w16cid:commentId w16cid:paraId="67D14E41" w16cid:durableId="258BE05E"/>
  <w16cid:commentId w16cid:paraId="70E7410F" w16cid:durableId="258BF933"/>
  <w16cid:commentId w16cid:paraId="38B2EE6F" w16cid:durableId="258BF959"/>
  <w16cid:commentId w16cid:paraId="30C3AA4A" w16cid:durableId="258C0684"/>
  <w16cid:commentId w16cid:paraId="37600530" w16cid:durableId="258FC2B5"/>
  <w16cid:commentId w16cid:paraId="353B422E" w16cid:durableId="258FC2EF"/>
  <w16cid:commentId w16cid:paraId="3AFDBCED" w16cid:durableId="258FC326"/>
  <w16cid:commentId w16cid:paraId="2A41E8E9" w16cid:durableId="258FC34E"/>
  <w16cid:commentId w16cid:paraId="377D23A2" w16cid:durableId="258FC3F9"/>
  <w16cid:commentId w16cid:paraId="499C91DC" w16cid:durableId="258FC45F"/>
  <w16cid:commentId w16cid:paraId="35FDADE4" w16cid:durableId="258FC5E9"/>
  <w16cid:commentId w16cid:paraId="3C96635C" w16cid:durableId="258FC688"/>
  <w16cid:commentId w16cid:paraId="5A8AE7A6" w16cid:durableId="258FC6B1"/>
  <w16cid:commentId w16cid:paraId="139EC21E" w16cid:durableId="258FCA58"/>
  <w16cid:commentId w16cid:paraId="5E1165BE" w16cid:durableId="258FCB70"/>
  <w16cid:commentId w16cid:paraId="0E8B646B" w16cid:durableId="258FCC68"/>
  <w16cid:commentId w16cid:paraId="03723AAA" w16cid:durableId="258FCC8E"/>
  <w16cid:commentId w16cid:paraId="3CC888CB" w16cid:durableId="258FCC9E"/>
  <w16cid:commentId w16cid:paraId="43AE6F52" w16cid:durableId="258FCD11"/>
  <w16cid:commentId w16cid:paraId="6860EC29" w16cid:durableId="258FCFB6"/>
  <w16cid:commentId w16cid:paraId="29A0C1F3" w16cid:durableId="258FD025"/>
  <w16cid:commentId w16cid:paraId="4E38CC96" w16cid:durableId="258FD014"/>
  <w16cid:commentId w16cid:paraId="4159E6CF" w16cid:durableId="259E47FE"/>
  <w16cid:commentId w16cid:paraId="1ECA53B2" w16cid:durableId="259E784A"/>
  <w16cid:commentId w16cid:paraId="5A321A18" w16cid:durableId="259E48B0"/>
  <w16cid:commentId w16cid:paraId="5D191433" w16cid:durableId="259E48E7"/>
  <w16cid:commentId w16cid:paraId="70C20084" w16cid:durableId="259E780B"/>
  <w16cid:commentId w16cid:paraId="04696066" w16cid:durableId="259E785B"/>
  <w16cid:commentId w16cid:paraId="07C84636" w16cid:durableId="259E4A19"/>
  <w16cid:commentId w16cid:paraId="7307B98F" w16cid:durableId="259E4C99"/>
  <w16cid:commentId w16cid:paraId="7974C748" w16cid:durableId="259E5138"/>
  <w16cid:commentId w16cid:paraId="0F0490BD" w16cid:durableId="259E516F"/>
  <w16cid:commentId w16cid:paraId="687C81C2" w16cid:durableId="259E5399"/>
  <w16cid:commentId w16cid:paraId="08275C11" w16cid:durableId="25A28067"/>
  <w16cid:commentId w16cid:paraId="3C8EDA69" w16cid:durableId="259E56E6"/>
  <w16cid:commentId w16cid:paraId="2BB01C77" w16cid:durableId="259E575C"/>
  <w16cid:commentId w16cid:paraId="46068D5A" w16cid:durableId="259E5ABC"/>
  <w16cid:commentId w16cid:paraId="1B146311" w16cid:durableId="259E5B5B"/>
  <w16cid:commentId w16cid:paraId="5F7703A8" w16cid:durableId="25A28043"/>
  <w16cid:commentId w16cid:paraId="00EC14E5" w16cid:durableId="259E5B8F"/>
  <w16cid:commentId w16cid:paraId="0F7B7BF5" w16cid:durableId="259E6DB0"/>
  <w16cid:commentId w16cid:paraId="0122C24A" w16cid:durableId="25A28033"/>
  <w16cid:commentId w16cid:paraId="746397F3" w16cid:durableId="259E6E16"/>
  <w16cid:commentId w16cid:paraId="2197E50E" w16cid:durableId="259E6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3C37" w14:textId="77777777" w:rsidR="00710795" w:rsidRDefault="00710795" w:rsidP="00764E4F">
      <w:r>
        <w:separator/>
      </w:r>
    </w:p>
  </w:endnote>
  <w:endnote w:type="continuationSeparator" w:id="0">
    <w:p w14:paraId="3B532C3F" w14:textId="77777777" w:rsidR="00710795" w:rsidRDefault="00710795"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233A" w14:textId="77777777" w:rsidR="00710795" w:rsidRDefault="00710795" w:rsidP="00764E4F">
      <w:r>
        <w:separator/>
      </w:r>
    </w:p>
  </w:footnote>
  <w:footnote w:type="continuationSeparator" w:id="0">
    <w:p w14:paraId="03A606CD" w14:textId="77777777" w:rsidR="00710795" w:rsidRDefault="00710795" w:rsidP="00764E4F">
      <w:r>
        <w:continuationSeparator/>
      </w:r>
    </w:p>
  </w:footnote>
  <w:footnote w:id="1">
    <w:p w14:paraId="6485D7DA" w14:textId="77777777" w:rsidR="005271F2" w:rsidRDefault="005271F2" w:rsidP="005271F2">
      <w:pPr>
        <w:pStyle w:val="FootnoteText"/>
      </w:pPr>
      <w:r>
        <w:rPr>
          <w:rStyle w:val="FootnoteReference"/>
        </w:rPr>
        <w:footnoteRef/>
      </w:r>
      <w:r>
        <w:t xml:space="preserve"> COMIDs are “Common Identifiers” from </w:t>
      </w:r>
      <w:proofErr w:type="spellStart"/>
      <w:r w:rsidRPr="00657549">
        <w:t>NHDPlus</w:t>
      </w:r>
      <w:proofErr w:type="spellEnd"/>
      <w:r w:rsidRPr="00657549">
        <w:t xml:space="preserve"> data model version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3BD491FD" w:rsidR="00536C6B" w:rsidRPr="00BA4616" w:rsidRDefault="007B76B0" w:rsidP="0055729B">
    <w:pPr>
      <w:pStyle w:val="Header"/>
      <w:rPr>
        <w:u w:val="single"/>
      </w:rPr>
    </w:pPr>
    <w:r>
      <w:rPr>
        <w:u w:val="single"/>
      </w:rPr>
      <w:t xml:space="preserve">AQUATOX.NET (RELEASE 1.0 </w:t>
    </w:r>
    <w:r w:rsidR="00306F13">
      <w:rPr>
        <w:u w:val="single"/>
      </w:rPr>
      <w:t>beta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2681"/>
    <w:multiLevelType w:val="hybridMultilevel"/>
    <w:tmpl w:val="A3A2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1BE4"/>
    <w:multiLevelType w:val="multilevel"/>
    <w:tmpl w:val="866694C2"/>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F6691"/>
    <w:multiLevelType w:val="hybridMultilevel"/>
    <w:tmpl w:val="112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6"/>
  </w:num>
  <w:num w:numId="2">
    <w:abstractNumId w:val="11"/>
  </w:num>
  <w:num w:numId="3">
    <w:abstractNumId w:val="16"/>
  </w:num>
  <w:num w:numId="4">
    <w:abstractNumId w:val="1"/>
  </w:num>
  <w:num w:numId="5">
    <w:abstractNumId w:val="30"/>
  </w:num>
  <w:num w:numId="6">
    <w:abstractNumId w:val="27"/>
  </w:num>
  <w:num w:numId="7">
    <w:abstractNumId w:val="4"/>
  </w:num>
  <w:num w:numId="8">
    <w:abstractNumId w:val="18"/>
  </w:num>
  <w:num w:numId="9">
    <w:abstractNumId w:val="7"/>
  </w:num>
  <w:num w:numId="10">
    <w:abstractNumId w:val="23"/>
  </w:num>
  <w:num w:numId="11">
    <w:abstractNumId w:val="28"/>
  </w:num>
  <w:num w:numId="12">
    <w:abstractNumId w:val="0"/>
  </w:num>
  <w:num w:numId="13">
    <w:abstractNumId w:val="25"/>
  </w:num>
  <w:num w:numId="14">
    <w:abstractNumId w:val="20"/>
  </w:num>
  <w:num w:numId="15">
    <w:abstractNumId w:val="13"/>
  </w:num>
  <w:num w:numId="16">
    <w:abstractNumId w:val="22"/>
  </w:num>
  <w:num w:numId="17">
    <w:abstractNumId w:val="21"/>
  </w:num>
  <w:num w:numId="18">
    <w:abstractNumId w:val="6"/>
  </w:num>
  <w:num w:numId="19">
    <w:abstractNumId w:val="3"/>
  </w:num>
  <w:num w:numId="20">
    <w:abstractNumId w:val="9"/>
  </w:num>
  <w:num w:numId="21">
    <w:abstractNumId w:val="19"/>
  </w:num>
  <w:num w:numId="22">
    <w:abstractNumId w:val="24"/>
  </w:num>
  <w:num w:numId="23">
    <w:abstractNumId w:val="14"/>
  </w:num>
  <w:num w:numId="24">
    <w:abstractNumId w:val="29"/>
  </w:num>
  <w:num w:numId="25">
    <w:abstractNumId w:val="10"/>
  </w:num>
  <w:num w:numId="26">
    <w:abstractNumId w:val="2"/>
  </w:num>
  <w:num w:numId="27">
    <w:abstractNumId w:val="15"/>
  </w:num>
  <w:num w:numId="28">
    <w:abstractNumId w:val="8"/>
  </w:num>
  <w:num w:numId="29">
    <w:abstractNumId w:val="17"/>
  </w:num>
  <w:num w:numId="30">
    <w:abstractNumId w:val="12"/>
  </w:num>
  <w:num w:numId="31">
    <w:abstractNumId w:val="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Marguerite E">
    <w15:presenceInfo w15:providerId="AD" w15:userId="S::maggie.jones@gdit.com::9ffae778-7084-4c3d-a2a0-b3ec49d404af"/>
  </w15:person>
  <w15:person w15:author="Jonathan Clough">
    <w15:presenceInfo w15:providerId="Windows Live" w15:userId="8758e035e5400c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D5"/>
    <w:rsid w:val="00000847"/>
    <w:rsid w:val="00001731"/>
    <w:rsid w:val="000046F7"/>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A116C"/>
    <w:rsid w:val="000A1A7C"/>
    <w:rsid w:val="000A2F21"/>
    <w:rsid w:val="000A412F"/>
    <w:rsid w:val="000A4F7C"/>
    <w:rsid w:val="000A7464"/>
    <w:rsid w:val="000B1F15"/>
    <w:rsid w:val="000B2D94"/>
    <w:rsid w:val="000B4D6F"/>
    <w:rsid w:val="000B4DD5"/>
    <w:rsid w:val="000B4F73"/>
    <w:rsid w:val="000B6354"/>
    <w:rsid w:val="000B6702"/>
    <w:rsid w:val="000B7602"/>
    <w:rsid w:val="000B7F29"/>
    <w:rsid w:val="000C0D2A"/>
    <w:rsid w:val="000C1E82"/>
    <w:rsid w:val="000C2E51"/>
    <w:rsid w:val="000C55DE"/>
    <w:rsid w:val="000D2A7E"/>
    <w:rsid w:val="000D30F0"/>
    <w:rsid w:val="000D52A3"/>
    <w:rsid w:val="000E12D2"/>
    <w:rsid w:val="000E1828"/>
    <w:rsid w:val="000E2245"/>
    <w:rsid w:val="000E2581"/>
    <w:rsid w:val="000E6036"/>
    <w:rsid w:val="000E67F9"/>
    <w:rsid w:val="000E71FF"/>
    <w:rsid w:val="000E76B9"/>
    <w:rsid w:val="000F506C"/>
    <w:rsid w:val="000F669A"/>
    <w:rsid w:val="00104823"/>
    <w:rsid w:val="001052D5"/>
    <w:rsid w:val="0010630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0691"/>
    <w:rsid w:val="001514FA"/>
    <w:rsid w:val="001553A1"/>
    <w:rsid w:val="00157712"/>
    <w:rsid w:val="00165531"/>
    <w:rsid w:val="00166B22"/>
    <w:rsid w:val="00170C76"/>
    <w:rsid w:val="001711C6"/>
    <w:rsid w:val="00171F88"/>
    <w:rsid w:val="0017382D"/>
    <w:rsid w:val="00180C3B"/>
    <w:rsid w:val="001818AB"/>
    <w:rsid w:val="001915BB"/>
    <w:rsid w:val="001929EB"/>
    <w:rsid w:val="001963C5"/>
    <w:rsid w:val="00196A0D"/>
    <w:rsid w:val="001A19CF"/>
    <w:rsid w:val="001A2367"/>
    <w:rsid w:val="001A31D2"/>
    <w:rsid w:val="001A3284"/>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07A2"/>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168"/>
    <w:rsid w:val="00225A5F"/>
    <w:rsid w:val="00227182"/>
    <w:rsid w:val="002374A3"/>
    <w:rsid w:val="00250E9F"/>
    <w:rsid w:val="00251899"/>
    <w:rsid w:val="00255B9B"/>
    <w:rsid w:val="00256AA2"/>
    <w:rsid w:val="00260A51"/>
    <w:rsid w:val="0026349B"/>
    <w:rsid w:val="00265250"/>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55B3"/>
    <w:rsid w:val="002969A0"/>
    <w:rsid w:val="00297EF1"/>
    <w:rsid w:val="002B66AF"/>
    <w:rsid w:val="002B6C77"/>
    <w:rsid w:val="002B7335"/>
    <w:rsid w:val="002C0956"/>
    <w:rsid w:val="002C17E5"/>
    <w:rsid w:val="002C410B"/>
    <w:rsid w:val="002C53AA"/>
    <w:rsid w:val="002C7476"/>
    <w:rsid w:val="002D14F6"/>
    <w:rsid w:val="002D20F2"/>
    <w:rsid w:val="002D5CFB"/>
    <w:rsid w:val="002D678F"/>
    <w:rsid w:val="002E046C"/>
    <w:rsid w:val="002E32C7"/>
    <w:rsid w:val="002F1C66"/>
    <w:rsid w:val="002F3599"/>
    <w:rsid w:val="002F3B72"/>
    <w:rsid w:val="002F7B88"/>
    <w:rsid w:val="003025E5"/>
    <w:rsid w:val="00305825"/>
    <w:rsid w:val="00306F13"/>
    <w:rsid w:val="00307285"/>
    <w:rsid w:val="00307DCF"/>
    <w:rsid w:val="00313618"/>
    <w:rsid w:val="003202A7"/>
    <w:rsid w:val="00321A2F"/>
    <w:rsid w:val="003220A2"/>
    <w:rsid w:val="0032241F"/>
    <w:rsid w:val="003328FE"/>
    <w:rsid w:val="00332DF2"/>
    <w:rsid w:val="0034038F"/>
    <w:rsid w:val="00344CCF"/>
    <w:rsid w:val="0034774E"/>
    <w:rsid w:val="00350400"/>
    <w:rsid w:val="00350490"/>
    <w:rsid w:val="00351863"/>
    <w:rsid w:val="00354391"/>
    <w:rsid w:val="00360E66"/>
    <w:rsid w:val="003633E7"/>
    <w:rsid w:val="0036481D"/>
    <w:rsid w:val="0037061F"/>
    <w:rsid w:val="00373ED3"/>
    <w:rsid w:val="00374B72"/>
    <w:rsid w:val="0037575E"/>
    <w:rsid w:val="0037712A"/>
    <w:rsid w:val="00382333"/>
    <w:rsid w:val="003847AF"/>
    <w:rsid w:val="00386930"/>
    <w:rsid w:val="003A3EF2"/>
    <w:rsid w:val="003A4AC3"/>
    <w:rsid w:val="003A54FD"/>
    <w:rsid w:val="003B20DB"/>
    <w:rsid w:val="003B523A"/>
    <w:rsid w:val="003B5305"/>
    <w:rsid w:val="003B57CA"/>
    <w:rsid w:val="003B5B8F"/>
    <w:rsid w:val="003B5DA1"/>
    <w:rsid w:val="003B73D8"/>
    <w:rsid w:val="003C1C94"/>
    <w:rsid w:val="003C27CE"/>
    <w:rsid w:val="003C54FC"/>
    <w:rsid w:val="003C6436"/>
    <w:rsid w:val="003C742D"/>
    <w:rsid w:val="003D123B"/>
    <w:rsid w:val="003D511B"/>
    <w:rsid w:val="003D6F29"/>
    <w:rsid w:val="003D711C"/>
    <w:rsid w:val="003E0010"/>
    <w:rsid w:val="003E0459"/>
    <w:rsid w:val="003E6045"/>
    <w:rsid w:val="003E7893"/>
    <w:rsid w:val="003F3A83"/>
    <w:rsid w:val="003F3F18"/>
    <w:rsid w:val="003F46E0"/>
    <w:rsid w:val="003F69A4"/>
    <w:rsid w:val="004011B1"/>
    <w:rsid w:val="0040201D"/>
    <w:rsid w:val="00402815"/>
    <w:rsid w:val="00403B69"/>
    <w:rsid w:val="00406048"/>
    <w:rsid w:val="00411569"/>
    <w:rsid w:val="00415593"/>
    <w:rsid w:val="00415BB1"/>
    <w:rsid w:val="00415EEC"/>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E44"/>
    <w:rsid w:val="00460FA7"/>
    <w:rsid w:val="00465B74"/>
    <w:rsid w:val="004718F6"/>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1582"/>
    <w:rsid w:val="004C2AB6"/>
    <w:rsid w:val="004D0E60"/>
    <w:rsid w:val="004D30D0"/>
    <w:rsid w:val="004E00EF"/>
    <w:rsid w:val="004E058E"/>
    <w:rsid w:val="004E1070"/>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271F2"/>
    <w:rsid w:val="00534CD3"/>
    <w:rsid w:val="005354B4"/>
    <w:rsid w:val="0053659D"/>
    <w:rsid w:val="00536A29"/>
    <w:rsid w:val="00536C6B"/>
    <w:rsid w:val="00541095"/>
    <w:rsid w:val="00542087"/>
    <w:rsid w:val="005449E4"/>
    <w:rsid w:val="00552BDB"/>
    <w:rsid w:val="00553EF3"/>
    <w:rsid w:val="0055729B"/>
    <w:rsid w:val="0055767C"/>
    <w:rsid w:val="00557A82"/>
    <w:rsid w:val="00563FAF"/>
    <w:rsid w:val="00564125"/>
    <w:rsid w:val="00566A13"/>
    <w:rsid w:val="00567291"/>
    <w:rsid w:val="00570EB7"/>
    <w:rsid w:val="00573950"/>
    <w:rsid w:val="00581EF5"/>
    <w:rsid w:val="00582ED0"/>
    <w:rsid w:val="00584098"/>
    <w:rsid w:val="00584453"/>
    <w:rsid w:val="00584FB3"/>
    <w:rsid w:val="00586518"/>
    <w:rsid w:val="00586F8F"/>
    <w:rsid w:val="00587CE4"/>
    <w:rsid w:val="00590F6C"/>
    <w:rsid w:val="00594083"/>
    <w:rsid w:val="005944B9"/>
    <w:rsid w:val="0059786E"/>
    <w:rsid w:val="005A2B99"/>
    <w:rsid w:val="005A3084"/>
    <w:rsid w:val="005A35B3"/>
    <w:rsid w:val="005A43C3"/>
    <w:rsid w:val="005A7C6B"/>
    <w:rsid w:val="005B39CD"/>
    <w:rsid w:val="005B4414"/>
    <w:rsid w:val="005B6173"/>
    <w:rsid w:val="005C2BCF"/>
    <w:rsid w:val="005C46CD"/>
    <w:rsid w:val="005C4A08"/>
    <w:rsid w:val="005C6837"/>
    <w:rsid w:val="005C7611"/>
    <w:rsid w:val="005C798D"/>
    <w:rsid w:val="005E0D7F"/>
    <w:rsid w:val="005E443F"/>
    <w:rsid w:val="005E5930"/>
    <w:rsid w:val="005E5E74"/>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22E8"/>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4B5B"/>
    <w:rsid w:val="006A53FD"/>
    <w:rsid w:val="006B454A"/>
    <w:rsid w:val="006B5311"/>
    <w:rsid w:val="006B6CB7"/>
    <w:rsid w:val="006C17D3"/>
    <w:rsid w:val="006C40A6"/>
    <w:rsid w:val="006C435B"/>
    <w:rsid w:val="006D0A87"/>
    <w:rsid w:val="006D4AB6"/>
    <w:rsid w:val="006D5110"/>
    <w:rsid w:val="006E1680"/>
    <w:rsid w:val="006E4240"/>
    <w:rsid w:val="006E7D4B"/>
    <w:rsid w:val="006F04CB"/>
    <w:rsid w:val="006F251D"/>
    <w:rsid w:val="006F317F"/>
    <w:rsid w:val="006F3462"/>
    <w:rsid w:val="007038F6"/>
    <w:rsid w:val="00706E09"/>
    <w:rsid w:val="00710795"/>
    <w:rsid w:val="00711DE3"/>
    <w:rsid w:val="0071597E"/>
    <w:rsid w:val="00716084"/>
    <w:rsid w:val="0071772C"/>
    <w:rsid w:val="00717CF3"/>
    <w:rsid w:val="007213A2"/>
    <w:rsid w:val="00733938"/>
    <w:rsid w:val="00735B2C"/>
    <w:rsid w:val="0073659E"/>
    <w:rsid w:val="00740565"/>
    <w:rsid w:val="007438BB"/>
    <w:rsid w:val="0074502A"/>
    <w:rsid w:val="007451C1"/>
    <w:rsid w:val="007455B5"/>
    <w:rsid w:val="007477B5"/>
    <w:rsid w:val="00756DD9"/>
    <w:rsid w:val="00757580"/>
    <w:rsid w:val="00757F55"/>
    <w:rsid w:val="00760271"/>
    <w:rsid w:val="00760727"/>
    <w:rsid w:val="00764E4F"/>
    <w:rsid w:val="00765B84"/>
    <w:rsid w:val="007714E1"/>
    <w:rsid w:val="007721C8"/>
    <w:rsid w:val="00773245"/>
    <w:rsid w:val="007734E8"/>
    <w:rsid w:val="00773DF6"/>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69D7"/>
    <w:rsid w:val="007B76B0"/>
    <w:rsid w:val="007C08ED"/>
    <w:rsid w:val="007C0EDF"/>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41E38"/>
    <w:rsid w:val="00843DBD"/>
    <w:rsid w:val="008459D5"/>
    <w:rsid w:val="008459E0"/>
    <w:rsid w:val="00847364"/>
    <w:rsid w:val="00847467"/>
    <w:rsid w:val="0085111B"/>
    <w:rsid w:val="00851339"/>
    <w:rsid w:val="00862BD4"/>
    <w:rsid w:val="00864648"/>
    <w:rsid w:val="00873054"/>
    <w:rsid w:val="0087365D"/>
    <w:rsid w:val="0087365F"/>
    <w:rsid w:val="00873F03"/>
    <w:rsid w:val="0087487F"/>
    <w:rsid w:val="008772B8"/>
    <w:rsid w:val="00882183"/>
    <w:rsid w:val="00882810"/>
    <w:rsid w:val="008829DA"/>
    <w:rsid w:val="00884E64"/>
    <w:rsid w:val="008870A3"/>
    <w:rsid w:val="0089341C"/>
    <w:rsid w:val="00894065"/>
    <w:rsid w:val="00894C6C"/>
    <w:rsid w:val="00895564"/>
    <w:rsid w:val="008A582E"/>
    <w:rsid w:val="008A75BA"/>
    <w:rsid w:val="008A7ECE"/>
    <w:rsid w:val="008B0E04"/>
    <w:rsid w:val="008B5D5D"/>
    <w:rsid w:val="008C0D89"/>
    <w:rsid w:val="008C19CD"/>
    <w:rsid w:val="008C2482"/>
    <w:rsid w:val="008C2D11"/>
    <w:rsid w:val="008C5160"/>
    <w:rsid w:val="008C5E16"/>
    <w:rsid w:val="008D1EA9"/>
    <w:rsid w:val="008D2F45"/>
    <w:rsid w:val="008D2FB0"/>
    <w:rsid w:val="008E33ED"/>
    <w:rsid w:val="008E52C4"/>
    <w:rsid w:val="008F0AF3"/>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1682"/>
    <w:rsid w:val="009C37B7"/>
    <w:rsid w:val="009C5931"/>
    <w:rsid w:val="009C621E"/>
    <w:rsid w:val="009C6480"/>
    <w:rsid w:val="009D4022"/>
    <w:rsid w:val="009D6994"/>
    <w:rsid w:val="009D7B64"/>
    <w:rsid w:val="009E0358"/>
    <w:rsid w:val="009E6497"/>
    <w:rsid w:val="009E7CA7"/>
    <w:rsid w:val="009E7EE0"/>
    <w:rsid w:val="009F0372"/>
    <w:rsid w:val="009F77FF"/>
    <w:rsid w:val="00A00077"/>
    <w:rsid w:val="00A02146"/>
    <w:rsid w:val="00A05BA1"/>
    <w:rsid w:val="00A07225"/>
    <w:rsid w:val="00A073A5"/>
    <w:rsid w:val="00A100D8"/>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0D63"/>
    <w:rsid w:val="00A614E9"/>
    <w:rsid w:val="00A619FE"/>
    <w:rsid w:val="00A63882"/>
    <w:rsid w:val="00A662C8"/>
    <w:rsid w:val="00A66859"/>
    <w:rsid w:val="00A703AE"/>
    <w:rsid w:val="00A73469"/>
    <w:rsid w:val="00A74B76"/>
    <w:rsid w:val="00A76E21"/>
    <w:rsid w:val="00A77E53"/>
    <w:rsid w:val="00A81D79"/>
    <w:rsid w:val="00A84786"/>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5FBA"/>
    <w:rsid w:val="00AD769C"/>
    <w:rsid w:val="00AE0156"/>
    <w:rsid w:val="00AE0E41"/>
    <w:rsid w:val="00AE41A7"/>
    <w:rsid w:val="00AF0DA3"/>
    <w:rsid w:val="00B01186"/>
    <w:rsid w:val="00B068AE"/>
    <w:rsid w:val="00B118DC"/>
    <w:rsid w:val="00B12D5A"/>
    <w:rsid w:val="00B178DF"/>
    <w:rsid w:val="00B22BAB"/>
    <w:rsid w:val="00B23B5D"/>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4502"/>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4953"/>
    <w:rsid w:val="00C76BCC"/>
    <w:rsid w:val="00C77E83"/>
    <w:rsid w:val="00C82C58"/>
    <w:rsid w:val="00C82D43"/>
    <w:rsid w:val="00C833C7"/>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4A0"/>
    <w:rsid w:val="00CF2BE8"/>
    <w:rsid w:val="00CF509F"/>
    <w:rsid w:val="00CF5879"/>
    <w:rsid w:val="00CF7588"/>
    <w:rsid w:val="00D00AE5"/>
    <w:rsid w:val="00D01848"/>
    <w:rsid w:val="00D115DB"/>
    <w:rsid w:val="00D13698"/>
    <w:rsid w:val="00D213DA"/>
    <w:rsid w:val="00D21691"/>
    <w:rsid w:val="00D22B58"/>
    <w:rsid w:val="00D23D33"/>
    <w:rsid w:val="00D2453C"/>
    <w:rsid w:val="00D2525B"/>
    <w:rsid w:val="00D309DA"/>
    <w:rsid w:val="00D30CD8"/>
    <w:rsid w:val="00D31429"/>
    <w:rsid w:val="00D33A7D"/>
    <w:rsid w:val="00D34ABF"/>
    <w:rsid w:val="00D43D43"/>
    <w:rsid w:val="00D47F51"/>
    <w:rsid w:val="00D500D7"/>
    <w:rsid w:val="00D520BA"/>
    <w:rsid w:val="00D53381"/>
    <w:rsid w:val="00D60B14"/>
    <w:rsid w:val="00D60C7F"/>
    <w:rsid w:val="00D65EA6"/>
    <w:rsid w:val="00D65F4B"/>
    <w:rsid w:val="00D72684"/>
    <w:rsid w:val="00D747F7"/>
    <w:rsid w:val="00D77F7F"/>
    <w:rsid w:val="00D80164"/>
    <w:rsid w:val="00D80DDA"/>
    <w:rsid w:val="00D82FCC"/>
    <w:rsid w:val="00D84723"/>
    <w:rsid w:val="00D851C8"/>
    <w:rsid w:val="00D86A2D"/>
    <w:rsid w:val="00D87991"/>
    <w:rsid w:val="00D90963"/>
    <w:rsid w:val="00D954C2"/>
    <w:rsid w:val="00DA04F0"/>
    <w:rsid w:val="00DA59AF"/>
    <w:rsid w:val="00DA5C1B"/>
    <w:rsid w:val="00DB3C2C"/>
    <w:rsid w:val="00DC165D"/>
    <w:rsid w:val="00DC2E10"/>
    <w:rsid w:val="00DC6172"/>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71075"/>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3835"/>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6E08"/>
    <w:rsid w:val="00F57C63"/>
    <w:rsid w:val="00F604BB"/>
    <w:rsid w:val="00F60541"/>
    <w:rsid w:val="00F61A53"/>
    <w:rsid w:val="00F61E9A"/>
    <w:rsid w:val="00F63A4C"/>
    <w:rsid w:val="00F64200"/>
    <w:rsid w:val="00F64377"/>
    <w:rsid w:val="00F6634B"/>
    <w:rsid w:val="00F74A1A"/>
    <w:rsid w:val="00F77273"/>
    <w:rsid w:val="00F7741C"/>
    <w:rsid w:val="00F80A56"/>
    <w:rsid w:val="00F80C8D"/>
    <w:rsid w:val="00F85AD9"/>
    <w:rsid w:val="00F9019E"/>
    <w:rsid w:val="00F91369"/>
    <w:rsid w:val="00F9253A"/>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E3A17"/>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www.arcgis.com/home/item.html?id=4bd9b6892530404abfe13645fcb5099a"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3.epa.gov/webic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45</Pages>
  <Words>18402</Words>
  <Characters>104892</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123048</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6</cp:revision>
  <cp:lastPrinted>2022-01-13T13:39:00Z</cp:lastPrinted>
  <dcterms:created xsi:type="dcterms:W3CDTF">2022-01-31T20:07:00Z</dcterms:created>
  <dcterms:modified xsi:type="dcterms:W3CDTF">2022-01-31T20:40:00Z</dcterms:modified>
</cp:coreProperties>
</file>